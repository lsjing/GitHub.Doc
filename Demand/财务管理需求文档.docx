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41C" w:rsidRDefault="00DC641C" w:rsidP="00DC641C">
      <w:pPr>
        <w:jc w:val="center"/>
      </w:pPr>
      <w:r>
        <w:rPr>
          <w:rFonts w:hint="eastAsia"/>
          <w:b/>
          <w:bCs/>
          <w:sz w:val="32"/>
          <w:szCs w:val="32"/>
        </w:rPr>
        <w:t>财务管理</w:t>
      </w:r>
      <w:r>
        <w:rPr>
          <w:b/>
          <w:bCs/>
          <w:sz w:val="32"/>
          <w:szCs w:val="32"/>
        </w:rPr>
        <w:t>模块</w:t>
      </w:r>
      <w:r>
        <w:rPr>
          <w:rFonts w:hint="eastAsia"/>
          <w:b/>
          <w:bCs/>
          <w:sz w:val="32"/>
          <w:szCs w:val="32"/>
        </w:rPr>
        <w:t>需求文档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561284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101" w:rsidRDefault="000C3101">
          <w:pPr>
            <w:pStyle w:val="TOC"/>
          </w:pPr>
          <w:r>
            <w:rPr>
              <w:lang w:val="zh-CN"/>
            </w:rPr>
            <w:t>目录</w:t>
          </w:r>
        </w:p>
        <w:p w:rsidR="005704B1" w:rsidRDefault="000C310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73587" w:history="1">
            <w:r w:rsidR="005704B1" w:rsidRPr="007D0EDD">
              <w:rPr>
                <w:rStyle w:val="a6"/>
                <w:noProof/>
              </w:rPr>
              <w:t>1.</w:t>
            </w:r>
            <w:r w:rsidR="005704B1" w:rsidRPr="007D0EDD">
              <w:rPr>
                <w:rStyle w:val="a6"/>
                <w:rFonts w:hint="eastAsia"/>
                <w:noProof/>
              </w:rPr>
              <w:t>功能名称</w:t>
            </w:r>
            <w:r w:rsidR="005704B1">
              <w:rPr>
                <w:noProof/>
                <w:webHidden/>
              </w:rPr>
              <w:tab/>
            </w:r>
            <w:r w:rsidR="005704B1">
              <w:rPr>
                <w:noProof/>
                <w:webHidden/>
              </w:rPr>
              <w:fldChar w:fldCharType="begin"/>
            </w:r>
            <w:r w:rsidR="005704B1">
              <w:rPr>
                <w:noProof/>
                <w:webHidden/>
              </w:rPr>
              <w:instrText xml:space="preserve"> PAGEREF _Toc462673587 \h </w:instrText>
            </w:r>
            <w:r w:rsidR="005704B1">
              <w:rPr>
                <w:noProof/>
                <w:webHidden/>
              </w:rPr>
            </w:r>
            <w:r w:rsidR="005704B1">
              <w:rPr>
                <w:noProof/>
                <w:webHidden/>
              </w:rPr>
              <w:fldChar w:fldCharType="separate"/>
            </w:r>
            <w:r w:rsidR="005704B1">
              <w:rPr>
                <w:noProof/>
                <w:webHidden/>
              </w:rPr>
              <w:t>1</w:t>
            </w:r>
            <w:r w:rsidR="005704B1"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88" w:history="1">
            <w:r w:rsidRPr="007D0EDD">
              <w:rPr>
                <w:rStyle w:val="a6"/>
                <w:noProof/>
              </w:rPr>
              <w:t>2.</w:t>
            </w:r>
            <w:r w:rsidRPr="007D0EDD">
              <w:rPr>
                <w:rStyle w:val="a6"/>
                <w:rFonts w:hint="eastAsia"/>
                <w:noProof/>
              </w:rPr>
              <w:t>业务需求背景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89" w:history="1">
            <w:r w:rsidRPr="007D0EDD">
              <w:rPr>
                <w:rStyle w:val="a6"/>
                <w:noProof/>
              </w:rPr>
              <w:t>3.</w:t>
            </w:r>
            <w:r w:rsidRPr="007D0EDD">
              <w:rPr>
                <w:rStyle w:val="a6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90" w:history="1">
            <w:r w:rsidRPr="007D0EDD">
              <w:rPr>
                <w:rStyle w:val="a6"/>
                <w:noProof/>
              </w:rPr>
              <w:t>4.</w:t>
            </w:r>
            <w:r w:rsidRPr="007D0EDD">
              <w:rPr>
                <w:rStyle w:val="a6"/>
                <w:rFonts w:hint="eastAsia"/>
                <w:noProof/>
              </w:rPr>
              <w:t>界面及具体描述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91" w:history="1">
            <w:r w:rsidRPr="007D0EDD">
              <w:rPr>
                <w:rStyle w:val="a6"/>
                <w:rFonts w:hint="eastAsia"/>
                <w:noProof/>
              </w:rPr>
              <w:t>概要描述：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92" w:history="1">
            <w:r w:rsidRPr="007D0EDD">
              <w:rPr>
                <w:rStyle w:val="a6"/>
                <w:rFonts w:hint="eastAsia"/>
                <w:noProof/>
              </w:rPr>
              <w:t>回款单管理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93" w:history="1">
            <w:r w:rsidRPr="007D0EDD">
              <w:rPr>
                <w:rStyle w:val="a6"/>
                <w:rFonts w:hint="eastAsia"/>
                <w:noProof/>
              </w:rPr>
              <w:t>新建回款单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94" w:history="1">
            <w:r w:rsidRPr="007D0EDD">
              <w:rPr>
                <w:rStyle w:val="a6"/>
                <w:rFonts w:hint="eastAsia"/>
                <w:noProof/>
              </w:rPr>
              <w:t>认领单管理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95" w:history="1">
            <w:r w:rsidRPr="007D0EDD">
              <w:rPr>
                <w:rStyle w:val="a6"/>
                <w:rFonts w:hint="eastAsia"/>
                <w:noProof/>
              </w:rPr>
              <w:t>新建认领单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96" w:history="1">
            <w:r w:rsidRPr="007D0EDD">
              <w:rPr>
                <w:rStyle w:val="a6"/>
                <w:rFonts w:hint="eastAsia"/>
                <w:noProof/>
              </w:rPr>
              <w:t>付款单管理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97" w:history="1">
            <w:r w:rsidRPr="007D0EDD">
              <w:rPr>
                <w:rStyle w:val="a6"/>
                <w:rFonts w:hint="eastAsia"/>
                <w:noProof/>
              </w:rPr>
              <w:t>客户回款管理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98" w:history="1">
            <w:r w:rsidRPr="007D0EDD">
              <w:rPr>
                <w:rStyle w:val="a6"/>
                <w:rFonts w:hint="eastAsia"/>
                <w:noProof/>
              </w:rPr>
              <w:t>出库单回款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599" w:history="1">
            <w:r w:rsidRPr="007D0EDD">
              <w:rPr>
                <w:rStyle w:val="a6"/>
                <w:noProof/>
              </w:rPr>
              <w:t>·</w:t>
            </w:r>
            <w:r w:rsidRPr="007D0EDD">
              <w:rPr>
                <w:rStyle w:val="a6"/>
                <w:rFonts w:hint="eastAsia"/>
                <w:noProof/>
              </w:rPr>
              <w:t>线路单回款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600" w:history="1">
            <w:r w:rsidRPr="007D0EDD">
              <w:rPr>
                <w:rStyle w:val="a6"/>
                <w:rFonts w:hint="eastAsia"/>
                <w:noProof/>
              </w:rPr>
              <w:t>客户退款管理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601" w:history="1">
            <w:r w:rsidRPr="007D0EDD">
              <w:rPr>
                <w:rStyle w:val="a6"/>
                <w:rFonts w:hint="eastAsia"/>
                <w:noProof/>
              </w:rPr>
              <w:t>客户账户资金管理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602" w:history="1">
            <w:r w:rsidRPr="007D0EDD">
              <w:rPr>
                <w:rStyle w:val="a6"/>
                <w:rFonts w:hint="eastAsia"/>
                <w:noProof/>
              </w:rPr>
              <w:t>积分审核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603" w:history="1">
            <w:r w:rsidRPr="007D0EDD">
              <w:rPr>
                <w:rStyle w:val="a6"/>
                <w:noProof/>
              </w:rPr>
              <w:t>4.</w:t>
            </w:r>
            <w:r w:rsidRPr="007D0EDD">
              <w:rPr>
                <w:rStyle w:val="a6"/>
                <w:rFonts w:hint="eastAsia"/>
                <w:noProof/>
              </w:rPr>
              <w:t>涉及相关修改</w:t>
            </w:r>
            <w:r w:rsidRPr="007D0EDD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604" w:history="1">
            <w:r w:rsidRPr="007D0EDD">
              <w:rPr>
                <w:rStyle w:val="a6"/>
                <w:noProof/>
              </w:rPr>
              <w:t>5.</w:t>
            </w:r>
            <w:r w:rsidRPr="007D0EDD">
              <w:rPr>
                <w:rStyle w:val="a6"/>
                <w:rFonts w:hint="eastAsia"/>
                <w:noProof/>
              </w:rPr>
              <w:t>上线前置工作</w:t>
            </w:r>
            <w:r w:rsidRPr="007D0EDD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B1" w:rsidRDefault="005704B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73605" w:history="1">
            <w:r w:rsidRPr="007D0EDD">
              <w:rPr>
                <w:rStyle w:val="a6"/>
                <w:noProof/>
              </w:rPr>
              <w:t>6.</w:t>
            </w:r>
            <w:r w:rsidRPr="007D0EDD">
              <w:rPr>
                <w:rStyle w:val="a6"/>
                <w:rFonts w:hint="eastAsia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_Toc462673605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101" w:rsidRDefault="000C3101">
          <w:r>
            <w:rPr>
              <w:b/>
              <w:bCs/>
              <w:lang w:val="zh-CN"/>
            </w:rPr>
            <w:fldChar w:fldCharType="end"/>
          </w:r>
        </w:p>
      </w:sdtContent>
    </w:sdt>
    <w:p w:rsidR="00DC641C" w:rsidRDefault="00DC641C" w:rsidP="00DC641C"/>
    <w:p w:rsidR="00DC641C" w:rsidRDefault="00DC641C" w:rsidP="00DC641C">
      <w:pPr>
        <w:rPr>
          <w:rFonts w:ascii="微软雅黑" w:eastAsia="微软雅黑" w:hAnsi="微软雅黑" w:cs="微软雅黑"/>
        </w:rPr>
      </w:pPr>
    </w:p>
    <w:p w:rsidR="00DC641C" w:rsidRDefault="00DC641C" w:rsidP="00F62073">
      <w:pPr>
        <w:pStyle w:val="1"/>
      </w:pPr>
      <w:bookmarkStart w:id="0" w:name="_Toc462673587"/>
      <w:r>
        <w:rPr>
          <w:rFonts w:hint="eastAsia"/>
        </w:rPr>
        <w:t>1.</w:t>
      </w:r>
      <w:r>
        <w:rPr>
          <w:rFonts w:hint="eastAsia"/>
        </w:rPr>
        <w:t>功能名称</w:t>
      </w:r>
      <w:bookmarkEnd w:id="0"/>
    </w:p>
    <w:p w:rsidR="00DC641C" w:rsidRDefault="009E5AA1" w:rsidP="00E474B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财务管理</w:t>
      </w:r>
      <w:r>
        <w:rPr>
          <w:rFonts w:ascii="微软雅黑" w:eastAsia="微软雅黑" w:hAnsi="微软雅黑" w:cs="微软雅黑"/>
        </w:rPr>
        <w:t>模块</w:t>
      </w:r>
      <w:r w:rsidR="00DC641C">
        <w:rPr>
          <w:rFonts w:ascii="微软雅黑" w:eastAsia="微软雅黑" w:hAnsi="微软雅黑" w:cs="微软雅黑" w:hint="eastAsia"/>
        </w:rPr>
        <w:t>;</w:t>
      </w:r>
    </w:p>
    <w:p w:rsidR="00DC641C" w:rsidRDefault="00DC641C" w:rsidP="00F62073">
      <w:pPr>
        <w:pStyle w:val="1"/>
      </w:pPr>
      <w:bookmarkStart w:id="1" w:name="_Toc462673588"/>
      <w:r>
        <w:rPr>
          <w:rFonts w:hint="eastAsia"/>
        </w:rPr>
        <w:t>2.</w:t>
      </w:r>
      <w:r>
        <w:rPr>
          <w:rFonts w:hint="eastAsia"/>
        </w:rPr>
        <w:t>业务需求背景</w:t>
      </w:r>
      <w:bookmarkEnd w:id="1"/>
    </w:p>
    <w:p w:rsidR="00DC641C" w:rsidRDefault="00DC641C" w:rsidP="00DC641C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</w:rPr>
      </w:pPr>
    </w:p>
    <w:p w:rsidR="00DC641C" w:rsidRDefault="00DC641C" w:rsidP="00DC641C">
      <w:pPr>
        <w:rPr>
          <w:rFonts w:ascii="微软雅黑" w:eastAsia="微软雅黑" w:hAnsi="微软雅黑" w:cs="微软雅黑"/>
        </w:rPr>
      </w:pPr>
    </w:p>
    <w:p w:rsidR="009E5AA1" w:rsidRPr="009E5AA1" w:rsidRDefault="00F62073" w:rsidP="00F62073">
      <w:pPr>
        <w:pStyle w:val="1"/>
      </w:pPr>
      <w:bookmarkStart w:id="2" w:name="_Toc462673589"/>
      <w:r>
        <w:rPr>
          <w:rFonts w:hint="eastAsia"/>
        </w:rPr>
        <w:lastRenderedPageBreak/>
        <w:t>3.</w:t>
      </w:r>
      <w:r w:rsidR="00DC641C">
        <w:rPr>
          <w:rFonts w:hint="eastAsia"/>
        </w:rPr>
        <w:t>业务流程</w:t>
      </w:r>
      <w:bookmarkEnd w:id="2"/>
    </w:p>
    <w:p w:rsidR="00DC641C" w:rsidRDefault="009E5AA1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  <w:r w:rsidRPr="009E5AA1">
        <w:rPr>
          <w:rFonts w:ascii="微软雅黑" w:eastAsia="微软雅黑" w:hAnsi="微软雅黑" w:cs="微软雅黑" w:hint="eastAsia"/>
          <w:bCs/>
          <w:szCs w:val="21"/>
        </w:rPr>
        <w:t>3.1</w:t>
      </w:r>
      <w:r w:rsidR="00CB3437">
        <w:rPr>
          <w:rFonts w:ascii="微软雅黑" w:eastAsia="微软雅黑" w:hAnsi="微软雅黑" w:cs="微软雅黑" w:hint="eastAsia"/>
          <w:bCs/>
          <w:szCs w:val="21"/>
        </w:rPr>
        <w:t>回款管理</w:t>
      </w:r>
      <w:r>
        <w:rPr>
          <w:rFonts w:ascii="微软雅黑" w:eastAsia="微软雅黑" w:hAnsi="微软雅黑" w:cs="微软雅黑"/>
          <w:bCs/>
          <w:szCs w:val="21"/>
        </w:rPr>
        <w:t>业务流程</w:t>
      </w:r>
    </w:p>
    <w:p w:rsidR="00DC5937" w:rsidRDefault="00AB5E96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noProof/>
        </w:rPr>
        <w:drawing>
          <wp:inline distT="0" distB="0" distL="0" distR="0" wp14:anchorId="1D47217B" wp14:editId="27FF3C30">
            <wp:extent cx="4165200" cy="3481200"/>
            <wp:effectExtent l="0" t="0" r="698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A1" w:rsidRDefault="009E5AA1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3.2</w:t>
      </w:r>
      <w:r w:rsidR="00CB3437">
        <w:rPr>
          <w:rFonts w:ascii="微软雅黑" w:eastAsia="微软雅黑" w:hAnsi="微软雅黑" w:cs="微软雅黑" w:hint="eastAsia"/>
          <w:bCs/>
          <w:szCs w:val="21"/>
        </w:rPr>
        <w:t>付款</w:t>
      </w:r>
      <w:r>
        <w:rPr>
          <w:rFonts w:ascii="微软雅黑" w:eastAsia="微软雅黑" w:hAnsi="微软雅黑" w:cs="微软雅黑"/>
          <w:bCs/>
          <w:szCs w:val="21"/>
        </w:rPr>
        <w:t>管理业务流程</w:t>
      </w:r>
    </w:p>
    <w:p w:rsidR="00610DD2" w:rsidRDefault="00622D6A" w:rsidP="00622D6A">
      <w:pPr>
        <w:ind w:left="420"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见</w:t>
      </w:r>
      <w:r>
        <w:rPr>
          <w:rFonts w:ascii="微软雅黑" w:eastAsia="微软雅黑" w:hAnsi="微软雅黑" w:cs="微软雅黑"/>
          <w:bCs/>
          <w:szCs w:val="21"/>
        </w:rPr>
        <w:t>采购</w:t>
      </w:r>
      <w:r>
        <w:rPr>
          <w:rFonts w:ascii="微软雅黑" w:eastAsia="微软雅黑" w:hAnsi="微软雅黑" w:cs="微软雅黑" w:hint="eastAsia"/>
          <w:bCs/>
          <w:szCs w:val="21"/>
        </w:rPr>
        <w:t>单</w:t>
      </w:r>
      <w:r>
        <w:rPr>
          <w:rFonts w:ascii="微软雅黑" w:eastAsia="微软雅黑" w:hAnsi="微软雅黑" w:cs="微软雅黑"/>
          <w:bCs/>
          <w:szCs w:val="21"/>
        </w:rPr>
        <w:t>付款流程</w:t>
      </w:r>
    </w:p>
    <w:p w:rsidR="009E5AA1" w:rsidRDefault="009E5AA1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3.3</w:t>
      </w:r>
      <w:r w:rsidR="00CB3437">
        <w:rPr>
          <w:rFonts w:ascii="微软雅黑" w:eastAsia="微软雅黑" w:hAnsi="微软雅黑" w:cs="微软雅黑" w:hint="eastAsia"/>
          <w:bCs/>
          <w:szCs w:val="21"/>
        </w:rPr>
        <w:t>退款管理</w:t>
      </w:r>
      <w:r>
        <w:rPr>
          <w:rFonts w:ascii="微软雅黑" w:eastAsia="微软雅黑" w:hAnsi="微软雅黑" w:cs="微软雅黑"/>
          <w:bCs/>
          <w:szCs w:val="21"/>
        </w:rPr>
        <w:t>业务流程</w:t>
      </w:r>
    </w:p>
    <w:p w:rsidR="006366B7" w:rsidRDefault="006366B7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5385A67D" wp14:editId="0C2B4811">
            <wp:extent cx="2584800" cy="397800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8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0C" w:rsidRDefault="004C7B0C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3.4</w:t>
      </w:r>
      <w:r w:rsidR="0020008D">
        <w:rPr>
          <w:rFonts w:ascii="微软雅黑" w:eastAsia="微软雅黑" w:hAnsi="微软雅黑" w:cs="微软雅黑" w:hint="eastAsia"/>
          <w:bCs/>
          <w:szCs w:val="21"/>
        </w:rPr>
        <w:t>客户</w:t>
      </w:r>
      <w:r w:rsidR="0020008D">
        <w:rPr>
          <w:rFonts w:ascii="微软雅黑" w:eastAsia="微软雅黑" w:hAnsi="微软雅黑" w:cs="微软雅黑"/>
          <w:bCs/>
          <w:szCs w:val="21"/>
        </w:rPr>
        <w:t>账户资金</w:t>
      </w:r>
      <w:r>
        <w:rPr>
          <w:rFonts w:ascii="微软雅黑" w:eastAsia="微软雅黑" w:hAnsi="微软雅黑" w:cs="微软雅黑"/>
          <w:bCs/>
          <w:szCs w:val="21"/>
        </w:rPr>
        <w:t>业务流程</w:t>
      </w:r>
    </w:p>
    <w:p w:rsidR="009E5AA1" w:rsidRPr="009E5AA1" w:rsidRDefault="009E5AA1" w:rsidP="009E5AA1">
      <w:pPr>
        <w:ind w:firstLine="420"/>
        <w:rPr>
          <w:rFonts w:ascii="微软雅黑" w:eastAsia="微软雅黑" w:hAnsi="微软雅黑" w:cs="微软雅黑"/>
          <w:bCs/>
          <w:szCs w:val="21"/>
        </w:rPr>
      </w:pPr>
    </w:p>
    <w:p w:rsidR="000C3101" w:rsidRDefault="00DC641C" w:rsidP="000C3101">
      <w:pPr>
        <w:pStyle w:val="1"/>
      </w:pPr>
      <w:bookmarkStart w:id="3" w:name="_Toc462673590"/>
      <w:r>
        <w:rPr>
          <w:rFonts w:hint="eastAsia"/>
        </w:rPr>
        <w:t>4.</w:t>
      </w:r>
      <w:r>
        <w:rPr>
          <w:rFonts w:hint="eastAsia"/>
        </w:rPr>
        <w:t>界面及具体描述</w:t>
      </w:r>
      <w:bookmarkEnd w:id="3"/>
    </w:p>
    <w:p w:rsidR="007E031B" w:rsidRPr="00F62073" w:rsidRDefault="00D9272F" w:rsidP="00261B6D">
      <w:pPr>
        <w:pStyle w:val="2"/>
      </w:pPr>
      <w:bookmarkStart w:id="4" w:name="_Toc462673591"/>
      <w:r w:rsidRPr="000C3101">
        <w:rPr>
          <w:rFonts w:hint="eastAsia"/>
        </w:rPr>
        <w:t>概要</w:t>
      </w:r>
      <w:r w:rsidRPr="000C3101">
        <w:t>描述</w:t>
      </w:r>
      <w:r w:rsidRPr="00D9272F">
        <w:rPr>
          <w:noProof/>
        </w:rPr>
        <w:t>：</w:t>
      </w:r>
      <w:bookmarkEnd w:id="4"/>
    </w:p>
    <w:p w:rsidR="00B517CC" w:rsidRDefault="00D9272F" w:rsidP="001F18CA">
      <w:pPr>
        <w:pStyle w:val="a5"/>
        <w:numPr>
          <w:ilvl w:val="0"/>
          <w:numId w:val="20"/>
        </w:numPr>
        <w:ind w:firstLineChars="0"/>
      </w:pPr>
      <w:r w:rsidRPr="00D9272F">
        <w:rPr>
          <w:rFonts w:hint="eastAsia"/>
          <w:noProof/>
        </w:rPr>
        <w:t>财务</w:t>
      </w:r>
      <w:r w:rsidRPr="00D9272F">
        <w:rPr>
          <w:noProof/>
        </w:rPr>
        <w:t>模块</w:t>
      </w:r>
      <w:r w:rsidR="00CF4B35">
        <w:rPr>
          <w:rFonts w:hint="eastAsia"/>
          <w:noProof/>
        </w:rPr>
        <w:t>主要</w:t>
      </w:r>
      <w:r w:rsidR="00CF4B35">
        <w:rPr>
          <w:noProof/>
        </w:rPr>
        <w:t>分为应收账款、应付账款两大块</w:t>
      </w:r>
      <w:r w:rsidR="00CF4B35">
        <w:rPr>
          <w:rFonts w:hint="eastAsia"/>
          <w:noProof/>
        </w:rPr>
        <w:t>；</w:t>
      </w:r>
    </w:p>
    <w:p w:rsidR="00CF4B35" w:rsidRDefault="00EB06AD" w:rsidP="00B517CC">
      <w:pPr>
        <w:pStyle w:val="a5"/>
        <w:ind w:left="780" w:firstLineChars="0" w:firstLine="0"/>
        <w:rPr>
          <w:noProof/>
        </w:rPr>
      </w:pPr>
      <w:r>
        <w:rPr>
          <w:rFonts w:hint="eastAsia"/>
          <w:noProof/>
        </w:rPr>
        <w:t>所有</w:t>
      </w:r>
      <w:r w:rsidR="00CF4B35">
        <w:rPr>
          <w:noProof/>
        </w:rPr>
        <w:t>应收账款</w:t>
      </w:r>
      <w:r>
        <w:rPr>
          <w:rFonts w:hint="eastAsia"/>
          <w:noProof/>
        </w:rPr>
        <w:t>最终都</w:t>
      </w:r>
      <w:r>
        <w:rPr>
          <w:noProof/>
        </w:rPr>
        <w:t>生成</w:t>
      </w:r>
      <w:r w:rsidR="00CF4B35">
        <w:rPr>
          <w:noProof/>
        </w:rPr>
        <w:t>回款单，并通过认领单</w:t>
      </w:r>
      <w:r w:rsidR="00CF4B35">
        <w:rPr>
          <w:rFonts w:hint="eastAsia"/>
          <w:noProof/>
        </w:rPr>
        <w:t>绑定回款单</w:t>
      </w:r>
      <w:r w:rsidR="00CF4B35">
        <w:rPr>
          <w:noProof/>
        </w:rPr>
        <w:t>和出库单、退货单</w:t>
      </w:r>
      <w:r w:rsidR="00CF4B35">
        <w:rPr>
          <w:rFonts w:hint="eastAsia"/>
          <w:noProof/>
        </w:rPr>
        <w:t>实现</w:t>
      </w:r>
      <w:r w:rsidR="00CF4B35">
        <w:rPr>
          <w:noProof/>
        </w:rPr>
        <w:t>回款</w:t>
      </w:r>
    </w:p>
    <w:p w:rsidR="00B517CC" w:rsidRPr="00B517CC" w:rsidRDefault="00EB06AD" w:rsidP="00B517CC">
      <w:pPr>
        <w:pStyle w:val="a5"/>
        <w:ind w:left="780" w:firstLineChars="0" w:firstLine="0"/>
      </w:pPr>
      <w:r>
        <w:rPr>
          <w:rFonts w:hint="eastAsia"/>
          <w:noProof/>
        </w:rPr>
        <w:t>所有</w:t>
      </w:r>
      <w:r w:rsidR="00B517CC">
        <w:rPr>
          <w:rFonts w:hint="eastAsia"/>
          <w:noProof/>
        </w:rPr>
        <w:t>应付</w:t>
      </w:r>
      <w:r w:rsidR="00B517CC">
        <w:rPr>
          <w:noProof/>
        </w:rPr>
        <w:t>账款</w:t>
      </w:r>
      <w:r>
        <w:rPr>
          <w:rFonts w:hint="eastAsia"/>
          <w:noProof/>
        </w:rPr>
        <w:t>最终</w:t>
      </w:r>
      <w:r>
        <w:rPr>
          <w:noProof/>
        </w:rPr>
        <w:t>都生成</w:t>
      </w:r>
      <w:r w:rsidR="00B517CC">
        <w:rPr>
          <w:noProof/>
        </w:rPr>
        <w:t>付款单，并通过发票绑定付款单和采购单、</w:t>
      </w:r>
      <w:r w:rsidR="00B517CC">
        <w:rPr>
          <w:rFonts w:hint="eastAsia"/>
          <w:noProof/>
        </w:rPr>
        <w:t>供应</w:t>
      </w:r>
      <w:r w:rsidR="00B517CC">
        <w:rPr>
          <w:noProof/>
        </w:rPr>
        <w:t>商退货单实现付款</w:t>
      </w:r>
    </w:p>
    <w:p w:rsidR="007E031B" w:rsidRDefault="009A55CD" w:rsidP="001F18CA">
      <w:pPr>
        <w:pStyle w:val="a5"/>
        <w:numPr>
          <w:ilvl w:val="0"/>
          <w:numId w:val="20"/>
        </w:numPr>
        <w:ind w:firstLineChars="0"/>
      </w:pPr>
      <w:r>
        <w:rPr>
          <w:rFonts w:hint="eastAsia"/>
          <w:noProof/>
        </w:rPr>
        <w:t>财务</w:t>
      </w:r>
      <w:r>
        <w:rPr>
          <w:noProof/>
        </w:rPr>
        <w:t>的应收账款</w:t>
      </w:r>
      <w:r>
        <w:rPr>
          <w:rFonts w:hint="eastAsia"/>
          <w:noProof/>
        </w:rPr>
        <w:t>来源</w:t>
      </w:r>
      <w:r w:rsidR="007E031B">
        <w:rPr>
          <w:noProof/>
        </w:rPr>
        <w:t>是出库单</w:t>
      </w:r>
      <w:r w:rsidR="007E031B">
        <w:rPr>
          <w:rFonts w:hint="eastAsia"/>
          <w:noProof/>
        </w:rPr>
        <w:t>，</w:t>
      </w:r>
      <w:r w:rsidR="007E031B">
        <w:rPr>
          <w:noProof/>
        </w:rPr>
        <w:t>退货单退款也是属于应收账款，只</w:t>
      </w:r>
      <w:r w:rsidR="007E031B">
        <w:rPr>
          <w:rFonts w:hint="eastAsia"/>
          <w:noProof/>
        </w:rPr>
        <w:t>不过金额</w:t>
      </w:r>
      <w:r w:rsidR="007E031B">
        <w:rPr>
          <w:noProof/>
        </w:rPr>
        <w:t>是负的应收</w:t>
      </w:r>
      <w:r w:rsidR="007E031B">
        <w:rPr>
          <w:rFonts w:hint="eastAsia"/>
          <w:noProof/>
        </w:rPr>
        <w:t>账款</w:t>
      </w:r>
      <w:r w:rsidR="007E031B">
        <w:rPr>
          <w:noProof/>
        </w:rPr>
        <w:t>；</w:t>
      </w:r>
      <w:r w:rsidR="007E031B">
        <w:rPr>
          <w:rFonts w:hint="eastAsia"/>
          <w:noProof/>
        </w:rPr>
        <w:t>应</w:t>
      </w:r>
      <w:r w:rsidR="007E031B">
        <w:rPr>
          <w:noProof/>
        </w:rPr>
        <w:t>付账款来源是采购单，</w:t>
      </w:r>
      <w:r w:rsidR="005E16B5">
        <w:rPr>
          <w:rFonts w:hint="eastAsia"/>
          <w:noProof/>
        </w:rPr>
        <w:t>供应商退货单</w:t>
      </w:r>
      <w:r w:rsidR="00E67032">
        <w:rPr>
          <w:rFonts w:hint="eastAsia"/>
          <w:noProof/>
        </w:rPr>
        <w:t>也是</w:t>
      </w:r>
      <w:r w:rsidR="00E67032">
        <w:rPr>
          <w:noProof/>
        </w:rPr>
        <w:t>应付账款，</w:t>
      </w:r>
      <w:r w:rsidR="005E16B5">
        <w:rPr>
          <w:rFonts w:hint="eastAsia"/>
          <w:noProof/>
        </w:rPr>
        <w:t>只不过</w:t>
      </w:r>
      <w:r w:rsidR="00E67032">
        <w:rPr>
          <w:noProof/>
        </w:rPr>
        <w:t>金额</w:t>
      </w:r>
      <w:r w:rsidR="005E16B5">
        <w:rPr>
          <w:rFonts w:hint="eastAsia"/>
          <w:noProof/>
        </w:rPr>
        <w:t>是</w:t>
      </w:r>
      <w:r w:rsidR="005E16B5">
        <w:rPr>
          <w:noProof/>
        </w:rPr>
        <w:t>负</w:t>
      </w:r>
      <w:r w:rsidR="00E67032">
        <w:rPr>
          <w:noProof/>
        </w:rPr>
        <w:t>的应</w:t>
      </w:r>
      <w:r w:rsidR="00E67032">
        <w:rPr>
          <w:rFonts w:hint="eastAsia"/>
          <w:noProof/>
        </w:rPr>
        <w:t>付</w:t>
      </w:r>
      <w:r w:rsidR="00E67032">
        <w:rPr>
          <w:noProof/>
        </w:rPr>
        <w:t>账款</w:t>
      </w:r>
    </w:p>
    <w:p w:rsidR="006B65F9" w:rsidRDefault="00CF4B35" w:rsidP="007E031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线路单</w:t>
      </w:r>
      <w:r>
        <w:t>回款的本质</w:t>
      </w:r>
      <w:r>
        <w:rPr>
          <w:rFonts w:hint="eastAsia"/>
        </w:rPr>
        <w:t>也是</w:t>
      </w:r>
      <w:r>
        <w:t>对出库单进行回款，只是对出库单</w:t>
      </w:r>
      <w:r w:rsidR="002D514E">
        <w:rPr>
          <w:rFonts w:hint="eastAsia"/>
        </w:rPr>
        <w:t>回款</w:t>
      </w:r>
      <w:r>
        <w:t>的一个批量操作</w:t>
      </w:r>
    </w:p>
    <w:p w:rsidR="00584429" w:rsidRDefault="00584429" w:rsidP="00584429"/>
    <w:p w:rsidR="00584429" w:rsidRDefault="00584429" w:rsidP="00261B6D">
      <w:pPr>
        <w:pStyle w:val="2"/>
      </w:pPr>
      <w:bookmarkStart w:id="5" w:name="_Toc462673592"/>
      <w:r>
        <w:rPr>
          <w:rFonts w:hint="eastAsia"/>
        </w:rPr>
        <w:lastRenderedPageBreak/>
        <w:t>回款</w:t>
      </w:r>
      <w:r>
        <w:t>单管理</w:t>
      </w:r>
      <w:bookmarkEnd w:id="5"/>
      <w:r w:rsidR="008C4630">
        <w:tab/>
      </w:r>
    </w:p>
    <w:p w:rsidR="006B65F9" w:rsidRDefault="006B65F9" w:rsidP="006B65F9">
      <w:r>
        <w:rPr>
          <w:noProof/>
        </w:rPr>
        <w:drawing>
          <wp:inline distT="0" distB="0" distL="0" distR="0" wp14:anchorId="54A11A7A" wp14:editId="4381AE62">
            <wp:extent cx="5274310" cy="16929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F9" w:rsidRDefault="006B65F9" w:rsidP="006B65F9">
      <w:pPr>
        <w:ind w:firstLine="420"/>
      </w:pPr>
    </w:p>
    <w:p w:rsidR="006B65F9" w:rsidRDefault="006B65F9" w:rsidP="00F62073">
      <w:pPr>
        <w:pStyle w:val="3"/>
        <w:rPr>
          <w:noProof/>
        </w:rPr>
      </w:pPr>
      <w:bookmarkStart w:id="6" w:name="_Toc462673593"/>
      <w:r>
        <w:rPr>
          <w:rFonts w:hint="eastAsia"/>
          <w:noProof/>
        </w:rPr>
        <w:t>新建</w:t>
      </w:r>
      <w:r>
        <w:rPr>
          <w:noProof/>
        </w:rPr>
        <w:t>回款单</w:t>
      </w:r>
      <w:bookmarkEnd w:id="6"/>
    </w:p>
    <w:p w:rsidR="006B65F9" w:rsidRDefault="006B65F9" w:rsidP="006B65F9">
      <w:r>
        <w:rPr>
          <w:noProof/>
        </w:rPr>
        <w:drawing>
          <wp:inline distT="0" distB="0" distL="0" distR="0" wp14:anchorId="610BCD4D" wp14:editId="1CCFEBCD">
            <wp:extent cx="5274310" cy="31140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F9" w:rsidRDefault="006B65F9" w:rsidP="006B65F9">
      <w:r>
        <w:rPr>
          <w:rFonts w:hint="eastAsia"/>
        </w:rPr>
        <w:t>编号：</w:t>
      </w:r>
      <w:r w:rsidR="005E0E2D">
        <w:rPr>
          <w:rFonts w:hint="eastAsia"/>
        </w:rPr>
        <w:t>01</w:t>
      </w:r>
    </w:p>
    <w:p w:rsidR="008234E0" w:rsidRDefault="006B65F9" w:rsidP="006B65F9">
      <w:pPr>
        <w:rPr>
          <w:rFonts w:hint="eastAsia"/>
        </w:rPr>
      </w:pPr>
      <w:r>
        <w:rPr>
          <w:rFonts w:hint="eastAsia"/>
        </w:rPr>
        <w:t>页面</w:t>
      </w:r>
      <w:r>
        <w:t>描述：</w:t>
      </w:r>
      <w:ins w:id="7" w:author="benlai" w:date="2016-09-26T11:09:00Z">
        <w:r w:rsidR="004F15FF">
          <w:rPr>
            <w:rFonts w:hint="eastAsia"/>
          </w:rPr>
          <w:t>一张</w:t>
        </w:r>
        <w:r w:rsidR="004F15FF">
          <w:t>回款单</w:t>
        </w:r>
      </w:ins>
      <w:ins w:id="8" w:author="benlai" w:date="2016-09-26T11:10:00Z">
        <w:r w:rsidR="004F15FF">
          <w:t>只能被一个</w:t>
        </w:r>
        <w:r w:rsidR="004F15FF">
          <w:rPr>
            <w:rFonts w:hint="eastAsia"/>
          </w:rPr>
          <w:t>客户</w:t>
        </w:r>
        <w:r w:rsidR="004F15FF">
          <w:rPr>
            <w:rFonts w:hint="eastAsia"/>
          </w:rPr>
          <w:t>ID</w:t>
        </w:r>
        <w:r w:rsidR="004F15FF">
          <w:rPr>
            <w:rFonts w:hint="eastAsia"/>
          </w:rPr>
          <w:t>认领</w:t>
        </w:r>
      </w:ins>
    </w:p>
    <w:p w:rsidR="006B65F9" w:rsidRDefault="006B65F9" w:rsidP="006B65F9">
      <w:r>
        <w:rPr>
          <w:rFonts w:hint="eastAsia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6B65F9" w:rsidTr="001F18CA">
        <w:tc>
          <w:tcPr>
            <w:tcW w:w="1342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备注</w:t>
            </w:r>
          </w:p>
        </w:tc>
      </w:tr>
      <w:tr w:rsidR="006B65F9" w:rsidTr="001F18CA">
        <w:tc>
          <w:tcPr>
            <w:tcW w:w="8518" w:type="dxa"/>
            <w:gridSpan w:val="5"/>
            <w:shd w:val="clear" w:color="auto" w:fill="DEEAF6" w:themeFill="accent1" w:themeFillTint="33"/>
          </w:tcPr>
          <w:p w:rsidR="006B65F9" w:rsidRDefault="006B65F9" w:rsidP="001F18CA">
            <w:r>
              <w:rPr>
                <w:rFonts w:hint="eastAsia"/>
              </w:rPr>
              <w:t>回款单</w:t>
            </w:r>
          </w:p>
        </w:tc>
      </w:tr>
      <w:tr w:rsidR="006B65F9" w:rsidTr="001F18CA">
        <w:tc>
          <w:tcPr>
            <w:tcW w:w="1342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回款</w:t>
            </w:r>
            <w:r>
              <w:t>单号</w:t>
            </w:r>
          </w:p>
        </w:tc>
        <w:tc>
          <w:tcPr>
            <w:tcW w:w="782" w:type="dxa"/>
            <w:shd w:val="clear" w:color="auto" w:fill="auto"/>
          </w:tcPr>
          <w:p w:rsidR="006B65F9" w:rsidRDefault="008C4630" w:rsidP="001F18CA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6B65F9" w:rsidRDefault="006B65F9" w:rsidP="001F18CA"/>
        </w:tc>
        <w:tc>
          <w:tcPr>
            <w:tcW w:w="1170" w:type="dxa"/>
            <w:shd w:val="clear" w:color="auto" w:fill="auto"/>
          </w:tcPr>
          <w:p w:rsidR="006B65F9" w:rsidRDefault="006B65F9" w:rsidP="001F18CA"/>
        </w:tc>
        <w:tc>
          <w:tcPr>
            <w:tcW w:w="4129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回款单</w:t>
            </w:r>
            <w:r>
              <w:t>号</w:t>
            </w:r>
            <w:r>
              <w:rPr>
                <w:rFonts w:hint="eastAsia"/>
              </w:rPr>
              <w:t>，</w:t>
            </w:r>
            <w:r>
              <w:t>系统自动生成</w:t>
            </w:r>
          </w:p>
        </w:tc>
      </w:tr>
      <w:tr w:rsidR="006B65F9" w:rsidTr="001F18CA">
        <w:tc>
          <w:tcPr>
            <w:tcW w:w="1342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交易</w:t>
            </w:r>
            <w:r>
              <w:t>流水号</w:t>
            </w:r>
          </w:p>
        </w:tc>
        <w:tc>
          <w:tcPr>
            <w:tcW w:w="782" w:type="dxa"/>
            <w:shd w:val="clear" w:color="auto" w:fill="auto"/>
          </w:tcPr>
          <w:p w:rsidR="006B65F9" w:rsidRDefault="006B65F9" w:rsidP="001F18CA"/>
        </w:tc>
        <w:tc>
          <w:tcPr>
            <w:tcW w:w="1095" w:type="dxa"/>
            <w:shd w:val="clear" w:color="auto" w:fill="auto"/>
          </w:tcPr>
          <w:p w:rsidR="006B65F9" w:rsidRDefault="006B65F9" w:rsidP="001F18CA"/>
        </w:tc>
        <w:tc>
          <w:tcPr>
            <w:tcW w:w="1170" w:type="dxa"/>
            <w:shd w:val="clear" w:color="auto" w:fill="auto"/>
          </w:tcPr>
          <w:p w:rsidR="006B65F9" w:rsidRDefault="006B65F9" w:rsidP="001F18CA"/>
        </w:tc>
        <w:tc>
          <w:tcPr>
            <w:tcW w:w="4129" w:type="dxa"/>
            <w:shd w:val="clear" w:color="auto" w:fill="auto"/>
          </w:tcPr>
          <w:p w:rsidR="006B65F9" w:rsidRDefault="008C4630" w:rsidP="004667D1">
            <w:r>
              <w:rPr>
                <w:rFonts w:hint="eastAsia"/>
              </w:rPr>
              <w:t>交易</w:t>
            </w:r>
            <w:r w:rsidR="004667D1">
              <w:t>流水号</w:t>
            </w:r>
            <w:r w:rsidR="004667D1">
              <w:t xml:space="preserve"> </w:t>
            </w:r>
          </w:p>
        </w:tc>
      </w:tr>
      <w:tr w:rsidR="006B65F9" w:rsidRPr="00D26E0C" w:rsidTr="001F18CA">
        <w:tc>
          <w:tcPr>
            <w:tcW w:w="1342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回款</w:t>
            </w:r>
            <w:r>
              <w:t>类型</w:t>
            </w:r>
          </w:p>
        </w:tc>
        <w:tc>
          <w:tcPr>
            <w:tcW w:w="782" w:type="dxa"/>
            <w:shd w:val="clear" w:color="auto" w:fill="auto"/>
          </w:tcPr>
          <w:p w:rsidR="006B65F9" w:rsidRDefault="00DF4C14" w:rsidP="001F18CA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6B65F9" w:rsidRDefault="006B65F9" w:rsidP="001F18CA"/>
        </w:tc>
        <w:tc>
          <w:tcPr>
            <w:tcW w:w="1170" w:type="dxa"/>
            <w:shd w:val="clear" w:color="auto" w:fill="auto"/>
          </w:tcPr>
          <w:p w:rsidR="006B65F9" w:rsidRDefault="006B65F9" w:rsidP="001F18CA"/>
        </w:tc>
        <w:tc>
          <w:tcPr>
            <w:tcW w:w="4129" w:type="dxa"/>
            <w:shd w:val="clear" w:color="auto" w:fill="auto"/>
          </w:tcPr>
          <w:p w:rsidR="006B65F9" w:rsidRDefault="006B65F9" w:rsidP="001F18CA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  <w:r>
              <w:t>回款</w:t>
            </w:r>
            <w:r>
              <w:rPr>
                <w:rFonts w:hint="eastAsia"/>
              </w:rPr>
              <w:t>：</w:t>
            </w:r>
            <w:r w:rsidR="00687B9C">
              <w:rPr>
                <w:rFonts w:hint="eastAsia"/>
              </w:rPr>
              <w:t>金额为</w:t>
            </w:r>
            <w:r w:rsidR="00687B9C">
              <w:t>正的</w:t>
            </w:r>
            <w:r>
              <w:rPr>
                <w:rFonts w:hint="eastAsia"/>
              </w:rPr>
              <w:t>回款</w:t>
            </w:r>
            <w:r>
              <w:t>单</w:t>
            </w:r>
            <w:r>
              <w:rPr>
                <w:rFonts w:hint="eastAsia"/>
              </w:rPr>
              <w:t>，</w:t>
            </w:r>
            <w:r w:rsidR="00420EF0">
              <w:t>用于出库单</w:t>
            </w:r>
            <w:r w:rsidR="00420EF0">
              <w:rPr>
                <w:rFonts w:hint="eastAsia"/>
              </w:rPr>
              <w:t>回</w:t>
            </w:r>
            <w:r>
              <w:t>款</w:t>
            </w:r>
          </w:p>
          <w:p w:rsidR="006B65F9" w:rsidRDefault="006B65F9" w:rsidP="00A80C7D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退款</w:t>
            </w:r>
            <w:r>
              <w:t>回款</w:t>
            </w:r>
            <w:r>
              <w:rPr>
                <w:rFonts w:hint="eastAsia"/>
              </w:rPr>
              <w:t>：</w:t>
            </w:r>
            <w:r w:rsidR="008D7847">
              <w:rPr>
                <w:rFonts w:hint="eastAsia"/>
              </w:rPr>
              <w:t>金额为</w:t>
            </w:r>
            <w:r w:rsidR="008D7847">
              <w:t>负的</w:t>
            </w:r>
            <w:r>
              <w:t>回款单，</w:t>
            </w:r>
            <w:r>
              <w:rPr>
                <w:rFonts w:hint="eastAsia"/>
              </w:rPr>
              <w:t>用于</w:t>
            </w:r>
            <w:r>
              <w:t>退货单退款</w:t>
            </w:r>
            <w:r>
              <w:rPr>
                <w:rFonts w:hint="eastAsia"/>
              </w:rPr>
              <w:t>（</w:t>
            </w:r>
            <w:r>
              <w:t>如</w:t>
            </w:r>
            <w:r>
              <w:rPr>
                <w:rFonts w:hint="eastAsia"/>
              </w:rPr>
              <w:t>销售单</w:t>
            </w:r>
            <w:r>
              <w:t>申请退</w:t>
            </w:r>
            <w:r>
              <w:rPr>
                <w:rFonts w:hint="eastAsia"/>
              </w:rPr>
              <w:t>换</w:t>
            </w:r>
            <w:r>
              <w:t>货</w:t>
            </w:r>
            <w:r>
              <w:rPr>
                <w:rFonts w:hint="eastAsia"/>
              </w:rPr>
              <w:t>时</w:t>
            </w:r>
            <w:r>
              <w:t>，需要退款的销售</w:t>
            </w:r>
            <w:r>
              <w:rPr>
                <w:rFonts w:hint="eastAsia"/>
              </w:rPr>
              <w:t>单</w:t>
            </w:r>
            <w:r>
              <w:t>会生成一张退货单和</w:t>
            </w:r>
            <w:r>
              <w:lastRenderedPageBreak/>
              <w:t>一张</w:t>
            </w:r>
            <w:r w:rsidR="00A80C7D">
              <w:rPr>
                <w:rFonts w:hint="eastAsia"/>
              </w:rPr>
              <w:t>入库单</w:t>
            </w:r>
            <w:r>
              <w:rPr>
                <w:rFonts w:hint="eastAsia"/>
              </w:rPr>
              <w:t>，</w:t>
            </w:r>
            <w:r w:rsidR="00A80C7D">
              <w:t>入库单入库后，退</w:t>
            </w:r>
            <w:r w:rsidR="00A80C7D">
              <w:rPr>
                <w:rFonts w:hint="eastAsia"/>
              </w:rPr>
              <w:t>货</w:t>
            </w:r>
            <w:r>
              <w:t>单可以在正常回款认领时进行抵扣</w:t>
            </w:r>
            <w:r>
              <w:rPr>
                <w:rFonts w:hint="eastAsia"/>
              </w:rPr>
              <w:t>），</w:t>
            </w:r>
            <w:ins w:id="9" w:author="benlai" w:date="2016-09-26T10:39:00Z">
              <w:r w:rsidR="00D26E0C">
                <w:rPr>
                  <w:rFonts w:hint="eastAsia"/>
                </w:rPr>
                <w:t>新建</w:t>
              </w:r>
            </w:ins>
            <w:r>
              <w:t>退款回款单必须与</w:t>
            </w:r>
            <w:r>
              <w:rPr>
                <w:rFonts w:hint="eastAsia"/>
              </w:rPr>
              <w:t>退货</w:t>
            </w:r>
            <w:r>
              <w:t>单号</w:t>
            </w:r>
            <w:r>
              <w:rPr>
                <w:rFonts w:hint="eastAsia"/>
              </w:rPr>
              <w:t>绑定，</w:t>
            </w:r>
            <w:r>
              <w:t>且退款金额不得超过退货单金额</w:t>
            </w:r>
          </w:p>
        </w:tc>
      </w:tr>
      <w:tr w:rsidR="006B65F9" w:rsidTr="001F18CA">
        <w:tc>
          <w:tcPr>
            <w:tcW w:w="1342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lastRenderedPageBreak/>
              <w:t>回款</w:t>
            </w:r>
            <w:r>
              <w:t>方式</w:t>
            </w:r>
          </w:p>
        </w:tc>
        <w:tc>
          <w:tcPr>
            <w:tcW w:w="782" w:type="dxa"/>
            <w:shd w:val="clear" w:color="auto" w:fill="auto"/>
          </w:tcPr>
          <w:p w:rsidR="006B65F9" w:rsidRDefault="00DF4C14" w:rsidP="001F18CA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6B65F9" w:rsidRDefault="006B65F9" w:rsidP="001F18CA"/>
        </w:tc>
        <w:tc>
          <w:tcPr>
            <w:tcW w:w="1170" w:type="dxa"/>
            <w:shd w:val="clear" w:color="auto" w:fill="auto"/>
          </w:tcPr>
          <w:p w:rsidR="006B65F9" w:rsidRDefault="006B65F9" w:rsidP="001F18CA"/>
        </w:tc>
        <w:tc>
          <w:tcPr>
            <w:tcW w:w="4129" w:type="dxa"/>
            <w:shd w:val="clear" w:color="auto" w:fill="auto"/>
          </w:tcPr>
          <w:p w:rsidR="006B65F9" w:rsidRDefault="006B65F9" w:rsidP="001F18CA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POS</w:t>
            </w:r>
          </w:p>
          <w:p w:rsidR="006B65F9" w:rsidRDefault="006B65F9" w:rsidP="001F18CA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微信</w:t>
            </w:r>
          </w:p>
          <w:p w:rsidR="006B65F9" w:rsidRDefault="006B65F9" w:rsidP="001F18CA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支付宝</w:t>
            </w:r>
          </w:p>
          <w:p w:rsidR="006B65F9" w:rsidRDefault="006B65F9" w:rsidP="001F18CA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现金</w:t>
            </w:r>
          </w:p>
          <w:p w:rsidR="006B65F9" w:rsidRDefault="006B65F9" w:rsidP="001F18CA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银行</w:t>
            </w:r>
            <w:r>
              <w:t>转账</w:t>
            </w:r>
          </w:p>
          <w:p w:rsidR="00AC2132" w:rsidRDefault="00AC2132" w:rsidP="001F18CA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账户</w:t>
            </w:r>
            <w:r>
              <w:t>支付</w:t>
            </w:r>
          </w:p>
        </w:tc>
      </w:tr>
      <w:tr w:rsidR="00B43480" w:rsidTr="001F18CA">
        <w:tc>
          <w:tcPr>
            <w:tcW w:w="1342" w:type="dxa"/>
            <w:shd w:val="clear" w:color="auto" w:fill="auto"/>
          </w:tcPr>
          <w:p w:rsidR="00B43480" w:rsidRDefault="00B43480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账号</w:t>
            </w:r>
          </w:p>
        </w:tc>
        <w:tc>
          <w:tcPr>
            <w:tcW w:w="782" w:type="dxa"/>
            <w:shd w:val="clear" w:color="auto" w:fill="auto"/>
          </w:tcPr>
          <w:p w:rsidR="00B43480" w:rsidRDefault="00B43480" w:rsidP="001F18CA">
            <w:pPr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</w:tcPr>
          <w:p w:rsidR="00B43480" w:rsidRDefault="00B43480" w:rsidP="001F18CA"/>
        </w:tc>
        <w:tc>
          <w:tcPr>
            <w:tcW w:w="1170" w:type="dxa"/>
            <w:shd w:val="clear" w:color="auto" w:fill="auto"/>
          </w:tcPr>
          <w:p w:rsidR="00B43480" w:rsidRDefault="00B43480" w:rsidP="001F18CA"/>
        </w:tc>
        <w:tc>
          <w:tcPr>
            <w:tcW w:w="4129" w:type="dxa"/>
            <w:shd w:val="clear" w:color="auto" w:fill="auto"/>
          </w:tcPr>
          <w:p w:rsidR="00B43480" w:rsidRDefault="00B43480" w:rsidP="000B76EB">
            <w:pPr>
              <w:rPr>
                <w:rFonts w:hint="eastAsia"/>
              </w:rPr>
              <w:pPrChange w:id="10" w:author="benlai" w:date="2016-09-26T10:49:00Z">
                <w:pPr>
                  <w:pStyle w:val="a5"/>
                  <w:ind w:left="360" w:firstLineChars="0" w:firstLine="0"/>
                </w:pPr>
              </w:pPrChange>
            </w:pPr>
            <w:ins w:id="11" w:author="benlai" w:date="2016-09-26T10:47:00Z">
              <w:r>
                <w:rPr>
                  <w:rFonts w:hint="eastAsia"/>
                </w:rPr>
                <w:t>填写</w:t>
              </w:r>
            </w:ins>
            <w:ins w:id="12" w:author="benlai" w:date="2016-09-26T10:48:00Z">
              <w:r w:rsidR="000B76EB">
                <w:rPr>
                  <w:rFonts w:hint="eastAsia"/>
                </w:rPr>
                <w:t>后</w:t>
              </w:r>
            </w:ins>
            <w:ins w:id="13" w:author="benlai" w:date="2016-09-26T10:47:00Z">
              <w:r>
                <w:t>此回款单</w:t>
              </w:r>
              <w:r>
                <w:rPr>
                  <w:rFonts w:hint="eastAsia"/>
                </w:rPr>
                <w:t>仅</w:t>
              </w:r>
              <w:r>
                <w:t>能被此账号</w:t>
              </w:r>
              <w:r>
                <w:rPr>
                  <w:rFonts w:hint="eastAsia"/>
                </w:rPr>
                <w:t>认领</w:t>
              </w:r>
            </w:ins>
            <w:ins w:id="14" w:author="benlai" w:date="2016-09-26T10:48:00Z">
              <w:r>
                <w:rPr>
                  <w:rFonts w:hint="eastAsia"/>
                </w:rPr>
                <w:t>，</w:t>
              </w:r>
              <w:r>
                <w:t>回款单</w:t>
              </w:r>
            </w:ins>
            <w:ins w:id="15" w:author="benlai" w:date="2016-09-26T10:49:00Z">
              <w:r w:rsidR="000B76EB">
                <w:rPr>
                  <w:rFonts w:hint="eastAsia"/>
                </w:rPr>
                <w:t>开始认领</w:t>
              </w:r>
              <w:r w:rsidR="000B76EB">
                <w:t>后不可修改</w:t>
              </w:r>
              <w:r w:rsidR="000B76EB">
                <w:rPr>
                  <w:rFonts w:hint="eastAsia"/>
                </w:rPr>
                <w:t>（即</w:t>
              </w:r>
              <w:r w:rsidR="000B76EB">
                <w:t>状态</w:t>
              </w:r>
              <w:r w:rsidR="000B76EB">
                <w:t>≠</w:t>
              </w:r>
              <w:r w:rsidR="000B76EB">
                <w:t>新建</w:t>
              </w:r>
              <w:r w:rsidR="000B76EB">
                <w:rPr>
                  <w:rFonts w:hint="eastAsia"/>
                </w:rPr>
                <w:t>）</w:t>
              </w:r>
            </w:ins>
          </w:p>
        </w:tc>
      </w:tr>
      <w:tr w:rsidR="006B65F9" w:rsidTr="001F18CA">
        <w:tc>
          <w:tcPr>
            <w:tcW w:w="1342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回款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6B65F9" w:rsidRDefault="00DF4C14" w:rsidP="001F18CA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6B65F9" w:rsidRDefault="006B65F9" w:rsidP="001F18CA"/>
        </w:tc>
        <w:tc>
          <w:tcPr>
            <w:tcW w:w="1170" w:type="dxa"/>
            <w:shd w:val="clear" w:color="auto" w:fill="auto"/>
          </w:tcPr>
          <w:p w:rsidR="006B65F9" w:rsidRDefault="006B65F9" w:rsidP="001F18CA"/>
        </w:tc>
        <w:tc>
          <w:tcPr>
            <w:tcW w:w="4129" w:type="dxa"/>
            <w:shd w:val="clear" w:color="auto" w:fill="auto"/>
          </w:tcPr>
          <w:p w:rsidR="006B65F9" w:rsidRDefault="006B65F9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回款单</w:t>
            </w:r>
            <w:r w:rsidR="007C7A2A">
              <w:rPr>
                <w:rFonts w:hint="eastAsia"/>
              </w:rPr>
              <w:t>总</w:t>
            </w:r>
            <w:r>
              <w:t>金额</w:t>
            </w:r>
            <w:r w:rsidR="004667D1">
              <w:rPr>
                <w:rFonts w:hint="eastAsia"/>
              </w:rPr>
              <w:t>，</w:t>
            </w:r>
            <w:r w:rsidR="004667D1">
              <w:t>最</w:t>
            </w:r>
            <w:r w:rsidR="004667D1">
              <w:rPr>
                <w:rFonts w:hint="eastAsia"/>
              </w:rPr>
              <w:t>多</w:t>
            </w:r>
            <w:r w:rsidR="004667D1">
              <w:t>小数点后两位</w:t>
            </w:r>
          </w:p>
        </w:tc>
      </w:tr>
      <w:tr w:rsidR="004667D1" w:rsidTr="001F18CA">
        <w:tc>
          <w:tcPr>
            <w:tcW w:w="1342" w:type="dxa"/>
            <w:shd w:val="clear" w:color="auto" w:fill="auto"/>
          </w:tcPr>
          <w:p w:rsidR="004667D1" w:rsidRPr="004667D1" w:rsidRDefault="004667D1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退货单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4667D1" w:rsidRDefault="004667D1" w:rsidP="001F18CA">
            <w:pPr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</w:tcPr>
          <w:p w:rsidR="004667D1" w:rsidRDefault="004667D1" w:rsidP="001F18CA"/>
        </w:tc>
        <w:tc>
          <w:tcPr>
            <w:tcW w:w="1170" w:type="dxa"/>
            <w:shd w:val="clear" w:color="auto" w:fill="auto"/>
          </w:tcPr>
          <w:p w:rsidR="004667D1" w:rsidRDefault="004667D1" w:rsidP="001F18CA"/>
        </w:tc>
        <w:tc>
          <w:tcPr>
            <w:tcW w:w="4129" w:type="dxa"/>
            <w:shd w:val="clear" w:color="auto" w:fill="auto"/>
          </w:tcPr>
          <w:p w:rsidR="004667D1" w:rsidRDefault="004667D1" w:rsidP="001F18CA">
            <w:pPr>
              <w:rPr>
                <w:rFonts w:hint="eastAsia"/>
              </w:rPr>
            </w:pPr>
          </w:p>
        </w:tc>
      </w:tr>
      <w:tr w:rsidR="004667D1" w:rsidTr="001F18CA">
        <w:tc>
          <w:tcPr>
            <w:tcW w:w="1342" w:type="dxa"/>
            <w:shd w:val="clear" w:color="auto" w:fill="auto"/>
          </w:tcPr>
          <w:p w:rsidR="004667D1" w:rsidRDefault="004667D1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付款</w:t>
            </w:r>
            <w:r>
              <w:t>账号</w:t>
            </w:r>
          </w:p>
        </w:tc>
        <w:tc>
          <w:tcPr>
            <w:tcW w:w="782" w:type="dxa"/>
            <w:shd w:val="clear" w:color="auto" w:fill="auto"/>
          </w:tcPr>
          <w:p w:rsidR="004667D1" w:rsidRDefault="004667D1" w:rsidP="001F18CA">
            <w:pPr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</w:tcPr>
          <w:p w:rsidR="004667D1" w:rsidRDefault="004667D1" w:rsidP="001F18CA"/>
        </w:tc>
        <w:tc>
          <w:tcPr>
            <w:tcW w:w="1170" w:type="dxa"/>
            <w:shd w:val="clear" w:color="auto" w:fill="auto"/>
          </w:tcPr>
          <w:p w:rsidR="004667D1" w:rsidRDefault="004667D1" w:rsidP="001F18CA"/>
        </w:tc>
        <w:tc>
          <w:tcPr>
            <w:tcW w:w="4129" w:type="dxa"/>
            <w:shd w:val="clear" w:color="auto" w:fill="auto"/>
          </w:tcPr>
          <w:p w:rsidR="004667D1" w:rsidRDefault="00D26E0C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付款</w:t>
            </w:r>
            <w:r>
              <w:t>银行账号</w:t>
            </w:r>
            <w:r>
              <w:rPr>
                <w:rFonts w:hint="eastAsia"/>
              </w:rPr>
              <w:t>，</w:t>
            </w:r>
            <w:r>
              <w:t>最多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4667D1" w:rsidTr="001F18CA">
        <w:tc>
          <w:tcPr>
            <w:tcW w:w="1342" w:type="dxa"/>
            <w:shd w:val="clear" w:color="auto" w:fill="auto"/>
          </w:tcPr>
          <w:p w:rsidR="004667D1" w:rsidRDefault="004667D1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付款</w:t>
            </w:r>
            <w:r>
              <w:t>银行</w:t>
            </w:r>
          </w:p>
        </w:tc>
        <w:tc>
          <w:tcPr>
            <w:tcW w:w="782" w:type="dxa"/>
            <w:shd w:val="clear" w:color="auto" w:fill="auto"/>
          </w:tcPr>
          <w:p w:rsidR="004667D1" w:rsidRDefault="004667D1" w:rsidP="001F18CA">
            <w:pPr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</w:tcPr>
          <w:p w:rsidR="004667D1" w:rsidRDefault="004667D1" w:rsidP="001F18CA"/>
        </w:tc>
        <w:tc>
          <w:tcPr>
            <w:tcW w:w="1170" w:type="dxa"/>
            <w:shd w:val="clear" w:color="auto" w:fill="auto"/>
          </w:tcPr>
          <w:p w:rsidR="004667D1" w:rsidRDefault="00D26E0C" w:rsidP="001F18CA">
            <w:r>
              <w:rPr>
                <w:rFonts w:hint="eastAsia"/>
              </w:rPr>
              <w:t>200</w:t>
            </w:r>
          </w:p>
        </w:tc>
        <w:tc>
          <w:tcPr>
            <w:tcW w:w="4129" w:type="dxa"/>
            <w:shd w:val="clear" w:color="auto" w:fill="auto"/>
          </w:tcPr>
          <w:p w:rsidR="004667D1" w:rsidRDefault="00D26E0C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付款</w:t>
            </w:r>
            <w:r>
              <w:t>银行名称</w:t>
            </w:r>
          </w:p>
        </w:tc>
      </w:tr>
      <w:tr w:rsidR="006B65F9" w:rsidRPr="00D26E0C" w:rsidTr="001F18CA">
        <w:tc>
          <w:tcPr>
            <w:tcW w:w="1342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剩余</w:t>
            </w:r>
            <w:r>
              <w:t>认领金额</w:t>
            </w:r>
          </w:p>
        </w:tc>
        <w:tc>
          <w:tcPr>
            <w:tcW w:w="782" w:type="dxa"/>
            <w:shd w:val="clear" w:color="auto" w:fill="auto"/>
          </w:tcPr>
          <w:p w:rsidR="006B65F9" w:rsidRDefault="00DF4C14" w:rsidP="001F18CA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6B65F9" w:rsidRDefault="006B65F9" w:rsidP="001F18CA"/>
        </w:tc>
        <w:tc>
          <w:tcPr>
            <w:tcW w:w="1170" w:type="dxa"/>
            <w:shd w:val="clear" w:color="auto" w:fill="auto"/>
          </w:tcPr>
          <w:p w:rsidR="006B65F9" w:rsidRDefault="006B65F9" w:rsidP="001F18CA"/>
        </w:tc>
        <w:tc>
          <w:tcPr>
            <w:tcW w:w="4129" w:type="dxa"/>
            <w:shd w:val="clear" w:color="auto" w:fill="auto"/>
          </w:tcPr>
          <w:p w:rsidR="006B65F9" w:rsidRDefault="00697159" w:rsidP="001F18CA">
            <w:r>
              <w:rPr>
                <w:rFonts w:hint="eastAsia"/>
              </w:rPr>
              <w:t>回款</w:t>
            </w:r>
            <w:r>
              <w:t>总金额</w:t>
            </w:r>
            <w:r w:rsidR="00D26E0C">
              <w:rPr>
                <w:rFonts w:hint="eastAsia"/>
              </w:rPr>
              <w:t xml:space="preserve"> </w:t>
            </w:r>
            <w:r w:rsidR="00D26E0C">
              <w:t xml:space="preserve">– </w:t>
            </w:r>
            <w:r w:rsidR="00D26E0C">
              <w:rPr>
                <w:rFonts w:hint="eastAsia"/>
              </w:rPr>
              <w:t>绑定</w:t>
            </w:r>
            <w:r w:rsidR="00D26E0C">
              <w:t>改回款单的</w:t>
            </w:r>
            <w:r>
              <w:t>非作废状态下的认领单之和</w:t>
            </w:r>
          </w:p>
        </w:tc>
      </w:tr>
      <w:tr w:rsidR="006B65F9" w:rsidTr="001F18CA">
        <w:tc>
          <w:tcPr>
            <w:tcW w:w="1342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状态</w:t>
            </w:r>
          </w:p>
        </w:tc>
        <w:tc>
          <w:tcPr>
            <w:tcW w:w="782" w:type="dxa"/>
            <w:shd w:val="clear" w:color="auto" w:fill="auto"/>
          </w:tcPr>
          <w:p w:rsidR="006B65F9" w:rsidRDefault="00DF4C14" w:rsidP="001F18CA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6B65F9" w:rsidRDefault="006B65F9" w:rsidP="001F18CA"/>
        </w:tc>
        <w:tc>
          <w:tcPr>
            <w:tcW w:w="1170" w:type="dxa"/>
            <w:shd w:val="clear" w:color="auto" w:fill="auto"/>
          </w:tcPr>
          <w:p w:rsidR="006B65F9" w:rsidRDefault="006B65F9" w:rsidP="001F18CA"/>
        </w:tc>
        <w:tc>
          <w:tcPr>
            <w:tcW w:w="4129" w:type="dxa"/>
            <w:shd w:val="clear" w:color="auto" w:fill="auto"/>
          </w:tcPr>
          <w:p w:rsidR="006B65F9" w:rsidRDefault="006B65F9" w:rsidP="001F18CA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新建</w:t>
            </w:r>
          </w:p>
          <w:p w:rsidR="006B65F9" w:rsidRDefault="001B76A4" w:rsidP="001F18CA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部分认领</w:t>
            </w:r>
          </w:p>
          <w:p w:rsidR="006B65F9" w:rsidRDefault="006B65F9" w:rsidP="001F18CA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认领</w:t>
            </w:r>
            <w:r>
              <w:t>完毕</w:t>
            </w:r>
          </w:p>
          <w:p w:rsidR="006B65F9" w:rsidRDefault="006B65F9" w:rsidP="001F18CA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作废</w:t>
            </w:r>
          </w:p>
        </w:tc>
      </w:tr>
      <w:tr w:rsidR="004667D1" w:rsidTr="001F18CA">
        <w:tc>
          <w:tcPr>
            <w:tcW w:w="1342" w:type="dxa"/>
            <w:shd w:val="clear" w:color="auto" w:fill="auto"/>
          </w:tcPr>
          <w:p w:rsidR="004667D1" w:rsidRDefault="004667D1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  <w:r>
              <w:t>部门</w:t>
            </w:r>
          </w:p>
        </w:tc>
        <w:tc>
          <w:tcPr>
            <w:tcW w:w="782" w:type="dxa"/>
            <w:shd w:val="clear" w:color="auto" w:fill="auto"/>
          </w:tcPr>
          <w:p w:rsidR="004667D1" w:rsidRDefault="004667D1" w:rsidP="001F18CA">
            <w:pPr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</w:tcPr>
          <w:p w:rsidR="004667D1" w:rsidRDefault="004667D1" w:rsidP="001F18CA"/>
        </w:tc>
        <w:tc>
          <w:tcPr>
            <w:tcW w:w="1170" w:type="dxa"/>
            <w:shd w:val="clear" w:color="auto" w:fill="auto"/>
          </w:tcPr>
          <w:p w:rsidR="004667D1" w:rsidRDefault="004667D1" w:rsidP="001F18CA"/>
        </w:tc>
        <w:tc>
          <w:tcPr>
            <w:tcW w:w="4129" w:type="dxa"/>
            <w:shd w:val="clear" w:color="auto" w:fill="auto"/>
          </w:tcPr>
          <w:p w:rsidR="004667D1" w:rsidRDefault="00D51944" w:rsidP="00D51944">
            <w:pPr>
              <w:rPr>
                <w:ins w:id="16" w:author="benlai" w:date="2016-09-26T10:50:00Z"/>
              </w:rPr>
              <w:pPrChange w:id="17" w:author="benlai" w:date="2016-09-26T10:49:00Z">
                <w:pPr>
                  <w:pStyle w:val="a5"/>
                  <w:numPr>
                    <w:numId w:val="9"/>
                  </w:numPr>
                  <w:ind w:left="360" w:firstLineChars="0" w:hanging="360"/>
                </w:pPr>
              </w:pPrChange>
            </w:pPr>
            <w:ins w:id="18" w:author="benlai" w:date="2016-09-26T10:50:00Z">
              <w:r>
                <w:rPr>
                  <w:rFonts w:hint="eastAsia"/>
                </w:rPr>
                <w:t>可选</w:t>
              </w:r>
            </w:ins>
            <w:ins w:id="19" w:author="benlai" w:date="2016-09-26T10:49:00Z">
              <w:r>
                <w:rPr>
                  <w:rFonts w:hint="eastAsia"/>
                </w:rPr>
                <w:t>当前</w:t>
              </w:r>
            </w:ins>
            <w:ins w:id="20" w:author="benlai" w:date="2016-09-26T10:50:00Z">
              <w:r>
                <w:rPr>
                  <w:rFonts w:hint="eastAsia"/>
                </w:rPr>
                <w:t>登录</w:t>
              </w:r>
              <w:r>
                <w:t>账号</w:t>
              </w:r>
              <w:r>
                <w:rPr>
                  <w:rFonts w:hint="eastAsia"/>
                </w:rPr>
                <w:t>所在</w:t>
              </w:r>
              <w:r>
                <w:t>业务部门</w:t>
              </w:r>
              <w:r>
                <w:t>+</w:t>
              </w:r>
              <w:r>
                <w:t>数据</w:t>
              </w:r>
              <w:r>
                <w:rPr>
                  <w:rFonts w:hint="eastAsia"/>
                </w:rPr>
                <w:t>权限</w:t>
              </w:r>
              <w:r>
                <w:t>的部门</w:t>
              </w:r>
            </w:ins>
          </w:p>
          <w:p w:rsidR="00D51944" w:rsidRPr="00D51944" w:rsidRDefault="00D51944" w:rsidP="00D51944">
            <w:pPr>
              <w:rPr>
                <w:rFonts w:hint="eastAsia"/>
              </w:rPr>
              <w:pPrChange w:id="21" w:author="benlai" w:date="2016-09-26T10:49:00Z">
                <w:pPr>
                  <w:pStyle w:val="a5"/>
                  <w:numPr>
                    <w:numId w:val="9"/>
                  </w:numPr>
                  <w:ind w:left="360" w:firstLineChars="0" w:hanging="360"/>
                </w:pPr>
              </w:pPrChange>
            </w:pPr>
            <w:ins w:id="22" w:author="benlai" w:date="2016-09-26T10:50:00Z">
              <w:r>
                <w:rPr>
                  <w:rFonts w:hint="eastAsia"/>
                </w:rPr>
                <w:t>默认</w:t>
              </w:r>
              <w:r>
                <w:t>=</w:t>
              </w:r>
              <w:r>
                <w:t>当前登录账号所</w:t>
              </w:r>
              <w:r>
                <w:rPr>
                  <w:rFonts w:hint="eastAsia"/>
                </w:rPr>
                <w:t>在</w:t>
              </w:r>
              <w:r>
                <w:t>的业务部门</w:t>
              </w:r>
            </w:ins>
          </w:p>
        </w:tc>
      </w:tr>
      <w:tr w:rsidR="00DF4C14" w:rsidTr="001F18CA">
        <w:tc>
          <w:tcPr>
            <w:tcW w:w="1342" w:type="dxa"/>
            <w:shd w:val="clear" w:color="auto" w:fill="auto"/>
          </w:tcPr>
          <w:p w:rsidR="00DF4C14" w:rsidRDefault="00DF4C14" w:rsidP="001F18CA">
            <w:r>
              <w:rPr>
                <w:rFonts w:hint="eastAsia"/>
              </w:rPr>
              <w:t>回款</w:t>
            </w:r>
            <w:r>
              <w:t>时间</w:t>
            </w:r>
          </w:p>
        </w:tc>
        <w:tc>
          <w:tcPr>
            <w:tcW w:w="782" w:type="dxa"/>
            <w:shd w:val="clear" w:color="auto" w:fill="auto"/>
          </w:tcPr>
          <w:p w:rsidR="00DF4C14" w:rsidRDefault="00DF4C14" w:rsidP="001F18CA"/>
        </w:tc>
        <w:tc>
          <w:tcPr>
            <w:tcW w:w="1095" w:type="dxa"/>
            <w:shd w:val="clear" w:color="auto" w:fill="auto"/>
          </w:tcPr>
          <w:p w:rsidR="00DF4C14" w:rsidRDefault="00DF4C14" w:rsidP="001F18CA"/>
        </w:tc>
        <w:tc>
          <w:tcPr>
            <w:tcW w:w="1170" w:type="dxa"/>
            <w:shd w:val="clear" w:color="auto" w:fill="auto"/>
          </w:tcPr>
          <w:p w:rsidR="00DF4C14" w:rsidRDefault="00DF4C14" w:rsidP="001F18CA"/>
        </w:tc>
        <w:tc>
          <w:tcPr>
            <w:tcW w:w="4129" w:type="dxa"/>
            <w:shd w:val="clear" w:color="auto" w:fill="auto"/>
          </w:tcPr>
          <w:p w:rsidR="00DF4C14" w:rsidRDefault="00DF4C14" w:rsidP="00DF4C14">
            <w:r>
              <w:rPr>
                <w:rFonts w:hint="eastAsia"/>
              </w:rPr>
              <w:t>回款</w:t>
            </w:r>
            <w:r w:rsidR="00F34854">
              <w:t>金额</w:t>
            </w:r>
            <w:r w:rsidR="00F34854">
              <w:rPr>
                <w:rFonts w:hint="eastAsia"/>
              </w:rPr>
              <w:t>的</w:t>
            </w:r>
            <w:r>
              <w:t>实际收到时间</w:t>
            </w:r>
          </w:p>
          <w:p w:rsidR="00DF4C14" w:rsidRPr="00DF4C14" w:rsidRDefault="00DF4C14" w:rsidP="00DF4C14">
            <w:r>
              <w:rPr>
                <w:rFonts w:hint="eastAsia"/>
              </w:rPr>
              <w:t>默认值</w:t>
            </w:r>
            <w:r>
              <w:t>=</w:t>
            </w:r>
            <w:r>
              <w:t>系统当前时间</w:t>
            </w:r>
          </w:p>
        </w:tc>
      </w:tr>
      <w:tr w:rsidR="006B65F9" w:rsidTr="001F18CA">
        <w:tc>
          <w:tcPr>
            <w:tcW w:w="1342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操作</w:t>
            </w:r>
            <w:r>
              <w:t>人</w:t>
            </w:r>
          </w:p>
        </w:tc>
        <w:tc>
          <w:tcPr>
            <w:tcW w:w="782" w:type="dxa"/>
            <w:shd w:val="clear" w:color="auto" w:fill="auto"/>
          </w:tcPr>
          <w:p w:rsidR="006B65F9" w:rsidRDefault="00DF4C14" w:rsidP="001F18CA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6B65F9" w:rsidRDefault="006B65F9" w:rsidP="001F18CA"/>
        </w:tc>
        <w:tc>
          <w:tcPr>
            <w:tcW w:w="1170" w:type="dxa"/>
            <w:shd w:val="clear" w:color="auto" w:fill="auto"/>
          </w:tcPr>
          <w:p w:rsidR="006B65F9" w:rsidRDefault="006B65F9" w:rsidP="001F18CA"/>
        </w:tc>
        <w:tc>
          <w:tcPr>
            <w:tcW w:w="4129" w:type="dxa"/>
            <w:shd w:val="clear" w:color="auto" w:fill="auto"/>
          </w:tcPr>
          <w:p w:rsidR="002C21BB" w:rsidRDefault="006B65F9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回款单</w:t>
            </w:r>
            <w:r>
              <w:t>创建</w:t>
            </w:r>
            <w:r>
              <w:rPr>
                <w:rFonts w:hint="eastAsia"/>
              </w:rPr>
              <w:t>人</w:t>
            </w:r>
          </w:p>
          <w:p w:rsidR="006B65F9" w:rsidRDefault="002C21BB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=</w:t>
            </w:r>
            <w:r>
              <w:rPr>
                <w:rFonts w:hint="eastAsia"/>
              </w:rPr>
              <w:t>当前</w:t>
            </w:r>
            <w:r>
              <w:t>登录账号</w:t>
            </w:r>
            <w:r>
              <w:rPr>
                <w:rFonts w:hint="eastAsia"/>
              </w:rPr>
              <w:t>，</w:t>
            </w:r>
            <w:r>
              <w:t>不可修改</w:t>
            </w:r>
          </w:p>
        </w:tc>
      </w:tr>
      <w:tr w:rsidR="006B65F9" w:rsidTr="001F18CA">
        <w:tc>
          <w:tcPr>
            <w:tcW w:w="1342" w:type="dxa"/>
            <w:shd w:val="clear" w:color="auto" w:fill="auto"/>
          </w:tcPr>
          <w:p w:rsidR="006B65F9" w:rsidRDefault="00DF4C14" w:rsidP="001F18CA">
            <w:r>
              <w:rPr>
                <w:rFonts w:hint="eastAsia"/>
              </w:rPr>
              <w:t>操作</w:t>
            </w:r>
            <w:r w:rsidR="006B65F9">
              <w:t>时间</w:t>
            </w:r>
          </w:p>
        </w:tc>
        <w:tc>
          <w:tcPr>
            <w:tcW w:w="782" w:type="dxa"/>
            <w:shd w:val="clear" w:color="auto" w:fill="auto"/>
          </w:tcPr>
          <w:p w:rsidR="006B65F9" w:rsidRDefault="00DF4C14" w:rsidP="001F18CA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6B65F9" w:rsidRDefault="006B65F9" w:rsidP="001F18CA"/>
        </w:tc>
        <w:tc>
          <w:tcPr>
            <w:tcW w:w="1170" w:type="dxa"/>
            <w:shd w:val="clear" w:color="auto" w:fill="auto"/>
          </w:tcPr>
          <w:p w:rsidR="006B65F9" w:rsidRDefault="006B65F9" w:rsidP="001F18CA"/>
        </w:tc>
        <w:tc>
          <w:tcPr>
            <w:tcW w:w="4129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回款单</w:t>
            </w:r>
            <w:r>
              <w:t>创建时间，格式</w:t>
            </w:r>
            <w:r>
              <w:rPr>
                <w:rFonts w:hint="eastAsia"/>
              </w:rPr>
              <w:t>：</w:t>
            </w:r>
            <w:r>
              <w:t>年</w:t>
            </w:r>
            <w:r>
              <w:t>-</w:t>
            </w:r>
            <w:r>
              <w:t>月</w:t>
            </w:r>
            <w:r>
              <w:t>-</w:t>
            </w:r>
            <w: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时分秒</w:t>
            </w:r>
          </w:p>
          <w:p w:rsidR="002C21BB" w:rsidRDefault="002C21BB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=</w:t>
            </w:r>
            <w:r>
              <w:t>系统当前时间</w:t>
            </w:r>
            <w:r>
              <w:rPr>
                <w:rFonts w:hint="eastAsia"/>
              </w:rPr>
              <w:t>，</w:t>
            </w:r>
            <w:r>
              <w:t>不可修改</w:t>
            </w:r>
          </w:p>
        </w:tc>
      </w:tr>
      <w:tr w:rsidR="004667D1" w:rsidTr="001F18CA">
        <w:tc>
          <w:tcPr>
            <w:tcW w:w="1342" w:type="dxa"/>
            <w:shd w:val="clear" w:color="auto" w:fill="auto"/>
          </w:tcPr>
          <w:p w:rsidR="004667D1" w:rsidRDefault="004667D1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82" w:type="dxa"/>
            <w:shd w:val="clear" w:color="auto" w:fill="auto"/>
          </w:tcPr>
          <w:p w:rsidR="004667D1" w:rsidRDefault="004667D1" w:rsidP="001F18CA">
            <w:pPr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</w:tcPr>
          <w:p w:rsidR="004667D1" w:rsidRDefault="004667D1" w:rsidP="001F18CA"/>
        </w:tc>
        <w:tc>
          <w:tcPr>
            <w:tcW w:w="1170" w:type="dxa"/>
            <w:shd w:val="clear" w:color="auto" w:fill="auto"/>
          </w:tcPr>
          <w:p w:rsidR="004667D1" w:rsidRDefault="004667D1" w:rsidP="001F18CA"/>
        </w:tc>
        <w:tc>
          <w:tcPr>
            <w:tcW w:w="4129" w:type="dxa"/>
            <w:shd w:val="clear" w:color="auto" w:fill="auto"/>
          </w:tcPr>
          <w:p w:rsidR="004667D1" w:rsidRDefault="00EA7709" w:rsidP="001F18CA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字符</w:t>
            </w:r>
            <w:r>
              <w:t>以内</w:t>
            </w:r>
          </w:p>
        </w:tc>
      </w:tr>
    </w:tbl>
    <w:p w:rsidR="006B65F9" w:rsidRDefault="006B65F9" w:rsidP="006B65F9">
      <w:r>
        <w:rPr>
          <w:rFonts w:hint="eastAsia"/>
        </w:rPr>
        <w:t>操作描述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6B65F9" w:rsidTr="001F18CA">
        <w:trPr>
          <w:trHeight w:val="357"/>
        </w:trPr>
        <w:tc>
          <w:tcPr>
            <w:tcW w:w="2095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备注</w:t>
            </w:r>
          </w:p>
        </w:tc>
      </w:tr>
      <w:tr w:rsidR="006B65F9" w:rsidTr="001F18CA">
        <w:trPr>
          <w:trHeight w:val="693"/>
        </w:trPr>
        <w:tc>
          <w:tcPr>
            <w:tcW w:w="2095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新增</w:t>
            </w:r>
          </w:p>
        </w:tc>
        <w:tc>
          <w:tcPr>
            <w:tcW w:w="6445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跳转至新建</w:t>
            </w:r>
            <w:r>
              <w:t>回款单页面</w:t>
            </w:r>
          </w:p>
        </w:tc>
      </w:tr>
      <w:tr w:rsidR="006B65F9" w:rsidTr="001F18CA">
        <w:trPr>
          <w:trHeight w:val="363"/>
        </w:trPr>
        <w:tc>
          <w:tcPr>
            <w:tcW w:w="2095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导入</w:t>
            </w:r>
          </w:p>
        </w:tc>
        <w:tc>
          <w:tcPr>
            <w:tcW w:w="6445" w:type="dxa"/>
            <w:shd w:val="clear" w:color="auto" w:fill="auto"/>
          </w:tcPr>
          <w:p w:rsidR="00513AA8" w:rsidRDefault="006B65F9" w:rsidP="001F18CA">
            <w:r>
              <w:rPr>
                <w:rFonts w:hint="eastAsia"/>
              </w:rPr>
              <w:t>财务</w:t>
            </w:r>
            <w:r>
              <w:t>根据</w:t>
            </w:r>
            <w:r>
              <w:rPr>
                <w:rFonts w:hint="eastAsia"/>
              </w:rPr>
              <w:t>第三方</w:t>
            </w:r>
            <w:r>
              <w:t>支付对账单，批量按固定格式导入</w:t>
            </w:r>
          </w:p>
          <w:p w:rsidR="007E5B33" w:rsidRPr="007E5B33" w:rsidRDefault="007E5B33" w:rsidP="001F18CA">
            <w:r>
              <w:rPr>
                <w:rFonts w:hint="eastAsia"/>
              </w:rPr>
              <w:t>模板见附件</w:t>
            </w:r>
            <w:r>
              <w:t>：</w:t>
            </w:r>
            <w:hyperlink w:anchor="附件" w:history="1">
              <w:r w:rsidRPr="00652D21">
                <w:rPr>
                  <w:rStyle w:val="a6"/>
                </w:rPr>
                <w:t>回款单导入</w:t>
              </w:r>
            </w:hyperlink>
          </w:p>
        </w:tc>
      </w:tr>
      <w:tr w:rsidR="006B65F9" w:rsidTr="001F18CA">
        <w:trPr>
          <w:trHeight w:val="363"/>
        </w:trPr>
        <w:tc>
          <w:tcPr>
            <w:tcW w:w="2095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导出</w:t>
            </w:r>
          </w:p>
        </w:tc>
        <w:tc>
          <w:tcPr>
            <w:tcW w:w="6445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导出</w:t>
            </w:r>
            <w:r>
              <w:t>当前查询条件下的回款单</w:t>
            </w:r>
            <w:r>
              <w:rPr>
                <w:rFonts w:hint="eastAsia"/>
              </w:rPr>
              <w:t>明细</w:t>
            </w:r>
            <w:r w:rsidR="00931C30">
              <w:rPr>
                <w:rFonts w:hint="eastAsia"/>
              </w:rPr>
              <w:t>，</w:t>
            </w:r>
            <w:r w:rsidR="00931C30">
              <w:t>导出字段如下</w:t>
            </w:r>
          </w:p>
          <w:p w:rsidR="00931C30" w:rsidRPr="00931C30" w:rsidRDefault="00931C30" w:rsidP="001F18CA">
            <w:r>
              <w:rPr>
                <w:rFonts w:hint="eastAsia"/>
              </w:rPr>
              <w:t>回款</w:t>
            </w:r>
            <w:r>
              <w:t>单号</w:t>
            </w:r>
            <w:r>
              <w:rPr>
                <w:rFonts w:hint="eastAsia"/>
              </w:rPr>
              <w:t>、交易</w:t>
            </w:r>
            <w:r>
              <w:t>流水号、</w:t>
            </w:r>
            <w:r>
              <w:rPr>
                <w:rFonts w:hint="eastAsia"/>
              </w:rPr>
              <w:t>回款</w:t>
            </w:r>
            <w:r>
              <w:t>方式</w:t>
            </w:r>
            <w:r>
              <w:rPr>
                <w:rFonts w:hint="eastAsia"/>
              </w:rPr>
              <w:t>、</w:t>
            </w:r>
            <w:r>
              <w:t>回款类型、</w:t>
            </w:r>
            <w:r>
              <w:rPr>
                <w:rFonts w:hint="eastAsia"/>
              </w:rPr>
              <w:t>回款</w:t>
            </w:r>
            <w:r>
              <w:t>金额、状态、</w:t>
            </w:r>
            <w:r>
              <w:rPr>
                <w:rFonts w:hint="eastAsia"/>
              </w:rPr>
              <w:t>付款</w:t>
            </w:r>
            <w:r>
              <w:t>账号、付款银行、</w:t>
            </w:r>
            <w:r>
              <w:rPr>
                <w:rFonts w:hint="eastAsia"/>
              </w:rPr>
              <w:t>业务</w:t>
            </w:r>
            <w:r>
              <w:t>部门、</w:t>
            </w:r>
            <w:r>
              <w:rPr>
                <w:rFonts w:hint="eastAsia"/>
              </w:rPr>
              <w:t>回款</w:t>
            </w:r>
            <w:r>
              <w:t>日期、</w:t>
            </w:r>
            <w:r>
              <w:rPr>
                <w:rFonts w:hint="eastAsia"/>
              </w:rPr>
              <w:t>操作人</w:t>
            </w:r>
            <w:r>
              <w:t>、操作</w:t>
            </w:r>
            <w:r>
              <w:rPr>
                <w:rFonts w:hint="eastAsia"/>
              </w:rPr>
              <w:t>时间、</w:t>
            </w:r>
            <w:r>
              <w:t>备注</w:t>
            </w:r>
          </w:p>
        </w:tc>
      </w:tr>
      <w:tr w:rsidR="00B65F41" w:rsidTr="001F18CA">
        <w:trPr>
          <w:trHeight w:val="363"/>
        </w:trPr>
        <w:tc>
          <w:tcPr>
            <w:tcW w:w="2095" w:type="dxa"/>
            <w:shd w:val="clear" w:color="auto" w:fill="auto"/>
          </w:tcPr>
          <w:p w:rsidR="00B65F41" w:rsidRDefault="00B65F41" w:rsidP="001F18CA">
            <w:r>
              <w:rPr>
                <w:rFonts w:hint="eastAsia"/>
              </w:rPr>
              <w:t>回款单</w:t>
            </w:r>
            <w:r>
              <w:t>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点击</w:t>
            </w:r>
          </w:p>
        </w:tc>
        <w:tc>
          <w:tcPr>
            <w:tcW w:w="6445" w:type="dxa"/>
            <w:shd w:val="clear" w:color="auto" w:fill="auto"/>
          </w:tcPr>
          <w:p w:rsidR="00B65F41" w:rsidRDefault="00B65F41" w:rsidP="001F18CA">
            <w:r>
              <w:rPr>
                <w:rFonts w:hint="eastAsia"/>
              </w:rPr>
              <w:t>跳转</w:t>
            </w:r>
            <w:r>
              <w:t>至</w:t>
            </w:r>
            <w:r>
              <w:rPr>
                <w:rFonts w:hint="eastAsia"/>
              </w:rPr>
              <w:t>回款单</w:t>
            </w:r>
            <w:r>
              <w:t>明细页</w:t>
            </w:r>
          </w:p>
        </w:tc>
      </w:tr>
      <w:tr w:rsidR="006B65F9" w:rsidTr="001F18CA">
        <w:trPr>
          <w:trHeight w:val="363"/>
        </w:trPr>
        <w:tc>
          <w:tcPr>
            <w:tcW w:w="2095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保存</w:t>
            </w:r>
          </w:p>
        </w:tc>
        <w:tc>
          <w:tcPr>
            <w:tcW w:w="6445" w:type="dxa"/>
            <w:shd w:val="clear" w:color="auto" w:fill="auto"/>
          </w:tcPr>
          <w:p w:rsidR="0050496E" w:rsidRDefault="0050496E" w:rsidP="001F18CA">
            <w:pPr>
              <w:rPr>
                <w:ins w:id="23" w:author="benlai" w:date="2016-09-26T10:52:00Z"/>
                <w:rFonts w:hint="eastAsia"/>
              </w:rPr>
            </w:pPr>
            <w:ins w:id="24" w:author="benlai" w:date="2016-09-26T10:52:00Z">
              <w:r>
                <w:rPr>
                  <w:rFonts w:hint="eastAsia"/>
                </w:rPr>
                <w:t>显示</w:t>
              </w:r>
              <w:r>
                <w:t>条件：新建或</w:t>
              </w:r>
            </w:ins>
            <w:ins w:id="25" w:author="benlai" w:date="2016-09-26T10:53:00Z">
              <w:r>
                <w:rPr>
                  <w:rFonts w:hint="eastAsia"/>
                </w:rPr>
                <w:t>回款单</w:t>
              </w:r>
            </w:ins>
            <w:ins w:id="26" w:author="benlai" w:date="2016-09-26T10:52:00Z">
              <w:r>
                <w:t>状态</w:t>
              </w:r>
              <w:r>
                <w:t>=‘</w:t>
              </w:r>
            </w:ins>
            <w:ins w:id="27" w:author="benlai" w:date="2016-09-26T10:53:00Z">
              <w:r>
                <w:rPr>
                  <w:rFonts w:hint="eastAsia"/>
                </w:rPr>
                <w:t>新建</w:t>
              </w:r>
            </w:ins>
            <w:ins w:id="28" w:author="benlai" w:date="2016-09-26T10:52:00Z">
              <w:r>
                <w:t>’</w:t>
              </w:r>
            </w:ins>
            <w:ins w:id="29" w:author="benlai" w:date="2016-09-26T10:53:00Z">
              <w:r>
                <w:rPr>
                  <w:rFonts w:hint="eastAsia"/>
                </w:rPr>
                <w:t>时</w:t>
              </w:r>
            </w:ins>
          </w:p>
          <w:p w:rsidR="00DF4C14" w:rsidRDefault="00DF4C14" w:rsidP="001F18CA">
            <w:r>
              <w:rPr>
                <w:rFonts w:hint="eastAsia"/>
              </w:rPr>
              <w:lastRenderedPageBreak/>
              <w:t>校验</w:t>
            </w:r>
            <w:r>
              <w:t>必填字段</w:t>
            </w:r>
          </w:p>
          <w:p w:rsidR="006B65F9" w:rsidRDefault="00DF4C14" w:rsidP="001F18CA">
            <w:r>
              <w:rPr>
                <w:rFonts w:hint="eastAsia"/>
              </w:rPr>
              <w:t>新建</w:t>
            </w:r>
            <w:r>
              <w:t>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生成</w:t>
            </w:r>
            <w:r>
              <w:t>一</w:t>
            </w:r>
            <w:r>
              <w:rPr>
                <w:rFonts w:hint="eastAsia"/>
              </w:rPr>
              <w:t>张</w:t>
            </w:r>
            <w:r>
              <w:t>新建状态的回款单</w:t>
            </w:r>
          </w:p>
          <w:p w:rsidR="00B65F41" w:rsidRDefault="00B65F41" w:rsidP="001F18CA">
            <w:r>
              <w:rPr>
                <w:rFonts w:hint="eastAsia"/>
              </w:rPr>
              <w:t>编辑时</w:t>
            </w:r>
            <w:r>
              <w:t>：</w:t>
            </w:r>
            <w:r w:rsidR="00717CC0">
              <w:rPr>
                <w:rFonts w:hint="eastAsia"/>
              </w:rPr>
              <w:t>仅</w:t>
            </w:r>
            <w:r w:rsidR="00717CC0">
              <w:t>新建状态</w:t>
            </w:r>
            <w:r w:rsidR="00717CC0">
              <w:rPr>
                <w:rFonts w:hint="eastAsia"/>
              </w:rPr>
              <w:t>下可以修改</w:t>
            </w:r>
            <w:r w:rsidR="00717CC0">
              <w:t>保存</w:t>
            </w:r>
          </w:p>
        </w:tc>
      </w:tr>
      <w:tr w:rsidR="006B65F9" w:rsidTr="001F18CA">
        <w:trPr>
          <w:trHeight w:val="363"/>
        </w:trPr>
        <w:tc>
          <w:tcPr>
            <w:tcW w:w="2095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lastRenderedPageBreak/>
              <w:t>认领</w:t>
            </w:r>
          </w:p>
        </w:tc>
        <w:tc>
          <w:tcPr>
            <w:tcW w:w="6445" w:type="dxa"/>
            <w:shd w:val="clear" w:color="auto" w:fill="auto"/>
          </w:tcPr>
          <w:p w:rsidR="006B65F9" w:rsidRDefault="00D449D6" w:rsidP="001F18CA">
            <w:r>
              <w:rPr>
                <w:rFonts w:hint="eastAsia"/>
              </w:rPr>
              <w:t>显示</w:t>
            </w:r>
            <w:r>
              <w:t>条件：新建</w:t>
            </w:r>
            <w:r>
              <w:rPr>
                <w:rFonts w:hint="eastAsia"/>
              </w:rPr>
              <w:t>、部分</w:t>
            </w:r>
            <w:r>
              <w:t>认领状态</w:t>
            </w:r>
          </w:p>
          <w:p w:rsidR="00D449D6" w:rsidRDefault="00D449D6" w:rsidP="00410A5A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后跳转至</w:t>
            </w:r>
            <w:r w:rsidR="00410A5A">
              <w:rPr>
                <w:rFonts w:hint="eastAsia"/>
              </w:rPr>
              <w:t>新建认领单</w:t>
            </w:r>
            <w:r w:rsidR="004C6410">
              <w:rPr>
                <w:rFonts w:hint="eastAsia"/>
              </w:rPr>
              <w:t>页</w:t>
            </w:r>
          </w:p>
        </w:tc>
      </w:tr>
      <w:tr w:rsidR="006B65F9" w:rsidTr="001F18CA">
        <w:trPr>
          <w:trHeight w:val="363"/>
        </w:trPr>
        <w:tc>
          <w:tcPr>
            <w:tcW w:w="2095" w:type="dxa"/>
            <w:shd w:val="clear" w:color="auto" w:fill="auto"/>
          </w:tcPr>
          <w:p w:rsidR="006B65F9" w:rsidRDefault="006B65F9" w:rsidP="001F18CA">
            <w:r>
              <w:rPr>
                <w:rFonts w:hint="eastAsia"/>
              </w:rPr>
              <w:t>作废</w:t>
            </w:r>
          </w:p>
        </w:tc>
        <w:tc>
          <w:tcPr>
            <w:tcW w:w="6445" w:type="dxa"/>
            <w:shd w:val="clear" w:color="auto" w:fill="auto"/>
          </w:tcPr>
          <w:p w:rsidR="00C951EA" w:rsidRDefault="00C951EA" w:rsidP="001F18CA">
            <w:pPr>
              <w:rPr>
                <w:ins w:id="30" w:author="benlai" w:date="2016-09-26T10:53:00Z"/>
                <w:rFonts w:hint="eastAsia"/>
              </w:rPr>
            </w:pPr>
            <w:ins w:id="31" w:author="benlai" w:date="2016-09-26T10:53:00Z">
              <w:r>
                <w:rPr>
                  <w:rFonts w:hint="eastAsia"/>
                </w:rPr>
                <w:t>显示条件</w:t>
              </w:r>
              <w:r>
                <w:t>：回款单状态</w:t>
              </w:r>
              <w:r>
                <w:t>=</w:t>
              </w:r>
              <w:r>
                <w:t>新建</w:t>
              </w:r>
            </w:ins>
          </w:p>
          <w:p w:rsidR="006B65F9" w:rsidRDefault="006B65F9" w:rsidP="001F18CA">
            <w:r>
              <w:rPr>
                <w:rFonts w:hint="eastAsia"/>
              </w:rPr>
              <w:t>认领中</w:t>
            </w:r>
            <w:r>
              <w:t>的</w:t>
            </w:r>
            <w:r>
              <w:rPr>
                <w:rFonts w:hint="eastAsia"/>
              </w:rPr>
              <w:t>回款单</w:t>
            </w:r>
            <w:r>
              <w:t>作废</w:t>
            </w:r>
            <w:r>
              <w:rPr>
                <w:rFonts w:hint="eastAsia"/>
              </w:rPr>
              <w:t>所有</w:t>
            </w:r>
            <w:r>
              <w:t>的</w:t>
            </w:r>
            <w:r>
              <w:rPr>
                <w:rFonts w:hint="eastAsia"/>
              </w:rPr>
              <w:t>认领单后可被</w:t>
            </w:r>
            <w:r>
              <w:t>置为新建状态</w:t>
            </w:r>
          </w:p>
        </w:tc>
      </w:tr>
    </w:tbl>
    <w:p w:rsidR="00EE6E2B" w:rsidRDefault="00EE6E2B" w:rsidP="00513AA8"/>
    <w:p w:rsidR="00DF0549" w:rsidRDefault="00DF0549" w:rsidP="00F62073">
      <w:pPr>
        <w:pStyle w:val="3"/>
      </w:pPr>
      <w:bookmarkStart w:id="32" w:name="_Toc462673594"/>
      <w:r>
        <w:rPr>
          <w:rFonts w:hint="eastAsia"/>
        </w:rPr>
        <w:t>认领单</w:t>
      </w:r>
      <w:r>
        <w:t>管理</w:t>
      </w:r>
      <w:bookmarkEnd w:id="32"/>
    </w:p>
    <w:p w:rsidR="00DF0549" w:rsidRDefault="00410A5A" w:rsidP="00DF0549">
      <w:r>
        <w:rPr>
          <w:noProof/>
        </w:rPr>
        <w:drawing>
          <wp:inline distT="0" distB="0" distL="0" distR="0" wp14:anchorId="6C01F5FE" wp14:editId="3909F886">
            <wp:extent cx="5274310" cy="2291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49" w:rsidRDefault="00DF0549" w:rsidP="00F62073">
      <w:pPr>
        <w:pStyle w:val="3"/>
      </w:pPr>
      <w:bookmarkStart w:id="33" w:name="_Toc462673595"/>
      <w:r>
        <w:rPr>
          <w:rFonts w:hint="eastAsia"/>
        </w:rPr>
        <w:t>新建</w:t>
      </w:r>
      <w:r>
        <w:t>认领单</w:t>
      </w:r>
      <w:bookmarkEnd w:id="33"/>
    </w:p>
    <w:p w:rsidR="00DF0549" w:rsidRDefault="00DA2C83" w:rsidP="00DF0549">
      <w:r>
        <w:rPr>
          <w:noProof/>
        </w:rPr>
        <w:drawing>
          <wp:inline distT="0" distB="0" distL="0" distR="0" wp14:anchorId="30400937" wp14:editId="60685945">
            <wp:extent cx="5274310" cy="32569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8CA">
        <w:rPr>
          <w:rFonts w:hint="eastAsia"/>
        </w:rPr>
        <w:t xml:space="preserve"> </w:t>
      </w:r>
    </w:p>
    <w:p w:rsidR="00DF0549" w:rsidRDefault="00DF0549" w:rsidP="00DF0549">
      <w:r>
        <w:rPr>
          <w:rFonts w:hint="eastAsia"/>
        </w:rPr>
        <w:lastRenderedPageBreak/>
        <w:t>编号：</w:t>
      </w:r>
      <w:r w:rsidR="005E0E2D">
        <w:rPr>
          <w:rFonts w:hint="eastAsia"/>
        </w:rPr>
        <w:t>02</w:t>
      </w:r>
    </w:p>
    <w:p w:rsidR="004C6410" w:rsidRDefault="00DF0549" w:rsidP="00DF0549">
      <w:pPr>
        <w:rPr>
          <w:rFonts w:hint="eastAsia"/>
        </w:rPr>
      </w:pPr>
      <w:r>
        <w:rPr>
          <w:rFonts w:hint="eastAsia"/>
        </w:rPr>
        <w:t>页面</w:t>
      </w:r>
      <w:r>
        <w:t>描述：</w:t>
      </w:r>
    </w:p>
    <w:p w:rsidR="004C6410" w:rsidRDefault="00DF0549" w:rsidP="00DF0549">
      <w:r>
        <w:rPr>
          <w:rFonts w:hint="eastAsia"/>
        </w:rPr>
        <w:t>此</w:t>
      </w:r>
      <w:r>
        <w:t>页面对回款进行认领，</w:t>
      </w:r>
      <w:r>
        <w:rPr>
          <w:rFonts w:hint="eastAsia"/>
        </w:rPr>
        <w:t>每一张</w:t>
      </w:r>
      <w:r>
        <w:t>回款单按客户账号</w:t>
      </w:r>
      <w:r>
        <w:rPr>
          <w:rFonts w:hint="eastAsia"/>
        </w:rPr>
        <w:t>进行</w:t>
      </w:r>
      <w:r>
        <w:t>认领</w:t>
      </w:r>
      <w:r>
        <w:rPr>
          <w:rFonts w:hint="eastAsia"/>
        </w:rPr>
        <w:t>；</w:t>
      </w:r>
    </w:p>
    <w:p w:rsidR="004C6410" w:rsidRDefault="004F15FF" w:rsidP="00DF0549">
      <w:r>
        <w:rPr>
          <w:rFonts w:hint="eastAsia"/>
        </w:rPr>
        <w:t>回款单</w:t>
      </w:r>
      <w:r>
        <w:t>被认领</w:t>
      </w:r>
      <w:r>
        <w:rPr>
          <w:rFonts w:hint="eastAsia"/>
        </w:rPr>
        <w:t>单</w:t>
      </w:r>
      <w:r>
        <w:t>绑定后（</w:t>
      </w:r>
      <w:r>
        <w:rPr>
          <w:rFonts w:hint="eastAsia"/>
        </w:rPr>
        <w:t>认领单状态</w:t>
      </w:r>
      <w:r>
        <w:t>=</w:t>
      </w:r>
      <w:r>
        <w:t>已审核）</w:t>
      </w:r>
      <w:r>
        <w:rPr>
          <w:rFonts w:hint="eastAsia"/>
        </w:rPr>
        <w:t>，</w:t>
      </w:r>
      <w:r>
        <w:t>此回款单只能被此客户认领</w:t>
      </w:r>
      <w:r w:rsidR="004C6410">
        <w:t>；</w:t>
      </w:r>
    </w:p>
    <w:p w:rsidR="00A261E4" w:rsidRDefault="00DF0549" w:rsidP="00DF0549">
      <w:r>
        <w:t>当此客户账号有</w:t>
      </w:r>
      <w:r w:rsidR="00E34D8F">
        <w:rPr>
          <w:rFonts w:hint="eastAsia"/>
        </w:rPr>
        <w:t>状态</w:t>
      </w:r>
      <w:r w:rsidR="00E34D8F">
        <w:rPr>
          <w:rFonts w:hint="eastAsia"/>
        </w:rPr>
        <w:t>=</w:t>
      </w:r>
      <w:r w:rsidR="00E34D8F">
        <w:t>‘</w:t>
      </w:r>
      <w:r w:rsidR="00E34D8F">
        <w:rPr>
          <w:rFonts w:hint="eastAsia"/>
        </w:rPr>
        <w:t>待支付</w:t>
      </w:r>
      <w:r w:rsidR="00E34D8F">
        <w:t>’</w:t>
      </w:r>
      <w:r w:rsidR="00E34D8F">
        <w:rPr>
          <w:rFonts w:hint="eastAsia"/>
        </w:rPr>
        <w:t>的</w:t>
      </w:r>
      <w:r w:rsidR="0007274A">
        <w:t>退</w:t>
      </w:r>
      <w:r w:rsidR="0007274A">
        <w:rPr>
          <w:rFonts w:hint="eastAsia"/>
        </w:rPr>
        <w:t>货</w:t>
      </w:r>
      <w:r>
        <w:t>单</w:t>
      </w:r>
      <w:r w:rsidR="00E34D8F">
        <w:rPr>
          <w:rFonts w:hint="eastAsia"/>
        </w:rPr>
        <w:t>且</w:t>
      </w:r>
      <w:r w:rsidR="00E34D8F">
        <w:t>退货类型</w:t>
      </w:r>
      <w:r w:rsidR="00E34D8F">
        <w:rPr>
          <w:rFonts w:hint="eastAsia"/>
        </w:rPr>
        <w:t>=</w:t>
      </w:r>
      <w:r w:rsidR="00E34D8F">
        <w:t>‘</w:t>
      </w:r>
      <w:r w:rsidR="00E34D8F">
        <w:rPr>
          <w:rFonts w:hint="eastAsia"/>
        </w:rPr>
        <w:t>抵扣</w:t>
      </w:r>
      <w:r w:rsidR="00E34D8F">
        <w:t>货款</w:t>
      </w:r>
      <w:r w:rsidR="00E34D8F">
        <w:t>’</w:t>
      </w:r>
      <w:r>
        <w:t>时，显示</w:t>
      </w:r>
      <w:r w:rsidR="0007274A">
        <w:rPr>
          <w:rFonts w:hint="eastAsia"/>
        </w:rPr>
        <w:t>退货单（</w:t>
      </w:r>
      <w:r w:rsidR="004C6410">
        <w:rPr>
          <w:rFonts w:hint="eastAsia"/>
        </w:rPr>
        <w:t>如果</w:t>
      </w:r>
      <w:r w:rsidR="004C6410">
        <w:t>退货单是退金额那么</w:t>
      </w:r>
      <w:r w:rsidR="004C6410">
        <w:rPr>
          <w:rFonts w:hint="eastAsia"/>
        </w:rPr>
        <w:t>出入库</w:t>
      </w:r>
      <w:r w:rsidR="004C6410">
        <w:t>金额</w:t>
      </w:r>
      <w:r w:rsidR="004C6410">
        <w:t>=</w:t>
      </w:r>
      <w:r w:rsidR="004C6410">
        <w:t>退货单金额</w:t>
      </w:r>
      <w:r w:rsidR="004C6410">
        <w:rPr>
          <w:rFonts w:hint="eastAsia"/>
        </w:rPr>
        <w:t>，</w:t>
      </w:r>
      <w:r w:rsidR="004C6410">
        <w:t>如果退货单</w:t>
      </w:r>
      <w:r w:rsidR="004C6410">
        <w:rPr>
          <w:rFonts w:hint="eastAsia"/>
        </w:rPr>
        <w:t>是</w:t>
      </w:r>
      <w:r w:rsidR="004C6410">
        <w:t>退积分，那</w:t>
      </w:r>
      <w:r w:rsidR="004C6410">
        <w:rPr>
          <w:rFonts w:hint="eastAsia"/>
        </w:rPr>
        <w:t>么</w:t>
      </w:r>
      <w:r w:rsidR="004C6410">
        <w:t>出入库金额</w:t>
      </w:r>
      <w:r w:rsidR="004C6410">
        <w:t>=</w:t>
      </w:r>
      <w:r w:rsidR="004C6410">
        <w:t>退货单积分</w:t>
      </w:r>
      <w:r w:rsidR="004C6410">
        <w:rPr>
          <w:rFonts w:hint="eastAsia"/>
        </w:rPr>
        <w:t>/</w:t>
      </w:r>
      <w:r w:rsidR="004C6410">
        <w:rPr>
          <w:rFonts w:hint="eastAsia"/>
        </w:rPr>
        <w:t>转换比例</w:t>
      </w:r>
      <w:r w:rsidR="0007274A">
        <w:t>）</w:t>
      </w:r>
    </w:p>
    <w:p w:rsidR="00DF0549" w:rsidRDefault="00DF0549" w:rsidP="00DF0549">
      <w:r>
        <w:rPr>
          <w:rFonts w:hint="eastAsia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DF0549" w:rsidTr="001F18CA">
        <w:tc>
          <w:tcPr>
            <w:tcW w:w="1342" w:type="dxa"/>
            <w:shd w:val="clear" w:color="auto" w:fill="auto"/>
          </w:tcPr>
          <w:p w:rsidR="00DF0549" w:rsidRDefault="00DF0549" w:rsidP="001F18CA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DF0549" w:rsidRDefault="00DF0549" w:rsidP="001F18CA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DF0549" w:rsidRDefault="00DF0549" w:rsidP="001F18CA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DF0549" w:rsidRDefault="00DF0549" w:rsidP="001F18CA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DF0549" w:rsidRDefault="00DF0549" w:rsidP="001F18CA">
            <w:r>
              <w:rPr>
                <w:rFonts w:hint="eastAsia"/>
              </w:rPr>
              <w:t>备注</w:t>
            </w:r>
          </w:p>
        </w:tc>
      </w:tr>
      <w:tr w:rsidR="00DF0549" w:rsidTr="001F18CA">
        <w:tc>
          <w:tcPr>
            <w:tcW w:w="1342" w:type="dxa"/>
            <w:shd w:val="clear" w:color="auto" w:fill="auto"/>
          </w:tcPr>
          <w:p w:rsidR="00DF0549" w:rsidRDefault="00DF0549" w:rsidP="001F18CA">
            <w:r>
              <w:rPr>
                <w:rFonts w:hint="eastAsia"/>
              </w:rPr>
              <w:t>认领单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DF0549" w:rsidRDefault="00DF0549" w:rsidP="001F18CA"/>
        </w:tc>
        <w:tc>
          <w:tcPr>
            <w:tcW w:w="1095" w:type="dxa"/>
            <w:shd w:val="clear" w:color="auto" w:fill="auto"/>
          </w:tcPr>
          <w:p w:rsidR="00DF0549" w:rsidRDefault="00DF0549" w:rsidP="001F18CA"/>
        </w:tc>
        <w:tc>
          <w:tcPr>
            <w:tcW w:w="1170" w:type="dxa"/>
            <w:shd w:val="clear" w:color="auto" w:fill="auto"/>
          </w:tcPr>
          <w:p w:rsidR="00DF0549" w:rsidRDefault="00DF0549" w:rsidP="001F18CA"/>
        </w:tc>
        <w:tc>
          <w:tcPr>
            <w:tcW w:w="4129" w:type="dxa"/>
            <w:shd w:val="clear" w:color="auto" w:fill="auto"/>
          </w:tcPr>
          <w:p w:rsidR="00DF0549" w:rsidRDefault="00DF0549" w:rsidP="001F18CA">
            <w:r>
              <w:rPr>
                <w:rFonts w:hint="eastAsia"/>
              </w:rPr>
              <w:t>系统</w:t>
            </w:r>
            <w:r>
              <w:t>自动生成，</w:t>
            </w:r>
          </w:p>
        </w:tc>
      </w:tr>
      <w:tr w:rsid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r>
              <w:rPr>
                <w:rFonts w:hint="eastAsia"/>
              </w:rPr>
              <w:t>状态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C34EF9" w:rsidP="00C34EF9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新建</w:t>
            </w:r>
          </w:p>
          <w:p w:rsidR="00C34EF9" w:rsidRDefault="00C34EF9" w:rsidP="00C34EF9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待</w:t>
            </w:r>
            <w:r>
              <w:t>审核</w:t>
            </w:r>
          </w:p>
          <w:p w:rsidR="00C34EF9" w:rsidRDefault="00C34EF9" w:rsidP="00C34EF9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已</w:t>
            </w:r>
            <w:r>
              <w:t>审核</w:t>
            </w:r>
          </w:p>
          <w:p w:rsidR="00C34EF9" w:rsidRDefault="00C34EF9" w:rsidP="00C34EF9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作废</w:t>
            </w:r>
          </w:p>
        </w:tc>
      </w:tr>
      <w:tr w:rsid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r>
              <w:rPr>
                <w:rFonts w:hint="eastAsia"/>
              </w:rPr>
              <w:t>回款单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C34EF9" w:rsidP="00C34EF9">
            <w:pPr>
              <w:rPr>
                <w:ins w:id="34" w:author="benlai" w:date="2016-09-26T11:14:00Z"/>
              </w:rPr>
            </w:pPr>
            <w:r>
              <w:rPr>
                <w:rFonts w:hint="eastAsia"/>
              </w:rPr>
              <w:t>回款</w:t>
            </w:r>
            <w:r>
              <w:t>单号</w:t>
            </w:r>
            <w:ins w:id="35" w:author="benlai" w:date="2016-09-26T11:13:00Z">
              <w:r>
                <w:rPr>
                  <w:rFonts w:hint="eastAsia"/>
                </w:rPr>
                <w:t>，</w:t>
              </w:r>
              <w:r>
                <w:t>失去</w:t>
              </w:r>
              <w:r>
                <w:rPr>
                  <w:rFonts w:hint="eastAsia"/>
                </w:rPr>
                <w:t>焦点</w:t>
              </w:r>
              <w:r>
                <w:t>后自动带出</w:t>
              </w:r>
              <w:r>
                <w:rPr>
                  <w:rFonts w:hint="eastAsia"/>
                </w:rPr>
                <w:t>回款</w:t>
              </w:r>
              <w:r>
                <w:t>类型、</w:t>
              </w:r>
              <w:r>
                <w:rPr>
                  <w:rFonts w:hint="eastAsia"/>
                </w:rPr>
                <w:t>回款</w:t>
              </w:r>
              <w:r>
                <w:t>方式、回款金额</w:t>
              </w:r>
              <w:r>
                <w:rPr>
                  <w:rFonts w:hint="eastAsia"/>
                </w:rPr>
                <w:t>、可</w:t>
              </w:r>
              <w:r>
                <w:t>认领金额</w:t>
              </w:r>
            </w:ins>
          </w:p>
          <w:p w:rsidR="00C34EF9" w:rsidRPr="004F15FF" w:rsidRDefault="00C34EF9" w:rsidP="00C34EF9">
            <w:pPr>
              <w:rPr>
                <w:rFonts w:hint="eastAsia"/>
              </w:rPr>
            </w:pPr>
            <w:ins w:id="36" w:author="benlai" w:date="2016-09-26T11:14:00Z">
              <w:r>
                <w:rPr>
                  <w:rFonts w:hint="eastAsia"/>
                </w:rPr>
                <w:t>如果</w:t>
              </w:r>
              <w:r>
                <w:t>已经绑定客户</w:t>
              </w:r>
              <w:r>
                <w:rPr>
                  <w:rFonts w:hint="eastAsia"/>
                </w:rPr>
                <w:t>账号</w:t>
              </w:r>
              <w:r>
                <w:t>，则直接带出客户</w:t>
              </w:r>
              <w:r>
                <w:rPr>
                  <w:rFonts w:hint="eastAsia"/>
                </w:rPr>
                <w:t>账号</w:t>
              </w:r>
              <w:r>
                <w:t>及所有待认领的出入库单</w:t>
              </w:r>
            </w:ins>
          </w:p>
        </w:tc>
      </w:tr>
      <w:tr w:rsid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回款</w:t>
            </w:r>
            <w:r>
              <w:t>类型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150097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t>回款管理</w:t>
            </w:r>
          </w:p>
        </w:tc>
      </w:tr>
      <w:tr w:rsid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回款</w:t>
            </w:r>
            <w:r>
              <w:t>方式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150097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t>回款管理</w:t>
            </w:r>
          </w:p>
        </w:tc>
      </w:tr>
      <w:tr w:rsid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r>
              <w:rPr>
                <w:rFonts w:hint="eastAsia"/>
              </w:rPr>
              <w:t>回款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C34EF9" w:rsidP="00C34EF9">
            <w:r>
              <w:rPr>
                <w:rFonts w:hint="eastAsia"/>
              </w:rPr>
              <w:t>回款单</w:t>
            </w:r>
            <w:r>
              <w:t>金额</w:t>
            </w:r>
          </w:p>
        </w:tc>
      </w:tr>
      <w:tr w:rsid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r>
              <w:rPr>
                <w:rFonts w:hint="eastAsia"/>
              </w:rPr>
              <w:t>客户</w:t>
            </w:r>
            <w:r>
              <w:t>账号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C34EF9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账号</w:t>
            </w:r>
          </w:p>
        </w:tc>
      </w:tr>
      <w:tr w:rsid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认领金额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C34EF9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回款</w:t>
            </w:r>
            <w:r>
              <w:t>金额</w:t>
            </w:r>
            <w:r>
              <w:t xml:space="preserve"> – </w:t>
            </w:r>
            <w:r>
              <w:rPr>
                <w:rFonts w:hint="eastAsia"/>
              </w:rPr>
              <w:t>状态非作废</w:t>
            </w:r>
            <w:r>
              <w:t>的认领单金额</w:t>
            </w:r>
          </w:p>
        </w:tc>
      </w:tr>
      <w:tr w:rsidR="00C34EF9" w:rsidRP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本次认领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C34EF9" w:rsidP="00C34EF9">
            <w:r>
              <w:rPr>
                <w:rFonts w:hint="eastAsia"/>
              </w:rPr>
              <w:t>所有</w:t>
            </w:r>
            <w:r>
              <w:t>勾选单据的本次</w:t>
            </w:r>
            <w:r>
              <w:rPr>
                <w:rFonts w:hint="eastAsia"/>
              </w:rPr>
              <w:t>回款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</w:t>
            </w:r>
            <w:r>
              <w:t>金额之</w:t>
            </w:r>
            <w:r>
              <w:rPr>
                <w:rFonts w:hint="eastAsia"/>
              </w:rPr>
              <w:t>和（正负</w:t>
            </w:r>
            <w:r>
              <w:t>冲抵</w:t>
            </w:r>
            <w:r>
              <w:rPr>
                <w:rFonts w:hint="eastAsia"/>
              </w:rPr>
              <w:t>）</w:t>
            </w:r>
          </w:p>
        </w:tc>
      </w:tr>
      <w:tr w:rsidR="00C34EF9" w:rsidRP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t>部门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150097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客户经理</w:t>
            </w:r>
            <w:r>
              <w:t>的业务部门</w:t>
            </w:r>
          </w:p>
        </w:tc>
      </w:tr>
      <w:tr w:rsidR="00C34EF9" w:rsidRP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t>人员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C34EF9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客户经理</w:t>
            </w:r>
          </w:p>
        </w:tc>
      </w:tr>
      <w:tr w:rsid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r>
              <w:rPr>
                <w:rFonts w:hint="eastAsia"/>
              </w:rPr>
              <w:t>认领人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C34EF9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当前登录账号</w:t>
            </w:r>
          </w:p>
        </w:tc>
      </w:tr>
      <w:tr w:rsidR="00C34EF9" w:rsidTr="001F18CA">
        <w:tc>
          <w:tcPr>
            <w:tcW w:w="1342" w:type="dxa"/>
            <w:shd w:val="clear" w:color="auto" w:fill="auto"/>
          </w:tcPr>
          <w:p w:rsidR="00C34EF9" w:rsidRDefault="00C34EF9" w:rsidP="00C34EF9">
            <w:r>
              <w:rPr>
                <w:rFonts w:hint="eastAsia"/>
              </w:rPr>
              <w:t>认领</w:t>
            </w:r>
            <w:r>
              <w:t>时间</w:t>
            </w:r>
          </w:p>
        </w:tc>
        <w:tc>
          <w:tcPr>
            <w:tcW w:w="782" w:type="dxa"/>
            <w:shd w:val="clear" w:color="auto" w:fill="auto"/>
          </w:tcPr>
          <w:p w:rsidR="00C34EF9" w:rsidRDefault="00C34EF9" w:rsidP="00C34EF9"/>
        </w:tc>
        <w:tc>
          <w:tcPr>
            <w:tcW w:w="1095" w:type="dxa"/>
            <w:shd w:val="clear" w:color="auto" w:fill="auto"/>
          </w:tcPr>
          <w:p w:rsidR="00C34EF9" w:rsidRDefault="00C34EF9" w:rsidP="00C34EF9"/>
        </w:tc>
        <w:tc>
          <w:tcPr>
            <w:tcW w:w="1170" w:type="dxa"/>
            <w:shd w:val="clear" w:color="auto" w:fill="auto"/>
          </w:tcPr>
          <w:p w:rsidR="00C34EF9" w:rsidRDefault="00C34EF9" w:rsidP="00C34EF9"/>
        </w:tc>
        <w:tc>
          <w:tcPr>
            <w:tcW w:w="4129" w:type="dxa"/>
            <w:shd w:val="clear" w:color="auto" w:fill="auto"/>
          </w:tcPr>
          <w:p w:rsidR="00C34EF9" w:rsidRDefault="00C34EF9" w:rsidP="00C34EF9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点击</w:t>
            </w:r>
            <w:r>
              <w:t>认领</w:t>
            </w:r>
            <w:r>
              <w:rPr>
                <w:rFonts w:hint="eastAsia"/>
              </w:rPr>
              <w:t>操作</w:t>
            </w:r>
            <w:r>
              <w:t>的时间</w:t>
            </w:r>
          </w:p>
          <w:p w:rsidR="00C34EF9" w:rsidRDefault="00C34EF9" w:rsidP="00C34EF9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t>：年</w:t>
            </w:r>
            <w:r>
              <w:t>-</w:t>
            </w:r>
            <w:r>
              <w:rPr>
                <w:rFonts w:hint="eastAsia"/>
              </w:rPr>
              <w:t>月</w:t>
            </w:r>
            <w:r>
              <w:t>-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时分秒</w:t>
            </w:r>
          </w:p>
        </w:tc>
      </w:tr>
    </w:tbl>
    <w:p w:rsidR="00DF0549" w:rsidRDefault="00DF0549" w:rsidP="00DF0549">
      <w:pPr>
        <w:ind w:firstLine="420"/>
      </w:pPr>
      <w:r>
        <w:rPr>
          <w:rFonts w:hint="eastAsia"/>
        </w:rPr>
        <w:t>操作描述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DF0549" w:rsidTr="001F18CA">
        <w:trPr>
          <w:trHeight w:val="357"/>
        </w:trPr>
        <w:tc>
          <w:tcPr>
            <w:tcW w:w="2095" w:type="dxa"/>
            <w:shd w:val="clear" w:color="auto" w:fill="auto"/>
          </w:tcPr>
          <w:p w:rsidR="00DF0549" w:rsidRDefault="00DF0549" w:rsidP="001F18CA">
            <w:r>
              <w:rPr>
                <w:rFonts w:hint="eastAsia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DF0549" w:rsidRDefault="00DF0549" w:rsidP="001F18CA">
            <w:r>
              <w:rPr>
                <w:rFonts w:hint="eastAsia"/>
              </w:rPr>
              <w:t>备注</w:t>
            </w:r>
          </w:p>
        </w:tc>
      </w:tr>
      <w:tr w:rsidR="00DF0549" w:rsidRPr="00832B76" w:rsidTr="001F18CA">
        <w:trPr>
          <w:trHeight w:val="693"/>
        </w:trPr>
        <w:tc>
          <w:tcPr>
            <w:tcW w:w="2095" w:type="dxa"/>
            <w:shd w:val="clear" w:color="auto" w:fill="auto"/>
          </w:tcPr>
          <w:p w:rsidR="00DF0549" w:rsidRPr="00457587" w:rsidRDefault="00DF0549" w:rsidP="001F18CA">
            <w:pPr>
              <w:rPr>
                <w:color w:val="000000" w:themeColor="text1"/>
              </w:rPr>
            </w:pPr>
            <w:r w:rsidRPr="00457587">
              <w:rPr>
                <w:rFonts w:hint="eastAsia"/>
                <w:color w:val="000000" w:themeColor="text1"/>
              </w:rPr>
              <w:t>新建</w:t>
            </w:r>
          </w:p>
        </w:tc>
        <w:tc>
          <w:tcPr>
            <w:tcW w:w="6445" w:type="dxa"/>
            <w:shd w:val="clear" w:color="auto" w:fill="auto"/>
          </w:tcPr>
          <w:p w:rsidR="00DF0549" w:rsidRPr="00457587" w:rsidRDefault="00DF0549" w:rsidP="001F18C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跳转</w:t>
            </w:r>
            <w:r>
              <w:rPr>
                <w:color w:val="000000" w:themeColor="text1"/>
              </w:rPr>
              <w:t>至</w:t>
            </w:r>
            <w:r>
              <w:rPr>
                <w:rFonts w:hint="eastAsia"/>
                <w:color w:val="000000" w:themeColor="text1"/>
              </w:rPr>
              <w:t>新建</w:t>
            </w:r>
            <w:r>
              <w:rPr>
                <w:color w:val="000000" w:themeColor="text1"/>
              </w:rPr>
              <w:t>认领单页面</w:t>
            </w:r>
          </w:p>
        </w:tc>
      </w:tr>
      <w:tr w:rsidR="00DF0549" w:rsidRPr="00832B76" w:rsidTr="001F18CA">
        <w:trPr>
          <w:trHeight w:val="693"/>
        </w:trPr>
        <w:tc>
          <w:tcPr>
            <w:tcW w:w="2095" w:type="dxa"/>
            <w:shd w:val="clear" w:color="auto" w:fill="auto"/>
          </w:tcPr>
          <w:p w:rsidR="00DF0549" w:rsidRPr="00457587" w:rsidRDefault="00DF0549" w:rsidP="001F18C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导出</w:t>
            </w:r>
          </w:p>
        </w:tc>
        <w:tc>
          <w:tcPr>
            <w:tcW w:w="6445" w:type="dxa"/>
            <w:shd w:val="clear" w:color="auto" w:fill="auto"/>
          </w:tcPr>
          <w:p w:rsidR="00DF0549" w:rsidRPr="00457587" w:rsidRDefault="00DF0549" w:rsidP="001F18C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导出</w:t>
            </w:r>
            <w:r>
              <w:rPr>
                <w:color w:val="000000" w:themeColor="text1"/>
              </w:rPr>
              <w:t>认领单</w:t>
            </w:r>
            <w:r>
              <w:rPr>
                <w:rFonts w:hint="eastAsia"/>
                <w:color w:val="000000" w:themeColor="text1"/>
              </w:rPr>
              <w:t>明细</w:t>
            </w:r>
            <w:r w:rsidR="000923CE">
              <w:rPr>
                <w:rFonts w:hint="eastAsia"/>
                <w:color w:val="000000" w:themeColor="text1"/>
              </w:rPr>
              <w:t>，</w:t>
            </w:r>
            <w:r w:rsidR="000923CE">
              <w:rPr>
                <w:color w:val="000000" w:themeColor="text1"/>
              </w:rPr>
              <w:t>导出字段</w:t>
            </w:r>
            <w:r w:rsidR="000923CE">
              <w:rPr>
                <w:rFonts w:hint="eastAsia"/>
                <w:color w:val="000000" w:themeColor="text1"/>
              </w:rPr>
              <w:t>见附件</w:t>
            </w:r>
            <w:r w:rsidR="00BD1EBC">
              <w:rPr>
                <w:rFonts w:hint="eastAsia"/>
                <w:color w:val="000000" w:themeColor="text1"/>
              </w:rPr>
              <w:t>：</w:t>
            </w:r>
            <w:hyperlink w:anchor="_6.附件" w:history="1">
              <w:r w:rsidR="00BD1EBC" w:rsidRPr="00BD1EBC">
                <w:rPr>
                  <w:rStyle w:val="a6"/>
                </w:rPr>
                <w:t>认领单导出</w:t>
              </w:r>
            </w:hyperlink>
          </w:p>
        </w:tc>
      </w:tr>
      <w:tr w:rsidR="00DF0549" w:rsidTr="001F18CA">
        <w:trPr>
          <w:trHeight w:val="693"/>
        </w:trPr>
        <w:tc>
          <w:tcPr>
            <w:tcW w:w="2095" w:type="dxa"/>
            <w:shd w:val="clear" w:color="auto" w:fill="auto"/>
          </w:tcPr>
          <w:p w:rsidR="00DF0549" w:rsidRPr="00457587" w:rsidRDefault="00DF0549" w:rsidP="001F18CA">
            <w:pPr>
              <w:rPr>
                <w:color w:val="000000" w:themeColor="text1"/>
              </w:rPr>
            </w:pPr>
            <w:r w:rsidRPr="00457587">
              <w:rPr>
                <w:rFonts w:hint="eastAsia"/>
                <w:color w:val="000000" w:themeColor="text1"/>
              </w:rPr>
              <w:t>认领</w:t>
            </w:r>
          </w:p>
        </w:tc>
        <w:tc>
          <w:tcPr>
            <w:tcW w:w="6445" w:type="dxa"/>
            <w:shd w:val="clear" w:color="auto" w:fill="auto"/>
          </w:tcPr>
          <w:p w:rsidR="00D57FEB" w:rsidRDefault="00D57FEB" w:rsidP="00D57FEB">
            <w:pPr>
              <w:pStyle w:val="a5"/>
              <w:numPr>
                <w:ilvl w:val="0"/>
                <w:numId w:val="21"/>
              </w:numPr>
              <w:ind w:firstLineChars="0"/>
              <w:rPr>
                <w:color w:val="000000" w:themeColor="text1"/>
              </w:rPr>
            </w:pPr>
            <w:r w:rsidRPr="001F18CA">
              <w:rPr>
                <w:rFonts w:hint="eastAsia"/>
                <w:color w:val="000000" w:themeColor="text1"/>
              </w:rPr>
              <w:t>判断</w:t>
            </w:r>
            <w:r w:rsidRPr="001F18CA">
              <w:rPr>
                <w:color w:val="000000" w:themeColor="text1"/>
              </w:rPr>
              <w:t>本次认领金额</w:t>
            </w:r>
            <w:r w:rsidRPr="001F18CA">
              <w:rPr>
                <w:rFonts w:hint="eastAsia"/>
                <w:color w:val="000000" w:themeColor="text1"/>
              </w:rPr>
              <w:t>必须</w:t>
            </w:r>
            <w:r w:rsidRPr="001F18CA">
              <w:rPr>
                <w:color w:val="000000" w:themeColor="text1"/>
              </w:rPr>
              <w:t>＜</w:t>
            </w:r>
            <w:r w:rsidRPr="001F18CA">
              <w:rPr>
                <w:rFonts w:hint="eastAsia"/>
                <w:color w:val="000000" w:themeColor="text1"/>
              </w:rPr>
              <w:t>可</w:t>
            </w:r>
            <w:r w:rsidRPr="001F18CA">
              <w:rPr>
                <w:color w:val="000000" w:themeColor="text1"/>
              </w:rPr>
              <w:t>认领金额</w:t>
            </w:r>
          </w:p>
          <w:p w:rsidR="00DF0549" w:rsidRPr="00D57FEB" w:rsidRDefault="00D57FEB" w:rsidP="00D57FEB">
            <w:pPr>
              <w:pStyle w:val="a5"/>
              <w:numPr>
                <w:ilvl w:val="0"/>
                <w:numId w:val="2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生成</w:t>
            </w:r>
            <w:r>
              <w:rPr>
                <w:color w:val="000000" w:themeColor="text1"/>
              </w:rPr>
              <w:t>一张</w:t>
            </w:r>
            <w:r>
              <w:rPr>
                <w:rFonts w:hint="eastAsia"/>
                <w:color w:val="000000" w:themeColor="text1"/>
              </w:rPr>
              <w:t>待</w:t>
            </w:r>
            <w:r>
              <w:rPr>
                <w:color w:val="000000" w:themeColor="text1"/>
              </w:rPr>
              <w:t>审核状态的认领单</w:t>
            </w:r>
          </w:p>
        </w:tc>
      </w:tr>
      <w:tr w:rsidR="00DF0549" w:rsidTr="001F18CA">
        <w:trPr>
          <w:trHeight w:val="363"/>
        </w:trPr>
        <w:tc>
          <w:tcPr>
            <w:tcW w:w="2095" w:type="dxa"/>
            <w:shd w:val="clear" w:color="auto" w:fill="auto"/>
          </w:tcPr>
          <w:p w:rsidR="00DF0549" w:rsidRPr="00457587" w:rsidRDefault="00DF0549" w:rsidP="001F18CA">
            <w:pPr>
              <w:rPr>
                <w:color w:val="000000" w:themeColor="text1"/>
              </w:rPr>
            </w:pPr>
            <w:r w:rsidRPr="00457587">
              <w:rPr>
                <w:rFonts w:hint="eastAsia"/>
                <w:color w:val="000000" w:themeColor="text1"/>
              </w:rPr>
              <w:t>审核</w:t>
            </w:r>
          </w:p>
        </w:tc>
        <w:tc>
          <w:tcPr>
            <w:tcW w:w="6445" w:type="dxa"/>
            <w:shd w:val="clear" w:color="auto" w:fill="auto"/>
          </w:tcPr>
          <w:p w:rsidR="00F255AA" w:rsidRPr="00F255AA" w:rsidRDefault="00F255AA" w:rsidP="00F255AA">
            <w:pPr>
              <w:rPr>
                <w:color w:val="000000" w:themeColor="text1"/>
              </w:rPr>
            </w:pPr>
            <w:r w:rsidRPr="00F255AA">
              <w:rPr>
                <w:rFonts w:hint="eastAsia"/>
                <w:color w:val="000000" w:themeColor="text1"/>
              </w:rPr>
              <w:t>显示条件</w:t>
            </w:r>
            <w:r w:rsidRPr="00F255AA">
              <w:rPr>
                <w:color w:val="000000" w:themeColor="text1"/>
              </w:rPr>
              <w:t>：状态</w:t>
            </w:r>
            <w:r w:rsidRPr="00F255AA">
              <w:rPr>
                <w:color w:val="000000" w:themeColor="text1"/>
              </w:rPr>
              <w:t>=‘</w:t>
            </w:r>
            <w:r w:rsidRPr="00F255AA">
              <w:rPr>
                <w:rFonts w:hint="eastAsia"/>
                <w:color w:val="000000" w:themeColor="text1"/>
              </w:rPr>
              <w:t>待</w:t>
            </w:r>
            <w:r w:rsidRPr="00F255AA">
              <w:rPr>
                <w:color w:val="000000" w:themeColor="text1"/>
              </w:rPr>
              <w:t>审核</w:t>
            </w:r>
            <w:r w:rsidRPr="00F255AA">
              <w:rPr>
                <w:color w:val="000000" w:themeColor="text1"/>
              </w:rPr>
              <w:t>’</w:t>
            </w:r>
          </w:p>
          <w:p w:rsidR="00F255AA" w:rsidRDefault="00F255AA" w:rsidP="00F255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  <w:r>
              <w:rPr>
                <w:color w:val="000000" w:themeColor="text1"/>
              </w:rPr>
              <w:t>提示</w:t>
            </w:r>
            <w:r>
              <w:rPr>
                <w:rFonts w:hint="eastAsia"/>
                <w:color w:val="000000" w:themeColor="text1"/>
              </w:rPr>
              <w:t>（‘确认</w:t>
            </w:r>
            <w:r>
              <w:rPr>
                <w:color w:val="000000" w:themeColor="text1"/>
              </w:rPr>
              <w:t>审核通过吗</w:t>
            </w:r>
            <w:r>
              <w:rPr>
                <w:rFonts w:hint="eastAsia"/>
                <w:color w:val="000000" w:themeColor="text1"/>
              </w:rPr>
              <w:t>’）</w:t>
            </w:r>
          </w:p>
          <w:p w:rsidR="00F255AA" w:rsidRDefault="00F255AA" w:rsidP="00F255A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否：</w:t>
            </w:r>
            <w:r>
              <w:rPr>
                <w:color w:val="000000" w:themeColor="text1"/>
              </w:rPr>
              <w:t>关闭提示</w:t>
            </w:r>
          </w:p>
          <w:p w:rsidR="00D57FEB" w:rsidRPr="00F255AA" w:rsidRDefault="00F255AA" w:rsidP="00F255A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是：</w:t>
            </w:r>
            <w:r w:rsidR="000A255E" w:rsidRPr="00E0158F">
              <w:rPr>
                <w:rFonts w:hint="eastAsia"/>
                <w:color w:val="000000" w:themeColor="text1"/>
              </w:rPr>
              <w:t>修改认领单</w:t>
            </w:r>
            <w:r w:rsidR="000A255E" w:rsidRPr="00E0158F">
              <w:rPr>
                <w:color w:val="000000" w:themeColor="text1"/>
              </w:rPr>
              <w:t>状态为</w:t>
            </w:r>
            <w:r w:rsidR="000A255E" w:rsidRPr="00E0158F">
              <w:rPr>
                <w:color w:val="000000" w:themeColor="text1"/>
              </w:rPr>
              <w:t>‘</w:t>
            </w:r>
            <w:r w:rsidR="000A255E" w:rsidRPr="00E0158F">
              <w:rPr>
                <w:rFonts w:hint="eastAsia"/>
                <w:color w:val="000000" w:themeColor="text1"/>
              </w:rPr>
              <w:t>已审核</w:t>
            </w:r>
            <w:r w:rsidR="000A255E" w:rsidRPr="00E0158F">
              <w:rPr>
                <w:color w:val="000000" w:themeColor="text1"/>
              </w:rPr>
              <w:t>’</w:t>
            </w:r>
            <w:r w:rsidR="00E0158F">
              <w:rPr>
                <w:rFonts w:hint="eastAsia"/>
                <w:color w:val="000000" w:themeColor="text1"/>
              </w:rPr>
              <w:t>；</w:t>
            </w:r>
            <w:r w:rsidR="00E0158F">
              <w:rPr>
                <w:color w:val="000000" w:themeColor="text1"/>
              </w:rPr>
              <w:t>回款单状态为部分认领</w:t>
            </w:r>
          </w:p>
          <w:p w:rsidR="005F5210" w:rsidRPr="00411936" w:rsidRDefault="005F5210" w:rsidP="00411936">
            <w:pPr>
              <w:rPr>
                <w:color w:val="000000" w:themeColor="text1"/>
              </w:rPr>
            </w:pPr>
            <w:r w:rsidRPr="00411936">
              <w:rPr>
                <w:rFonts w:hint="eastAsia"/>
                <w:color w:val="000000" w:themeColor="text1"/>
              </w:rPr>
              <w:t>以上</w:t>
            </w:r>
            <w:r w:rsidRPr="00411936">
              <w:rPr>
                <w:color w:val="000000" w:themeColor="text1"/>
              </w:rPr>
              <w:t>动作</w:t>
            </w:r>
            <w:r w:rsidRPr="00411936">
              <w:rPr>
                <w:rFonts w:hint="eastAsia"/>
                <w:color w:val="000000" w:themeColor="text1"/>
              </w:rPr>
              <w:t>保证</w:t>
            </w:r>
            <w:r w:rsidRPr="00411936">
              <w:rPr>
                <w:color w:val="000000" w:themeColor="text1"/>
              </w:rPr>
              <w:t>状态一致性，同时成功，同时失败</w:t>
            </w:r>
          </w:p>
        </w:tc>
      </w:tr>
      <w:tr w:rsidR="00DF0549" w:rsidTr="001F18CA">
        <w:trPr>
          <w:trHeight w:val="363"/>
        </w:trPr>
        <w:tc>
          <w:tcPr>
            <w:tcW w:w="2095" w:type="dxa"/>
            <w:shd w:val="clear" w:color="auto" w:fill="auto"/>
          </w:tcPr>
          <w:p w:rsidR="00DF0549" w:rsidRPr="00457587" w:rsidRDefault="00DF0549" w:rsidP="001F18CA">
            <w:pPr>
              <w:rPr>
                <w:color w:val="000000" w:themeColor="text1"/>
              </w:rPr>
            </w:pPr>
            <w:r w:rsidRPr="00457587">
              <w:rPr>
                <w:rFonts w:hint="eastAsia"/>
                <w:color w:val="000000" w:themeColor="text1"/>
              </w:rPr>
              <w:lastRenderedPageBreak/>
              <w:t>作废</w:t>
            </w:r>
          </w:p>
        </w:tc>
        <w:tc>
          <w:tcPr>
            <w:tcW w:w="6445" w:type="dxa"/>
            <w:shd w:val="clear" w:color="auto" w:fill="auto"/>
          </w:tcPr>
          <w:p w:rsidR="00E0158F" w:rsidRDefault="00E0158F" w:rsidP="001F18C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显示</w:t>
            </w:r>
            <w:r>
              <w:rPr>
                <w:color w:val="000000" w:themeColor="text1"/>
              </w:rPr>
              <w:t>条件：</w:t>
            </w:r>
            <w:r>
              <w:rPr>
                <w:rFonts w:hint="eastAsia"/>
                <w:color w:val="000000" w:themeColor="text1"/>
              </w:rPr>
              <w:t>状态</w:t>
            </w:r>
            <w:r>
              <w:rPr>
                <w:color w:val="000000" w:themeColor="text1"/>
              </w:rPr>
              <w:t>=‘</w:t>
            </w:r>
            <w:r>
              <w:rPr>
                <w:rFonts w:hint="eastAsia"/>
                <w:color w:val="000000" w:themeColor="text1"/>
              </w:rPr>
              <w:t>新建</w:t>
            </w:r>
            <w:r>
              <w:rPr>
                <w:color w:val="000000" w:themeColor="text1"/>
              </w:rPr>
              <w:t>’</w:t>
            </w:r>
          </w:p>
          <w:p w:rsidR="00A16176" w:rsidRPr="00457587" w:rsidRDefault="00A16176" w:rsidP="001F18C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当一张</w:t>
            </w:r>
            <w:r>
              <w:rPr>
                <w:color w:val="000000" w:themeColor="text1"/>
              </w:rPr>
              <w:t>回款单下所有的认领单被作废时，</w:t>
            </w:r>
            <w:r>
              <w:rPr>
                <w:rFonts w:hint="eastAsia"/>
                <w:color w:val="000000" w:themeColor="text1"/>
              </w:rPr>
              <w:t>回款单</w:t>
            </w:r>
            <w:r>
              <w:rPr>
                <w:color w:val="000000" w:themeColor="text1"/>
              </w:rPr>
              <w:t>被置为新建状态</w:t>
            </w:r>
          </w:p>
        </w:tc>
      </w:tr>
      <w:tr w:rsidR="009E5E69" w:rsidTr="001F18CA">
        <w:trPr>
          <w:trHeight w:val="363"/>
          <w:ins w:id="37" w:author="benlai" w:date="2016-09-26T11:15:00Z"/>
        </w:trPr>
        <w:tc>
          <w:tcPr>
            <w:tcW w:w="2095" w:type="dxa"/>
            <w:shd w:val="clear" w:color="auto" w:fill="auto"/>
          </w:tcPr>
          <w:p w:rsidR="009E5E69" w:rsidRPr="00457587" w:rsidRDefault="009E5E69" w:rsidP="001F18CA">
            <w:pPr>
              <w:rPr>
                <w:ins w:id="38" w:author="benlai" w:date="2016-09-26T11:15:00Z"/>
                <w:rFonts w:hint="eastAsia"/>
                <w:color w:val="000000" w:themeColor="text1"/>
              </w:rPr>
            </w:pPr>
            <w:ins w:id="39" w:author="benlai" w:date="2016-09-26T11:15:00Z">
              <w:r>
                <w:rPr>
                  <w:rFonts w:hint="eastAsia"/>
                  <w:color w:val="000000" w:themeColor="text1"/>
                </w:rPr>
                <w:t>客户</w:t>
              </w:r>
              <w:r>
                <w:rPr>
                  <w:color w:val="000000" w:themeColor="text1"/>
                </w:rPr>
                <w:t>账号</w:t>
              </w:r>
              <w:r>
                <w:rPr>
                  <w:rFonts w:hint="eastAsia"/>
                  <w:color w:val="000000" w:themeColor="text1"/>
                </w:rPr>
                <w:t xml:space="preserve">  </w:t>
              </w:r>
              <w:r>
                <w:rPr>
                  <w:rFonts w:hint="eastAsia"/>
                  <w:color w:val="000000" w:themeColor="text1"/>
                </w:rPr>
                <w:t>查询</w:t>
              </w:r>
            </w:ins>
          </w:p>
        </w:tc>
        <w:tc>
          <w:tcPr>
            <w:tcW w:w="6445" w:type="dxa"/>
            <w:shd w:val="clear" w:color="auto" w:fill="auto"/>
          </w:tcPr>
          <w:p w:rsidR="009E5E69" w:rsidRDefault="009E5E69" w:rsidP="001F18CA">
            <w:pPr>
              <w:rPr>
                <w:ins w:id="40" w:author="benlai" w:date="2016-09-26T11:15:00Z"/>
                <w:rFonts w:hint="eastAsia"/>
                <w:color w:val="000000" w:themeColor="text1"/>
              </w:rPr>
            </w:pPr>
            <w:ins w:id="41" w:author="benlai" w:date="2016-09-26T11:15:00Z">
              <w:r>
                <w:rPr>
                  <w:rFonts w:hint="eastAsia"/>
                  <w:color w:val="000000" w:themeColor="text1"/>
                </w:rPr>
                <w:t>查询</w:t>
              </w:r>
            </w:ins>
            <w:ins w:id="42" w:author="benlai" w:date="2016-09-26T16:34:00Z">
              <w:r w:rsidR="0024413C">
                <w:rPr>
                  <w:rFonts w:hint="eastAsia"/>
                  <w:color w:val="000000" w:themeColor="text1"/>
                </w:rPr>
                <w:t>客户</w:t>
              </w:r>
              <w:r w:rsidR="0024413C">
                <w:rPr>
                  <w:color w:val="000000" w:themeColor="text1"/>
                </w:rPr>
                <w:t>名称</w:t>
              </w:r>
            </w:ins>
            <w:ins w:id="43" w:author="benlai" w:date="2016-09-26T16:35:00Z">
              <w:r w:rsidR="0024413C">
                <w:rPr>
                  <w:color w:val="000000" w:themeColor="text1"/>
                </w:rPr>
                <w:t>及</w:t>
              </w:r>
            </w:ins>
            <w:ins w:id="44" w:author="benlai" w:date="2016-09-26T11:15:00Z">
              <w:r>
                <w:rPr>
                  <w:color w:val="000000" w:themeColor="text1"/>
                </w:rPr>
                <w:t>客户</w:t>
              </w:r>
              <w:r>
                <w:rPr>
                  <w:rFonts w:hint="eastAsia"/>
                  <w:color w:val="000000" w:themeColor="text1"/>
                </w:rPr>
                <w:t>ID</w:t>
              </w:r>
              <w:r>
                <w:rPr>
                  <w:rFonts w:hint="eastAsia"/>
                  <w:color w:val="000000" w:themeColor="text1"/>
                </w:rPr>
                <w:t>下</w:t>
              </w:r>
              <w:r>
                <w:rPr>
                  <w:color w:val="000000" w:themeColor="text1"/>
                </w:rPr>
                <w:t>所有</w:t>
              </w:r>
              <w:r>
                <w:rPr>
                  <w:rFonts w:hint="eastAsia"/>
                  <w:color w:val="000000" w:themeColor="text1"/>
                </w:rPr>
                <w:t>状态</w:t>
              </w:r>
              <w:r>
                <w:rPr>
                  <w:color w:val="000000" w:themeColor="text1"/>
                </w:rPr>
                <w:t>=</w:t>
              </w:r>
              <w:r>
                <w:rPr>
                  <w:color w:val="000000" w:themeColor="text1"/>
                </w:rPr>
                <w:t>已出库的出库单</w:t>
              </w:r>
            </w:ins>
            <w:ins w:id="45" w:author="benlai" w:date="2016-09-26T11:16:00Z">
              <w:r>
                <w:rPr>
                  <w:rFonts w:hint="eastAsia"/>
                  <w:color w:val="000000" w:themeColor="text1"/>
                </w:rPr>
                <w:t>或</w:t>
              </w:r>
              <w:r>
                <w:rPr>
                  <w:rFonts w:hint="eastAsia"/>
                  <w:color w:val="000000" w:themeColor="text1"/>
                </w:rPr>
                <w:t xml:space="preserve"> </w:t>
              </w:r>
            </w:ins>
            <w:ins w:id="46" w:author="benlai" w:date="2016-09-26T11:17:00Z">
              <w:r>
                <w:rPr>
                  <w:rFonts w:hint="eastAsia"/>
                  <w:color w:val="000000" w:themeColor="text1"/>
                </w:rPr>
                <w:t>状态</w:t>
              </w:r>
              <w:r>
                <w:rPr>
                  <w:color w:val="000000" w:themeColor="text1"/>
                </w:rPr>
                <w:t>=</w:t>
              </w:r>
              <w:r>
                <w:rPr>
                  <w:color w:val="000000" w:themeColor="text1"/>
                </w:rPr>
                <w:t>待支付的退货单</w:t>
              </w:r>
            </w:ins>
          </w:p>
        </w:tc>
      </w:tr>
    </w:tbl>
    <w:p w:rsidR="00DF0549" w:rsidRDefault="00DF0549" w:rsidP="00513AA8">
      <w:pPr>
        <w:rPr>
          <w:rFonts w:hint="eastAsia"/>
        </w:rPr>
      </w:pPr>
    </w:p>
    <w:p w:rsidR="00EE6E2B" w:rsidRPr="0024413C" w:rsidRDefault="00EE6E2B" w:rsidP="00513AA8"/>
    <w:p w:rsidR="00C137BD" w:rsidRDefault="00EE6E2B" w:rsidP="00261B6D">
      <w:pPr>
        <w:pStyle w:val="2"/>
        <w:rPr>
          <w:noProof/>
        </w:rPr>
      </w:pPr>
      <w:bookmarkStart w:id="47" w:name="_Toc462673596"/>
      <w:r>
        <w:rPr>
          <w:rFonts w:hint="eastAsia"/>
          <w:noProof/>
        </w:rPr>
        <w:t>付款单</w:t>
      </w:r>
      <w:r>
        <w:rPr>
          <w:noProof/>
        </w:rPr>
        <w:t>管理</w:t>
      </w:r>
      <w:bookmarkEnd w:id="47"/>
    </w:p>
    <w:p w:rsidR="00EE6E2B" w:rsidRDefault="00EE6E2B" w:rsidP="00513AA8">
      <w:pPr>
        <w:rPr>
          <w:noProof/>
        </w:rPr>
      </w:pPr>
      <w:r>
        <w:rPr>
          <w:rFonts w:hint="eastAsia"/>
          <w:noProof/>
        </w:rPr>
        <w:t>详见</w:t>
      </w:r>
      <w:r>
        <w:rPr>
          <w:noProof/>
        </w:rPr>
        <w:t>采购模块付款管理</w:t>
      </w:r>
    </w:p>
    <w:p w:rsidR="00052F08" w:rsidRDefault="00052F08" w:rsidP="00513AA8">
      <w:pPr>
        <w:rPr>
          <w:rFonts w:hint="eastAsia"/>
          <w:noProof/>
        </w:rPr>
      </w:pPr>
    </w:p>
    <w:p w:rsidR="00052F08" w:rsidRDefault="005E0E2D" w:rsidP="00261B6D">
      <w:pPr>
        <w:pStyle w:val="2"/>
        <w:rPr>
          <w:noProof/>
        </w:rPr>
      </w:pPr>
      <w:bookmarkStart w:id="48" w:name="_Toc462673597"/>
      <w:r>
        <w:rPr>
          <w:rFonts w:hint="eastAsia"/>
          <w:noProof/>
        </w:rPr>
        <w:t>客户</w:t>
      </w:r>
      <w:r w:rsidR="00052F08">
        <w:rPr>
          <w:noProof/>
        </w:rPr>
        <w:t>回款</w:t>
      </w:r>
      <w:r>
        <w:rPr>
          <w:rFonts w:hint="eastAsia"/>
          <w:noProof/>
        </w:rPr>
        <w:t>管理</w:t>
      </w:r>
      <w:bookmarkEnd w:id="48"/>
    </w:p>
    <w:p w:rsidR="005E0E2D" w:rsidRPr="005E0E2D" w:rsidRDefault="005E0E2D" w:rsidP="00261B6D">
      <w:pPr>
        <w:pStyle w:val="3"/>
      </w:pPr>
      <w:bookmarkStart w:id="49" w:name="_Toc462673598"/>
      <w:r>
        <w:rPr>
          <w:rFonts w:hint="eastAsia"/>
        </w:rPr>
        <w:t>出库单</w:t>
      </w:r>
      <w:r>
        <w:t>回款</w:t>
      </w:r>
      <w:bookmarkEnd w:id="49"/>
    </w:p>
    <w:p w:rsidR="005E0E2D" w:rsidRPr="005E0E2D" w:rsidRDefault="005E0E2D" w:rsidP="005E0E2D">
      <w:r>
        <w:rPr>
          <w:noProof/>
        </w:rPr>
        <w:drawing>
          <wp:inline distT="0" distB="0" distL="0" distR="0" wp14:anchorId="3D55834E" wp14:editId="149B26CC">
            <wp:extent cx="5274310" cy="1712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2D" w:rsidRPr="005E0E2D" w:rsidRDefault="00F234EE" w:rsidP="005E0E2D">
      <w:r>
        <w:rPr>
          <w:noProof/>
        </w:rPr>
        <w:drawing>
          <wp:inline distT="0" distB="0" distL="0" distR="0" wp14:anchorId="7A4282FD" wp14:editId="01A4EB9E">
            <wp:extent cx="5274310" cy="2979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2D" w:rsidRDefault="005E0E2D" w:rsidP="005E0E2D">
      <w:r>
        <w:rPr>
          <w:rFonts w:hint="eastAsia"/>
        </w:rPr>
        <w:t>编号</w:t>
      </w:r>
      <w:r>
        <w:t>：</w:t>
      </w:r>
      <w:r>
        <w:rPr>
          <w:rFonts w:hint="eastAsia"/>
        </w:rPr>
        <w:t>03</w:t>
      </w:r>
    </w:p>
    <w:p w:rsidR="004D3F15" w:rsidRDefault="005E0E2D" w:rsidP="005E0E2D">
      <w:pPr>
        <w:rPr>
          <w:ins w:id="50" w:author="benlai" w:date="2016-09-26T17:15:00Z"/>
        </w:rPr>
      </w:pPr>
      <w:r>
        <w:rPr>
          <w:rFonts w:hint="eastAsia"/>
        </w:rPr>
        <w:lastRenderedPageBreak/>
        <w:t>页面</w:t>
      </w:r>
      <w:r>
        <w:t>描述：</w:t>
      </w:r>
      <w:r w:rsidR="00121ED3">
        <w:t xml:space="preserve"> </w:t>
      </w:r>
    </w:p>
    <w:p w:rsidR="004D3F15" w:rsidRDefault="004D3F15" w:rsidP="004D3F15">
      <w:pPr>
        <w:pStyle w:val="a5"/>
        <w:numPr>
          <w:ilvl w:val="0"/>
          <w:numId w:val="26"/>
        </w:numPr>
        <w:ind w:firstLineChars="0"/>
        <w:rPr>
          <w:ins w:id="51" w:author="benlai" w:date="2016-09-26T17:16:00Z"/>
        </w:rPr>
        <w:pPrChange w:id="52" w:author="benlai" w:date="2016-09-26T17:16:00Z">
          <w:pPr/>
        </w:pPrChange>
      </w:pPr>
      <w:ins w:id="53" w:author="benlai" w:date="2016-09-26T17:15:00Z">
        <w:r>
          <w:rPr>
            <w:rFonts w:hint="eastAsia"/>
          </w:rPr>
          <w:t>退货</w:t>
        </w:r>
        <w:r>
          <w:t>入库单</w:t>
        </w:r>
      </w:ins>
      <w:ins w:id="54" w:author="benlai" w:date="2016-09-26T17:16:00Z">
        <w:r>
          <w:rPr>
            <w:rFonts w:hint="eastAsia"/>
          </w:rPr>
          <w:t>金额</w:t>
        </w:r>
      </w:ins>
      <w:ins w:id="55" w:author="benlai" w:date="2016-09-26T17:15:00Z">
        <w:r>
          <w:rPr>
            <w:rFonts w:hint="eastAsia"/>
          </w:rPr>
          <w:t>只能</w:t>
        </w:r>
        <w:r>
          <w:t>一次</w:t>
        </w:r>
      </w:ins>
      <w:ins w:id="56" w:author="benlai" w:date="2016-09-26T17:16:00Z">
        <w:r>
          <w:rPr>
            <w:rFonts w:hint="eastAsia"/>
          </w:rPr>
          <w:t>抵扣</w:t>
        </w:r>
        <w:r>
          <w:t>完毕，不能分多次抵扣</w:t>
        </w:r>
      </w:ins>
    </w:p>
    <w:p w:rsidR="004D3F15" w:rsidRDefault="004D3F15" w:rsidP="004D3F15">
      <w:pPr>
        <w:pStyle w:val="a5"/>
        <w:numPr>
          <w:ilvl w:val="0"/>
          <w:numId w:val="26"/>
        </w:numPr>
        <w:ind w:firstLineChars="0"/>
        <w:rPr>
          <w:rFonts w:hint="eastAsia"/>
        </w:rPr>
        <w:pPrChange w:id="57" w:author="benlai" w:date="2016-09-26T17:16:00Z">
          <w:pPr/>
        </w:pPrChange>
      </w:pPr>
      <w:ins w:id="58" w:author="benlai" w:date="2016-09-26T17:16:00Z">
        <w:r>
          <w:rPr>
            <w:rFonts w:hint="eastAsia"/>
          </w:rPr>
          <w:t>退货</w:t>
        </w:r>
        <w:r>
          <w:t>入库单出</w:t>
        </w:r>
        <w:r>
          <w:rPr>
            <w:rFonts w:hint="eastAsia"/>
          </w:rPr>
          <w:t>入</w:t>
        </w:r>
        <w:r>
          <w:t>库金额用负值表示，并用红色标示</w:t>
        </w:r>
      </w:ins>
    </w:p>
    <w:p w:rsidR="005E0E2D" w:rsidRDefault="005E0E2D" w:rsidP="005E0E2D">
      <w:r>
        <w:rPr>
          <w:rFonts w:hint="eastAsia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备注</w:t>
            </w:r>
          </w:p>
        </w:tc>
      </w:tr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客户</w:t>
            </w:r>
            <w:r>
              <w:t>账号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5E0E2D" w:rsidRDefault="005E0E2D" w:rsidP="008B49AF"/>
        </w:tc>
        <w:tc>
          <w:tcPr>
            <w:tcW w:w="1170" w:type="dxa"/>
            <w:shd w:val="clear" w:color="auto" w:fill="auto"/>
          </w:tcPr>
          <w:p w:rsidR="005E0E2D" w:rsidRDefault="005E0E2D" w:rsidP="008B49AF"/>
        </w:tc>
        <w:tc>
          <w:tcPr>
            <w:tcW w:w="4129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系统</w:t>
            </w:r>
            <w:r>
              <w:t>带出</w:t>
            </w:r>
          </w:p>
        </w:tc>
      </w:tr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客户</w:t>
            </w:r>
            <w:r>
              <w:t>名称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5E0E2D" w:rsidRDefault="005E0E2D" w:rsidP="008B49AF"/>
        </w:tc>
        <w:tc>
          <w:tcPr>
            <w:tcW w:w="1170" w:type="dxa"/>
            <w:shd w:val="clear" w:color="auto" w:fill="auto"/>
          </w:tcPr>
          <w:p w:rsidR="005E0E2D" w:rsidRDefault="005E0E2D" w:rsidP="008B49AF"/>
        </w:tc>
        <w:tc>
          <w:tcPr>
            <w:tcW w:w="4129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系统</w:t>
            </w:r>
            <w:r>
              <w:t>带出</w:t>
            </w:r>
          </w:p>
        </w:tc>
      </w:tr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交易</w:t>
            </w:r>
            <w:r>
              <w:t>流水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/>
        </w:tc>
        <w:tc>
          <w:tcPr>
            <w:tcW w:w="1095" w:type="dxa"/>
            <w:shd w:val="clear" w:color="auto" w:fill="auto"/>
          </w:tcPr>
          <w:p w:rsidR="005E0E2D" w:rsidRDefault="005E0E2D" w:rsidP="008B49AF"/>
        </w:tc>
        <w:tc>
          <w:tcPr>
            <w:tcW w:w="1170" w:type="dxa"/>
            <w:shd w:val="clear" w:color="auto" w:fill="auto"/>
          </w:tcPr>
          <w:p w:rsidR="005E0E2D" w:rsidRDefault="005E0E2D" w:rsidP="008B49AF"/>
        </w:tc>
        <w:tc>
          <w:tcPr>
            <w:tcW w:w="4129" w:type="dxa"/>
            <w:shd w:val="clear" w:color="auto" w:fill="auto"/>
          </w:tcPr>
          <w:p w:rsidR="005E0E2D" w:rsidRDefault="00984926" w:rsidP="008B49AF">
            <w:r>
              <w:rPr>
                <w:rFonts w:hint="eastAsia"/>
              </w:rPr>
              <w:t>银行</w:t>
            </w:r>
            <w:r>
              <w:t>、支付宝等给出的交易流水号</w:t>
            </w:r>
            <w:r>
              <w:rPr>
                <w:rFonts w:hint="eastAsia"/>
              </w:rPr>
              <w:t>，</w:t>
            </w:r>
            <w:r>
              <w:t>仅作记录无</w:t>
            </w:r>
            <w:r>
              <w:rPr>
                <w:rFonts w:hint="eastAsia"/>
              </w:rPr>
              <w:t>逻辑</w:t>
            </w:r>
            <w:r>
              <w:t>控制</w:t>
            </w:r>
          </w:p>
        </w:tc>
      </w:tr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收款日期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5E0E2D" w:rsidRDefault="005E0E2D" w:rsidP="008B49AF"/>
        </w:tc>
        <w:tc>
          <w:tcPr>
            <w:tcW w:w="1170" w:type="dxa"/>
            <w:shd w:val="clear" w:color="auto" w:fill="auto"/>
          </w:tcPr>
          <w:p w:rsidR="005E0E2D" w:rsidRDefault="005E0E2D" w:rsidP="008B49AF"/>
        </w:tc>
        <w:tc>
          <w:tcPr>
            <w:tcW w:w="4129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格式</w:t>
            </w:r>
            <w:r>
              <w:t>：年</w:t>
            </w:r>
            <w:r>
              <w:t>-</w:t>
            </w:r>
            <w:r>
              <w:t>月</w:t>
            </w:r>
            <w:r>
              <w:t>-</w:t>
            </w:r>
            <w:r>
              <w:t>日</w:t>
            </w:r>
          </w:p>
          <w:p w:rsidR="005E0E2D" w:rsidRDefault="005E0E2D" w:rsidP="008B49AF">
            <w:r>
              <w:rPr>
                <w:rFonts w:hint="eastAsia"/>
              </w:rPr>
              <w:t>默认值</w:t>
            </w:r>
            <w:r>
              <w:t>=</w:t>
            </w:r>
            <w:r>
              <w:t>当前日期</w:t>
            </w:r>
          </w:p>
        </w:tc>
      </w:tr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本次</w:t>
            </w:r>
            <w:r>
              <w:t>收款金额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5E0E2D" w:rsidRDefault="005E0E2D" w:rsidP="008B49AF"/>
        </w:tc>
        <w:tc>
          <w:tcPr>
            <w:tcW w:w="1170" w:type="dxa"/>
            <w:shd w:val="clear" w:color="auto" w:fill="auto"/>
          </w:tcPr>
          <w:p w:rsidR="005E0E2D" w:rsidRDefault="005E0E2D" w:rsidP="008B49AF"/>
        </w:tc>
        <w:tc>
          <w:tcPr>
            <w:tcW w:w="4129" w:type="dxa"/>
            <w:shd w:val="clear" w:color="auto" w:fill="auto"/>
          </w:tcPr>
          <w:p w:rsidR="005E0E2D" w:rsidRDefault="005E0E2D" w:rsidP="008B49AF"/>
        </w:tc>
      </w:tr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付款</w:t>
            </w:r>
            <w:r>
              <w:t>方式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5E0E2D" w:rsidRDefault="005E0E2D" w:rsidP="008B49AF"/>
        </w:tc>
        <w:tc>
          <w:tcPr>
            <w:tcW w:w="1170" w:type="dxa"/>
            <w:shd w:val="clear" w:color="auto" w:fill="auto"/>
          </w:tcPr>
          <w:p w:rsidR="005E0E2D" w:rsidRDefault="005E0E2D" w:rsidP="008B49AF"/>
        </w:tc>
        <w:tc>
          <w:tcPr>
            <w:tcW w:w="4129" w:type="dxa"/>
            <w:shd w:val="clear" w:color="auto" w:fill="auto"/>
          </w:tcPr>
          <w:p w:rsidR="005E0E2D" w:rsidRDefault="005E0E2D" w:rsidP="008B49AF"/>
        </w:tc>
      </w:tr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付款</w:t>
            </w:r>
            <w:r>
              <w:t>银行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/>
        </w:tc>
        <w:tc>
          <w:tcPr>
            <w:tcW w:w="1095" w:type="dxa"/>
            <w:shd w:val="clear" w:color="auto" w:fill="auto"/>
          </w:tcPr>
          <w:p w:rsidR="005E0E2D" w:rsidRDefault="005E0E2D" w:rsidP="008B49AF"/>
        </w:tc>
        <w:tc>
          <w:tcPr>
            <w:tcW w:w="1170" w:type="dxa"/>
            <w:shd w:val="clear" w:color="auto" w:fill="auto"/>
          </w:tcPr>
          <w:p w:rsidR="005E0E2D" w:rsidRDefault="005E0E2D" w:rsidP="008B49AF"/>
        </w:tc>
        <w:tc>
          <w:tcPr>
            <w:tcW w:w="4129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付款</w:t>
            </w:r>
            <w:r>
              <w:t>方式</w:t>
            </w:r>
            <w:r>
              <w:t>=</w:t>
            </w:r>
            <w:r>
              <w:t>转账支付时，必填</w:t>
            </w:r>
          </w:p>
        </w:tc>
      </w:tr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付款账号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/>
        </w:tc>
        <w:tc>
          <w:tcPr>
            <w:tcW w:w="1095" w:type="dxa"/>
            <w:shd w:val="clear" w:color="auto" w:fill="auto"/>
          </w:tcPr>
          <w:p w:rsidR="005E0E2D" w:rsidRDefault="005E0E2D" w:rsidP="008B49AF"/>
        </w:tc>
        <w:tc>
          <w:tcPr>
            <w:tcW w:w="1170" w:type="dxa"/>
            <w:shd w:val="clear" w:color="auto" w:fill="auto"/>
          </w:tcPr>
          <w:p w:rsidR="005E0E2D" w:rsidRDefault="005E0E2D" w:rsidP="008B49AF"/>
        </w:tc>
        <w:tc>
          <w:tcPr>
            <w:tcW w:w="4129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付款</w:t>
            </w:r>
            <w:r>
              <w:t>方式</w:t>
            </w:r>
            <w:r>
              <w:t>=</w:t>
            </w:r>
            <w:r>
              <w:t>转账支付时，必填</w:t>
            </w:r>
          </w:p>
        </w:tc>
      </w:tr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操作</w:t>
            </w:r>
            <w:r>
              <w:t>人员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5E0E2D" w:rsidRDefault="005E0E2D" w:rsidP="008B49AF"/>
        </w:tc>
        <w:tc>
          <w:tcPr>
            <w:tcW w:w="1170" w:type="dxa"/>
            <w:shd w:val="clear" w:color="auto" w:fill="auto"/>
          </w:tcPr>
          <w:p w:rsidR="005E0E2D" w:rsidRDefault="005E0E2D" w:rsidP="008B49AF"/>
        </w:tc>
        <w:tc>
          <w:tcPr>
            <w:tcW w:w="4129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当前</w:t>
            </w:r>
            <w:r>
              <w:t>登录账号</w:t>
            </w:r>
          </w:p>
        </w:tc>
      </w:tr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5E0E2D" w:rsidRDefault="005E0E2D" w:rsidP="008B49AF"/>
        </w:tc>
        <w:tc>
          <w:tcPr>
            <w:tcW w:w="1170" w:type="dxa"/>
            <w:shd w:val="clear" w:color="auto" w:fill="auto"/>
          </w:tcPr>
          <w:p w:rsidR="005E0E2D" w:rsidRDefault="005E0E2D" w:rsidP="008B49AF"/>
        </w:tc>
        <w:tc>
          <w:tcPr>
            <w:tcW w:w="4129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点击</w:t>
            </w:r>
            <w:r>
              <w:t>保存时的</w:t>
            </w:r>
            <w:r>
              <w:rPr>
                <w:rFonts w:hint="eastAsia"/>
              </w:rPr>
              <w:t>系统时间</w:t>
            </w:r>
          </w:p>
        </w:tc>
      </w:tr>
      <w:tr w:rsidR="005E0E2D" w:rsidTr="008B49AF">
        <w:tc>
          <w:tcPr>
            <w:tcW w:w="1342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收款</w:t>
            </w:r>
            <w:r>
              <w:t>备注</w:t>
            </w:r>
          </w:p>
        </w:tc>
        <w:tc>
          <w:tcPr>
            <w:tcW w:w="782" w:type="dxa"/>
            <w:shd w:val="clear" w:color="auto" w:fill="auto"/>
          </w:tcPr>
          <w:p w:rsidR="005E0E2D" w:rsidRDefault="005E0E2D" w:rsidP="008B49AF"/>
        </w:tc>
        <w:tc>
          <w:tcPr>
            <w:tcW w:w="1095" w:type="dxa"/>
            <w:shd w:val="clear" w:color="auto" w:fill="auto"/>
          </w:tcPr>
          <w:p w:rsidR="005E0E2D" w:rsidRDefault="005E0E2D" w:rsidP="008B49AF"/>
        </w:tc>
        <w:tc>
          <w:tcPr>
            <w:tcW w:w="1170" w:type="dxa"/>
            <w:shd w:val="clear" w:color="auto" w:fill="auto"/>
          </w:tcPr>
          <w:p w:rsidR="005E0E2D" w:rsidRDefault="005E0E2D" w:rsidP="008B49AF"/>
        </w:tc>
        <w:tc>
          <w:tcPr>
            <w:tcW w:w="4129" w:type="dxa"/>
            <w:shd w:val="clear" w:color="auto" w:fill="auto"/>
          </w:tcPr>
          <w:p w:rsidR="005E0E2D" w:rsidRDefault="00837A57" w:rsidP="008B49AF"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个</w:t>
            </w:r>
            <w:r>
              <w:t>汉字</w:t>
            </w:r>
          </w:p>
        </w:tc>
      </w:tr>
      <w:tr w:rsidR="005F5376" w:rsidTr="008B49AF">
        <w:tc>
          <w:tcPr>
            <w:tcW w:w="1342" w:type="dxa"/>
            <w:shd w:val="clear" w:color="auto" w:fill="auto"/>
          </w:tcPr>
          <w:p w:rsidR="005F5376" w:rsidRDefault="005F5376" w:rsidP="005F5376">
            <w:r>
              <w:rPr>
                <w:rFonts w:hint="eastAsia"/>
              </w:rPr>
              <w:t>出入库单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5F5376" w:rsidRDefault="005F5376" w:rsidP="005F5376"/>
        </w:tc>
        <w:tc>
          <w:tcPr>
            <w:tcW w:w="1095" w:type="dxa"/>
            <w:shd w:val="clear" w:color="auto" w:fill="auto"/>
          </w:tcPr>
          <w:p w:rsidR="005F5376" w:rsidRDefault="005F5376" w:rsidP="005F5376"/>
        </w:tc>
        <w:tc>
          <w:tcPr>
            <w:tcW w:w="1170" w:type="dxa"/>
            <w:shd w:val="clear" w:color="auto" w:fill="auto"/>
          </w:tcPr>
          <w:p w:rsidR="005F5376" w:rsidRDefault="005F5376" w:rsidP="005F5376"/>
        </w:tc>
        <w:tc>
          <w:tcPr>
            <w:tcW w:w="4129" w:type="dxa"/>
            <w:shd w:val="clear" w:color="auto" w:fill="auto"/>
          </w:tcPr>
          <w:p w:rsidR="005F5376" w:rsidRDefault="005F5376" w:rsidP="005F5376">
            <w:r>
              <w:rPr>
                <w:rFonts w:hint="eastAsia"/>
              </w:rPr>
              <w:t>出库单号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退货单入库单</w:t>
            </w:r>
            <w:r>
              <w:t>号</w:t>
            </w:r>
          </w:p>
        </w:tc>
      </w:tr>
      <w:tr w:rsidR="005F5376" w:rsidTr="008B49AF">
        <w:tc>
          <w:tcPr>
            <w:tcW w:w="1342" w:type="dxa"/>
            <w:shd w:val="clear" w:color="auto" w:fill="auto"/>
          </w:tcPr>
          <w:p w:rsidR="005F5376" w:rsidRDefault="005F5376" w:rsidP="005F5376"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退货单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5F5376" w:rsidRDefault="005F5376" w:rsidP="005F5376"/>
        </w:tc>
        <w:tc>
          <w:tcPr>
            <w:tcW w:w="1095" w:type="dxa"/>
            <w:shd w:val="clear" w:color="auto" w:fill="auto"/>
          </w:tcPr>
          <w:p w:rsidR="005F5376" w:rsidRDefault="005F5376" w:rsidP="005F5376"/>
        </w:tc>
        <w:tc>
          <w:tcPr>
            <w:tcW w:w="1170" w:type="dxa"/>
            <w:shd w:val="clear" w:color="auto" w:fill="auto"/>
          </w:tcPr>
          <w:p w:rsidR="005F5376" w:rsidRDefault="005F5376" w:rsidP="005F5376"/>
        </w:tc>
        <w:tc>
          <w:tcPr>
            <w:tcW w:w="4129" w:type="dxa"/>
            <w:shd w:val="clear" w:color="auto" w:fill="auto"/>
          </w:tcPr>
          <w:p w:rsidR="005F5376" w:rsidRDefault="005C7F26" w:rsidP="005F5376">
            <w:r>
              <w:rPr>
                <w:rFonts w:hint="eastAsia"/>
              </w:rPr>
              <w:t>销售</w:t>
            </w:r>
            <w:r>
              <w:t>单号</w:t>
            </w:r>
            <w:r>
              <w:t>/</w:t>
            </w:r>
            <w:r>
              <w:rPr>
                <w:rFonts w:hint="eastAsia"/>
              </w:rPr>
              <w:t>退货单</w:t>
            </w:r>
            <w:r>
              <w:t>号</w:t>
            </w:r>
          </w:p>
        </w:tc>
      </w:tr>
      <w:tr w:rsidR="005F5376" w:rsidTr="008B49AF">
        <w:tc>
          <w:tcPr>
            <w:tcW w:w="1342" w:type="dxa"/>
            <w:shd w:val="clear" w:color="auto" w:fill="auto"/>
          </w:tcPr>
          <w:p w:rsidR="005F5376" w:rsidRDefault="005F5376" w:rsidP="005F5376">
            <w:r>
              <w:rPr>
                <w:rFonts w:hint="eastAsia"/>
              </w:rPr>
              <w:t>出入库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5F5376" w:rsidRDefault="005F5376" w:rsidP="005F5376"/>
        </w:tc>
        <w:tc>
          <w:tcPr>
            <w:tcW w:w="1095" w:type="dxa"/>
            <w:shd w:val="clear" w:color="auto" w:fill="auto"/>
          </w:tcPr>
          <w:p w:rsidR="005F5376" w:rsidRDefault="005F5376" w:rsidP="005F5376"/>
        </w:tc>
        <w:tc>
          <w:tcPr>
            <w:tcW w:w="1170" w:type="dxa"/>
            <w:shd w:val="clear" w:color="auto" w:fill="auto"/>
          </w:tcPr>
          <w:p w:rsidR="005F5376" w:rsidRDefault="005F5376" w:rsidP="005F5376"/>
        </w:tc>
        <w:tc>
          <w:tcPr>
            <w:tcW w:w="4129" w:type="dxa"/>
            <w:shd w:val="clear" w:color="auto" w:fill="auto"/>
          </w:tcPr>
          <w:p w:rsidR="005F5376" w:rsidRDefault="005F5376" w:rsidP="005F5376">
            <w:r>
              <w:rPr>
                <w:rFonts w:hint="eastAsia"/>
              </w:rPr>
              <w:t>出库单</w:t>
            </w:r>
            <w:r>
              <w:t>金额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退货入库单</w:t>
            </w:r>
            <w:r>
              <w:t>金额</w:t>
            </w:r>
            <w:r>
              <w:rPr>
                <w:rFonts w:hint="eastAsia"/>
              </w:rPr>
              <w:t>（负数</w:t>
            </w:r>
            <w:r>
              <w:t>显示）</w:t>
            </w:r>
          </w:p>
        </w:tc>
      </w:tr>
      <w:tr w:rsidR="005F5376" w:rsidTr="008B49AF">
        <w:tc>
          <w:tcPr>
            <w:tcW w:w="1342" w:type="dxa"/>
            <w:shd w:val="clear" w:color="auto" w:fill="auto"/>
          </w:tcPr>
          <w:p w:rsidR="005F5376" w:rsidRDefault="005F5376" w:rsidP="005F5376">
            <w:r>
              <w:rPr>
                <w:rFonts w:hint="eastAsia"/>
              </w:rPr>
              <w:t>出入库时间</w:t>
            </w:r>
          </w:p>
        </w:tc>
        <w:tc>
          <w:tcPr>
            <w:tcW w:w="782" w:type="dxa"/>
            <w:shd w:val="clear" w:color="auto" w:fill="auto"/>
          </w:tcPr>
          <w:p w:rsidR="005F5376" w:rsidRDefault="005F5376" w:rsidP="005F5376"/>
        </w:tc>
        <w:tc>
          <w:tcPr>
            <w:tcW w:w="1095" w:type="dxa"/>
            <w:shd w:val="clear" w:color="auto" w:fill="auto"/>
          </w:tcPr>
          <w:p w:rsidR="005F5376" w:rsidRDefault="005F5376" w:rsidP="005F5376"/>
        </w:tc>
        <w:tc>
          <w:tcPr>
            <w:tcW w:w="1170" w:type="dxa"/>
            <w:shd w:val="clear" w:color="auto" w:fill="auto"/>
          </w:tcPr>
          <w:p w:rsidR="005F5376" w:rsidRDefault="005F5376" w:rsidP="005F5376"/>
        </w:tc>
        <w:tc>
          <w:tcPr>
            <w:tcW w:w="4129" w:type="dxa"/>
            <w:shd w:val="clear" w:color="auto" w:fill="auto"/>
          </w:tcPr>
          <w:p w:rsidR="005F5376" w:rsidRDefault="005F5376" w:rsidP="005F5376">
            <w:r>
              <w:rPr>
                <w:rFonts w:hint="eastAsia"/>
              </w:rPr>
              <w:t>出库单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退货</w:t>
            </w:r>
            <w:r>
              <w:t>入库单出</w:t>
            </w:r>
            <w:r>
              <w:rPr>
                <w:rFonts w:hint="eastAsia"/>
              </w:rPr>
              <w:t>入</w:t>
            </w:r>
            <w:r>
              <w:t>库时间，格式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年</w:t>
            </w:r>
            <w:r>
              <w:t>-</w:t>
            </w:r>
            <w:r>
              <w:t>月</w:t>
            </w:r>
            <w:r>
              <w:t>-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时分秒</w:t>
            </w:r>
          </w:p>
        </w:tc>
      </w:tr>
      <w:tr w:rsidR="005F5376" w:rsidTr="008B49AF">
        <w:tc>
          <w:tcPr>
            <w:tcW w:w="1342" w:type="dxa"/>
            <w:shd w:val="clear" w:color="auto" w:fill="auto"/>
          </w:tcPr>
          <w:p w:rsidR="005F5376" w:rsidRDefault="005F5376" w:rsidP="005F5376">
            <w:r>
              <w:rPr>
                <w:rFonts w:hint="eastAsia"/>
              </w:rPr>
              <w:t>已</w:t>
            </w:r>
            <w:r>
              <w:t>回款</w:t>
            </w:r>
            <w:r>
              <w:t>/</w:t>
            </w:r>
            <w:r>
              <w:rPr>
                <w:rFonts w:hint="eastAsia"/>
              </w:rPr>
              <w:t>退款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5F5376" w:rsidRDefault="005F5376" w:rsidP="005F5376"/>
        </w:tc>
        <w:tc>
          <w:tcPr>
            <w:tcW w:w="1095" w:type="dxa"/>
            <w:shd w:val="clear" w:color="auto" w:fill="auto"/>
          </w:tcPr>
          <w:p w:rsidR="005F5376" w:rsidRDefault="005F5376" w:rsidP="005F5376"/>
        </w:tc>
        <w:tc>
          <w:tcPr>
            <w:tcW w:w="1170" w:type="dxa"/>
            <w:shd w:val="clear" w:color="auto" w:fill="auto"/>
          </w:tcPr>
          <w:p w:rsidR="005F5376" w:rsidRDefault="005F5376" w:rsidP="005F5376"/>
        </w:tc>
        <w:tc>
          <w:tcPr>
            <w:tcW w:w="4129" w:type="dxa"/>
            <w:shd w:val="clear" w:color="auto" w:fill="auto"/>
          </w:tcPr>
          <w:p w:rsidR="005F5376" w:rsidRDefault="00817E67" w:rsidP="005F5376">
            <w:pPr>
              <w:rPr>
                <w:rFonts w:hint="eastAsia"/>
              </w:rPr>
            </w:pPr>
            <w:r>
              <w:t>状态</w:t>
            </w:r>
            <w:r>
              <w:t>=‘</w:t>
            </w:r>
            <w:r>
              <w:rPr>
                <w:rFonts w:hint="eastAsia"/>
              </w:rPr>
              <w:t>已审核</w:t>
            </w:r>
            <w:r>
              <w:t>’</w:t>
            </w:r>
            <w:r>
              <w:rPr>
                <w:rFonts w:hint="eastAsia"/>
              </w:rPr>
              <w:t>的</w:t>
            </w:r>
            <w:r>
              <w:t>认领单</w:t>
            </w:r>
            <w:r>
              <w:rPr>
                <w:rFonts w:hint="eastAsia"/>
              </w:rPr>
              <w:t>金额</w:t>
            </w:r>
            <w:r>
              <w:t>之和</w:t>
            </w:r>
          </w:p>
        </w:tc>
      </w:tr>
      <w:tr w:rsidR="005F5376" w:rsidTr="008B49AF">
        <w:tc>
          <w:tcPr>
            <w:tcW w:w="1342" w:type="dxa"/>
            <w:shd w:val="clear" w:color="auto" w:fill="auto"/>
          </w:tcPr>
          <w:p w:rsidR="005F5376" w:rsidRDefault="005F5376" w:rsidP="005F5376">
            <w:r>
              <w:rPr>
                <w:rFonts w:hint="eastAsia"/>
              </w:rPr>
              <w:t>待</w:t>
            </w:r>
            <w:r>
              <w:t>回款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5F5376" w:rsidRDefault="005F5376" w:rsidP="005F5376"/>
        </w:tc>
        <w:tc>
          <w:tcPr>
            <w:tcW w:w="1095" w:type="dxa"/>
            <w:shd w:val="clear" w:color="auto" w:fill="auto"/>
          </w:tcPr>
          <w:p w:rsidR="005F5376" w:rsidRDefault="005F5376" w:rsidP="005F5376"/>
        </w:tc>
        <w:tc>
          <w:tcPr>
            <w:tcW w:w="1170" w:type="dxa"/>
            <w:shd w:val="clear" w:color="auto" w:fill="auto"/>
          </w:tcPr>
          <w:p w:rsidR="005F5376" w:rsidRDefault="005F5376" w:rsidP="005F5376"/>
        </w:tc>
        <w:tc>
          <w:tcPr>
            <w:tcW w:w="4129" w:type="dxa"/>
            <w:shd w:val="clear" w:color="auto" w:fill="auto"/>
          </w:tcPr>
          <w:p w:rsidR="005F5376" w:rsidRDefault="00825191" w:rsidP="005F5376">
            <w:pPr>
              <w:rPr>
                <w:rFonts w:hint="eastAsia"/>
              </w:rPr>
            </w:pPr>
            <w:r>
              <w:rPr>
                <w:rFonts w:hint="eastAsia"/>
              </w:rPr>
              <w:t>出入库</w:t>
            </w:r>
            <w:r>
              <w:t>金额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t>已回款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</w:t>
            </w:r>
            <w:r>
              <w:t>金额</w:t>
            </w:r>
          </w:p>
        </w:tc>
      </w:tr>
      <w:tr w:rsidR="005F5376" w:rsidTr="008B49AF">
        <w:tc>
          <w:tcPr>
            <w:tcW w:w="1342" w:type="dxa"/>
            <w:shd w:val="clear" w:color="auto" w:fill="auto"/>
          </w:tcPr>
          <w:p w:rsidR="005F5376" w:rsidRDefault="005F5376" w:rsidP="005F5376">
            <w:r>
              <w:rPr>
                <w:rFonts w:hint="eastAsia"/>
              </w:rPr>
              <w:t>本次回款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5F5376" w:rsidRDefault="005F5376" w:rsidP="005F5376"/>
        </w:tc>
        <w:tc>
          <w:tcPr>
            <w:tcW w:w="1095" w:type="dxa"/>
            <w:shd w:val="clear" w:color="auto" w:fill="auto"/>
          </w:tcPr>
          <w:p w:rsidR="005F5376" w:rsidRDefault="005F5376" w:rsidP="005F5376"/>
        </w:tc>
        <w:tc>
          <w:tcPr>
            <w:tcW w:w="1170" w:type="dxa"/>
            <w:shd w:val="clear" w:color="auto" w:fill="auto"/>
          </w:tcPr>
          <w:p w:rsidR="005F5376" w:rsidRDefault="005F5376" w:rsidP="005F5376"/>
        </w:tc>
        <w:tc>
          <w:tcPr>
            <w:tcW w:w="4129" w:type="dxa"/>
            <w:shd w:val="clear" w:color="auto" w:fill="auto"/>
          </w:tcPr>
          <w:p w:rsidR="005F5376" w:rsidRDefault="00A63591" w:rsidP="005F5376">
            <w:r>
              <w:rPr>
                <w:rFonts w:hint="eastAsia"/>
              </w:rPr>
              <w:t>手动</w:t>
            </w:r>
            <w:r>
              <w:t>输入</w:t>
            </w:r>
          </w:p>
          <w:p w:rsidR="00F234EE" w:rsidRDefault="00A63591" w:rsidP="005F5376">
            <w:pPr>
              <w:rPr>
                <w:ins w:id="59" w:author="benlai" w:date="2016-09-26T17:14:00Z"/>
                <w:rFonts w:hint="eastAsia"/>
              </w:rPr>
            </w:pPr>
            <w:r>
              <w:rPr>
                <w:rFonts w:hint="eastAsia"/>
              </w:rPr>
              <w:t>默认值</w:t>
            </w:r>
            <w:r>
              <w:t>=</w:t>
            </w:r>
            <w:r>
              <w:rPr>
                <w:rFonts w:hint="eastAsia"/>
              </w:rPr>
              <w:t>待回款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</w:t>
            </w:r>
            <w:r>
              <w:t>金额</w:t>
            </w:r>
          </w:p>
          <w:p w:rsidR="00F234EE" w:rsidRDefault="00F234EE" w:rsidP="005F5376">
            <w:pPr>
              <w:rPr>
                <w:rFonts w:hint="eastAsia"/>
              </w:rPr>
            </w:pPr>
            <w:ins w:id="60" w:author="benlai" w:date="2016-09-26T17:14:00Z">
              <w:r>
                <w:rPr>
                  <w:rFonts w:hint="eastAsia"/>
                </w:rPr>
                <w:t>如果</w:t>
              </w:r>
              <w:r>
                <w:t>类型</w:t>
              </w:r>
              <w:r>
                <w:rPr>
                  <w:rFonts w:hint="eastAsia"/>
                </w:rPr>
                <w:t>=</w:t>
              </w:r>
              <w:r>
                <w:t>退货入库单</w:t>
              </w:r>
            </w:ins>
            <w:ins w:id="61" w:author="benlai" w:date="2016-09-26T17:15:00Z">
              <w:r>
                <w:rPr>
                  <w:rFonts w:hint="eastAsia"/>
                </w:rPr>
                <w:t>，不可</w:t>
              </w:r>
              <w:r>
                <w:t>编辑</w:t>
              </w:r>
            </w:ins>
          </w:p>
        </w:tc>
      </w:tr>
    </w:tbl>
    <w:p w:rsidR="005E0E2D" w:rsidRDefault="005E0E2D" w:rsidP="005E0E2D">
      <w:pPr>
        <w:ind w:firstLine="420"/>
      </w:pPr>
      <w:r>
        <w:rPr>
          <w:rFonts w:hint="eastAsia"/>
        </w:rPr>
        <w:t>操作描述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5E0E2D" w:rsidTr="008B49AF">
        <w:trPr>
          <w:trHeight w:val="352"/>
        </w:trPr>
        <w:tc>
          <w:tcPr>
            <w:tcW w:w="2095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备注</w:t>
            </w:r>
          </w:p>
        </w:tc>
      </w:tr>
      <w:tr w:rsidR="005E0E2D" w:rsidTr="008B49AF">
        <w:trPr>
          <w:trHeight w:val="693"/>
        </w:trPr>
        <w:tc>
          <w:tcPr>
            <w:tcW w:w="2095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回款</w:t>
            </w:r>
          </w:p>
        </w:tc>
        <w:tc>
          <w:tcPr>
            <w:tcW w:w="6445" w:type="dxa"/>
            <w:shd w:val="clear" w:color="auto" w:fill="auto"/>
          </w:tcPr>
          <w:p w:rsidR="005E0E2D" w:rsidRDefault="005E0E2D" w:rsidP="008B49AF">
            <w:r>
              <w:rPr>
                <w:rFonts w:hint="eastAsia"/>
              </w:rPr>
              <w:t>跳转</w:t>
            </w:r>
            <w:r>
              <w:t>至</w:t>
            </w:r>
            <w:r>
              <w:rPr>
                <w:rFonts w:hint="eastAsia"/>
              </w:rPr>
              <w:t>客户回款</w:t>
            </w:r>
            <w:r>
              <w:t>明细</w:t>
            </w:r>
            <w:r>
              <w:rPr>
                <w:rFonts w:hint="eastAsia"/>
              </w:rPr>
              <w:t>页，并</w:t>
            </w:r>
            <w:r>
              <w:t>根据</w:t>
            </w:r>
            <w:r>
              <w:rPr>
                <w:rFonts w:hint="eastAsia"/>
              </w:rPr>
              <w:t>勾选</w:t>
            </w:r>
            <w:r>
              <w:t>数据内容初始化</w:t>
            </w:r>
            <w:r>
              <w:rPr>
                <w:rFonts w:hint="eastAsia"/>
              </w:rPr>
              <w:t>客户</w:t>
            </w:r>
            <w:r>
              <w:t>回款明细页（</w:t>
            </w:r>
            <w:r>
              <w:rPr>
                <w:rFonts w:hint="eastAsia"/>
              </w:rPr>
              <w:t>填充</w:t>
            </w:r>
            <w:r>
              <w:t>客户账号、</w:t>
            </w:r>
            <w:r>
              <w:rPr>
                <w:rFonts w:hint="eastAsia"/>
              </w:rPr>
              <w:t>客户名称、</w:t>
            </w:r>
            <w:r>
              <w:t>操作</w:t>
            </w:r>
            <w:r>
              <w:rPr>
                <w:rFonts w:hint="eastAsia"/>
              </w:rPr>
              <w:t>人员</w:t>
            </w:r>
            <w:r>
              <w:t>、操作时间、</w:t>
            </w:r>
            <w:r>
              <w:rPr>
                <w:rFonts w:hint="eastAsia"/>
              </w:rPr>
              <w:t>勾选</w:t>
            </w:r>
            <w:r>
              <w:t>单据等）</w:t>
            </w:r>
          </w:p>
        </w:tc>
      </w:tr>
      <w:tr w:rsidR="005E0E2D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5E0E2D" w:rsidRPr="007B1DF3" w:rsidRDefault="005E0E2D" w:rsidP="008B49AF">
            <w:pPr>
              <w:rPr>
                <w:color w:val="000000" w:themeColor="text1"/>
              </w:rPr>
            </w:pPr>
            <w:r w:rsidRPr="007B1DF3">
              <w:rPr>
                <w:rFonts w:hint="eastAsia"/>
                <w:color w:val="000000" w:themeColor="text1"/>
              </w:rPr>
              <w:t>出</w:t>
            </w:r>
            <w:r>
              <w:rPr>
                <w:rFonts w:hint="eastAsia"/>
                <w:color w:val="000000" w:themeColor="text1"/>
              </w:rPr>
              <w:t>入</w:t>
            </w:r>
            <w:r w:rsidRPr="007B1DF3">
              <w:rPr>
                <w:rFonts w:hint="eastAsia"/>
                <w:color w:val="000000" w:themeColor="text1"/>
              </w:rPr>
              <w:t>库单</w:t>
            </w:r>
            <w:r w:rsidRPr="007B1DF3">
              <w:rPr>
                <w:color w:val="000000" w:themeColor="text1"/>
              </w:rPr>
              <w:t>号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点击</w:t>
            </w:r>
          </w:p>
        </w:tc>
        <w:tc>
          <w:tcPr>
            <w:tcW w:w="6445" w:type="dxa"/>
            <w:shd w:val="clear" w:color="auto" w:fill="auto"/>
          </w:tcPr>
          <w:p w:rsidR="005E0E2D" w:rsidRPr="007B1DF3" w:rsidRDefault="005E0E2D" w:rsidP="008B49A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展示出库单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退货</w:t>
            </w:r>
            <w:r>
              <w:t>入库单</w:t>
            </w:r>
            <w:r>
              <w:rPr>
                <w:rFonts w:hint="eastAsia"/>
              </w:rPr>
              <w:t>明细</w:t>
            </w:r>
          </w:p>
        </w:tc>
      </w:tr>
      <w:tr w:rsidR="005C7F26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5C7F26" w:rsidRDefault="005C7F26" w:rsidP="005C7F26">
            <w:r>
              <w:rPr>
                <w:rFonts w:hint="eastAsia"/>
              </w:rPr>
              <w:t>保存</w:t>
            </w:r>
          </w:p>
        </w:tc>
        <w:tc>
          <w:tcPr>
            <w:tcW w:w="6445" w:type="dxa"/>
            <w:shd w:val="clear" w:color="auto" w:fill="auto"/>
          </w:tcPr>
          <w:p w:rsidR="00937ED1" w:rsidRDefault="00937ED1" w:rsidP="00937ED1">
            <w:r>
              <w:rPr>
                <w:rFonts w:hint="eastAsia"/>
              </w:rPr>
              <w:t>勾选的</w:t>
            </w:r>
            <w:r>
              <w:t>出</w:t>
            </w:r>
            <w:r w:rsidR="00851BBE">
              <w:rPr>
                <w:rFonts w:hint="eastAsia"/>
              </w:rPr>
              <w:t>入</w:t>
            </w:r>
            <w:r>
              <w:t>库单</w:t>
            </w:r>
            <w:r>
              <w:rPr>
                <w:rFonts w:hint="eastAsia"/>
              </w:rPr>
              <w:t>金额</w:t>
            </w:r>
            <w:r>
              <w:t>之和（</w:t>
            </w:r>
            <w:r>
              <w:rPr>
                <w:rFonts w:hint="eastAsia"/>
              </w:rPr>
              <w:t>出库单</w:t>
            </w:r>
            <w:r>
              <w:t>、退货单的正负金额进行冲抵）</w:t>
            </w:r>
            <w:r>
              <w:rPr>
                <w:rFonts w:hint="eastAsia"/>
              </w:rPr>
              <w:t>必须</w:t>
            </w:r>
            <w:r>
              <w:t>≤</w:t>
            </w:r>
            <w:r>
              <w:t>本次收款金额</w:t>
            </w:r>
          </w:p>
          <w:p w:rsidR="005C7F26" w:rsidRDefault="005C7F26" w:rsidP="005C7F26">
            <w:r>
              <w:rPr>
                <w:rFonts w:hint="eastAsia"/>
              </w:rPr>
              <w:t>否：</w:t>
            </w:r>
            <w:r>
              <w:t>提示收款金额不足以</w:t>
            </w:r>
            <w:r>
              <w:rPr>
                <w:rFonts w:hint="eastAsia"/>
              </w:rPr>
              <w:t>完成</w:t>
            </w:r>
            <w:r>
              <w:t>回款</w:t>
            </w:r>
          </w:p>
          <w:p w:rsidR="005C7F26" w:rsidRPr="00E569ED" w:rsidRDefault="005C7F26" w:rsidP="005C7F26">
            <w:r>
              <w:rPr>
                <w:rFonts w:hint="eastAsia"/>
              </w:rPr>
              <w:t>是</w:t>
            </w:r>
            <w:r>
              <w:t>：</w:t>
            </w:r>
            <w:r>
              <w:rPr>
                <w:rFonts w:hint="eastAsia"/>
              </w:rPr>
              <w:t>保存</w:t>
            </w:r>
            <w:r>
              <w:t>财务回</w:t>
            </w:r>
            <w:r>
              <w:rPr>
                <w:rFonts w:hint="eastAsia"/>
              </w:rPr>
              <w:t>款</w:t>
            </w:r>
            <w:r w:rsidR="00CA7DC4">
              <w:t>数据</w:t>
            </w:r>
            <w:r w:rsidR="00CA7DC4">
              <w:t xml:space="preserve"> </w:t>
            </w:r>
          </w:p>
        </w:tc>
      </w:tr>
      <w:tr w:rsidR="005C7F26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5C7F26" w:rsidRDefault="005C7F26" w:rsidP="005C7F26">
            <w:r>
              <w:rPr>
                <w:rFonts w:hint="eastAsia"/>
              </w:rPr>
              <w:t>回款</w:t>
            </w:r>
            <w:r>
              <w:t>结束</w:t>
            </w:r>
          </w:p>
        </w:tc>
        <w:tc>
          <w:tcPr>
            <w:tcW w:w="6445" w:type="dxa"/>
            <w:shd w:val="clear" w:color="auto" w:fill="auto"/>
          </w:tcPr>
          <w:p w:rsidR="004670DA" w:rsidRDefault="00937ED1" w:rsidP="005C7F26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勾选的</w:t>
            </w:r>
            <w:r w:rsidR="0021367F">
              <w:rPr>
                <w:rFonts w:hint="eastAsia"/>
              </w:rPr>
              <w:t>本次回款</w:t>
            </w:r>
            <w:r w:rsidR="0021367F">
              <w:rPr>
                <w:rFonts w:hint="eastAsia"/>
              </w:rPr>
              <w:t>/</w:t>
            </w:r>
            <w:r w:rsidR="0021367F">
              <w:rPr>
                <w:rFonts w:hint="eastAsia"/>
              </w:rPr>
              <w:t>退款</w:t>
            </w:r>
            <w:r w:rsidR="0021367F">
              <w:t>金额</w:t>
            </w:r>
            <w:r>
              <w:t>之和（</w:t>
            </w:r>
            <w:r>
              <w:rPr>
                <w:rFonts w:hint="eastAsia"/>
              </w:rPr>
              <w:t>出库单</w:t>
            </w:r>
            <w:r>
              <w:t>、退货单的正负金额进行冲抵）</w:t>
            </w:r>
            <w:r>
              <w:rPr>
                <w:rFonts w:hint="eastAsia"/>
              </w:rPr>
              <w:t>必须</w:t>
            </w:r>
            <w:r>
              <w:t>≤</w:t>
            </w:r>
            <w:r>
              <w:t>本次收款金额</w:t>
            </w:r>
          </w:p>
          <w:p w:rsidR="005C7F26" w:rsidRDefault="00851BBE" w:rsidP="005C7F26">
            <w:pPr>
              <w:pStyle w:val="a5"/>
              <w:numPr>
                <w:ilvl w:val="0"/>
                <w:numId w:val="22"/>
              </w:numPr>
              <w:ind w:firstLineChars="0"/>
              <w:rPr>
                <w:ins w:id="62" w:author="benlai" w:date="2016-09-26T17:00:00Z"/>
              </w:rPr>
            </w:pPr>
            <w:r>
              <w:rPr>
                <w:rFonts w:hint="eastAsia"/>
              </w:rPr>
              <w:lastRenderedPageBreak/>
              <w:t>生成一张</w:t>
            </w:r>
            <w:r>
              <w:t>状态</w:t>
            </w:r>
            <w:r>
              <w:t>=‘</w:t>
            </w:r>
            <w:r>
              <w:rPr>
                <w:rFonts w:hint="eastAsia"/>
              </w:rPr>
              <w:t>认领</w:t>
            </w:r>
            <w:r>
              <w:t>完毕</w:t>
            </w:r>
            <w:r>
              <w:t>’</w:t>
            </w:r>
            <w:r>
              <w:rPr>
                <w:rFonts w:hint="eastAsia"/>
              </w:rPr>
              <w:t>的</w:t>
            </w:r>
            <w:r>
              <w:t>回款单</w:t>
            </w:r>
            <w:r>
              <w:rPr>
                <w:rFonts w:hint="eastAsia"/>
              </w:rPr>
              <w:t>，</w:t>
            </w:r>
            <w:r>
              <w:t>回款金额</w:t>
            </w:r>
            <w:r>
              <w:t>=</w:t>
            </w:r>
            <w:r>
              <w:rPr>
                <w:rFonts w:hint="eastAsia"/>
              </w:rPr>
              <w:t>本次回款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</w:t>
            </w:r>
            <w:r>
              <w:t>金额之和</w:t>
            </w:r>
            <w:r>
              <w:rPr>
                <w:rFonts w:hint="eastAsia"/>
              </w:rPr>
              <w:t>；</w:t>
            </w:r>
            <w:r>
              <w:t>生成一张</w:t>
            </w:r>
            <w:r>
              <w:rPr>
                <w:rFonts w:hint="eastAsia"/>
              </w:rPr>
              <w:t>状态</w:t>
            </w:r>
            <w:r>
              <w:t>=‘</w:t>
            </w:r>
            <w:r>
              <w:rPr>
                <w:rFonts w:hint="eastAsia"/>
              </w:rPr>
              <w:t>已</w:t>
            </w:r>
            <w:r>
              <w:t>审核</w:t>
            </w:r>
            <w:r>
              <w:t>’</w:t>
            </w:r>
            <w:r>
              <w:rPr>
                <w:rFonts w:hint="eastAsia"/>
              </w:rPr>
              <w:t>的</w:t>
            </w:r>
            <w:r>
              <w:t>认领单</w:t>
            </w:r>
            <w:r>
              <w:rPr>
                <w:rFonts w:hint="eastAsia"/>
              </w:rPr>
              <w:t>绑定</w:t>
            </w:r>
            <w:r>
              <w:t>回款单</w:t>
            </w:r>
          </w:p>
          <w:p w:rsidR="00CA7DC4" w:rsidRDefault="00CA7DC4" w:rsidP="005C7F26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修改勾选</w:t>
            </w:r>
            <w:r>
              <w:t>的出</w:t>
            </w:r>
            <w:r>
              <w:rPr>
                <w:rFonts w:hint="eastAsia"/>
              </w:rPr>
              <w:t>入库</w:t>
            </w:r>
            <w:r>
              <w:t>单状态为已回款</w:t>
            </w:r>
            <w:r>
              <w:rPr>
                <w:rFonts w:hint="eastAsia"/>
              </w:rPr>
              <w:t>或</w:t>
            </w:r>
            <w:r>
              <w:t>已支付</w:t>
            </w:r>
          </w:p>
          <w:p w:rsidR="00CA7DC4" w:rsidRPr="00E569ED" w:rsidRDefault="00B03DC1" w:rsidP="00CA7DC4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检查</w:t>
            </w:r>
            <w:r w:rsidR="00CA7DC4">
              <w:t>此条出库单所在的线路单</w:t>
            </w:r>
            <w:r w:rsidR="00CA7DC4">
              <w:rPr>
                <w:rFonts w:hint="eastAsia"/>
              </w:rPr>
              <w:t>，</w:t>
            </w:r>
            <w:r w:rsidR="00CA7DC4">
              <w:t>如果线路单内所有出库单都已回款，则修改线路单状态为</w:t>
            </w:r>
            <w:r w:rsidR="00CA7DC4">
              <w:rPr>
                <w:rFonts w:hint="eastAsia"/>
              </w:rPr>
              <w:t>‘</w:t>
            </w:r>
            <w:r w:rsidR="00CA7DC4">
              <w:t>完毕</w:t>
            </w:r>
            <w:r w:rsidR="00CA7DC4">
              <w:rPr>
                <w:rFonts w:hint="eastAsia"/>
              </w:rPr>
              <w:t>’</w:t>
            </w:r>
          </w:p>
        </w:tc>
      </w:tr>
      <w:tr w:rsidR="005C7F26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5C7F26" w:rsidRDefault="005C7F26" w:rsidP="005C7F26">
            <w:r>
              <w:rPr>
                <w:rFonts w:hint="eastAsia"/>
              </w:rPr>
              <w:lastRenderedPageBreak/>
              <w:t>取消</w:t>
            </w:r>
          </w:p>
        </w:tc>
        <w:tc>
          <w:tcPr>
            <w:tcW w:w="6445" w:type="dxa"/>
            <w:shd w:val="clear" w:color="auto" w:fill="auto"/>
          </w:tcPr>
          <w:p w:rsidR="005C7F26" w:rsidRDefault="005C7F26" w:rsidP="005C7F26">
            <w:r>
              <w:rPr>
                <w:rFonts w:hint="eastAsia"/>
              </w:rPr>
              <w:t>关闭</w:t>
            </w:r>
            <w:r>
              <w:t>弹窗</w:t>
            </w:r>
          </w:p>
        </w:tc>
      </w:tr>
    </w:tbl>
    <w:p w:rsidR="00DF0549" w:rsidRDefault="00DF0549" w:rsidP="00513AA8">
      <w:pPr>
        <w:rPr>
          <w:noProof/>
        </w:rPr>
      </w:pPr>
    </w:p>
    <w:p w:rsidR="00261B6D" w:rsidRDefault="008B49AF" w:rsidP="00261B6D">
      <w:pPr>
        <w:pStyle w:val="3"/>
        <w:rPr>
          <w:noProof/>
        </w:rPr>
      </w:pPr>
      <w:bookmarkStart w:id="63" w:name="_Toc462673599"/>
      <w:r>
        <w:rPr>
          <w:rFonts w:hint="eastAsia"/>
          <w:noProof/>
        </w:rPr>
        <w:t>·</w:t>
      </w:r>
      <w:r w:rsidR="00261B6D">
        <w:rPr>
          <w:rFonts w:hint="eastAsia"/>
          <w:noProof/>
        </w:rPr>
        <w:t>线路单</w:t>
      </w:r>
      <w:r w:rsidR="00261B6D">
        <w:rPr>
          <w:noProof/>
        </w:rPr>
        <w:t>回款</w:t>
      </w:r>
      <w:bookmarkEnd w:id="63"/>
    </w:p>
    <w:p w:rsidR="00261B6D" w:rsidRDefault="00261B6D" w:rsidP="00261B6D">
      <w:r>
        <w:rPr>
          <w:rFonts w:hint="eastAsia"/>
        </w:rPr>
        <w:t>线路回款列表页</w:t>
      </w:r>
    </w:p>
    <w:p w:rsidR="00261B6D" w:rsidRDefault="00C133BE" w:rsidP="00261B6D">
      <w:r>
        <w:rPr>
          <w:noProof/>
        </w:rPr>
        <w:drawing>
          <wp:inline distT="0" distB="0" distL="0" distR="0" wp14:anchorId="477F3341" wp14:editId="2C1D9A48">
            <wp:extent cx="5274310" cy="2018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6D" w:rsidRDefault="00261B6D" w:rsidP="00261B6D"/>
    <w:p w:rsidR="00261B6D" w:rsidRDefault="00261B6D" w:rsidP="00261B6D">
      <w:r>
        <w:rPr>
          <w:rFonts w:hint="eastAsia"/>
        </w:rPr>
        <w:t>线路回款</w:t>
      </w:r>
      <w:r>
        <w:t>明细页</w:t>
      </w:r>
    </w:p>
    <w:p w:rsidR="00261B6D" w:rsidRDefault="00C37073" w:rsidP="00261B6D">
      <w:r>
        <w:rPr>
          <w:noProof/>
        </w:rPr>
        <w:drawing>
          <wp:inline distT="0" distB="0" distL="0" distR="0" wp14:anchorId="599E09FF" wp14:editId="714A175E">
            <wp:extent cx="5274310" cy="29635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6D">
        <w:t xml:space="preserve"> </w:t>
      </w:r>
    </w:p>
    <w:p w:rsidR="00261B6D" w:rsidRPr="004719CF" w:rsidRDefault="00261B6D" w:rsidP="00261B6D"/>
    <w:p w:rsidR="00261B6D" w:rsidRDefault="00261B6D" w:rsidP="00261B6D">
      <w:r>
        <w:rPr>
          <w:rFonts w:hint="eastAsia"/>
        </w:rPr>
        <w:t>编号：</w:t>
      </w:r>
      <w:r>
        <w:rPr>
          <w:rFonts w:hint="eastAsia"/>
        </w:rPr>
        <w:t>02</w:t>
      </w:r>
    </w:p>
    <w:p w:rsidR="00261B6D" w:rsidRDefault="00261B6D" w:rsidP="00261B6D">
      <w:r>
        <w:rPr>
          <w:rFonts w:hint="eastAsia"/>
        </w:rPr>
        <w:t>页面</w:t>
      </w:r>
      <w:r>
        <w:t>描述：</w:t>
      </w:r>
    </w:p>
    <w:p w:rsidR="00261B6D" w:rsidRDefault="00261B6D" w:rsidP="00261B6D">
      <w:r>
        <w:rPr>
          <w:rFonts w:hint="eastAsia"/>
        </w:rPr>
        <w:lastRenderedPageBreak/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261B6D" w:rsidTr="008B49AF">
        <w:tc>
          <w:tcPr>
            <w:tcW w:w="134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备注</w:t>
            </w:r>
          </w:p>
        </w:tc>
      </w:tr>
      <w:tr w:rsidR="00261B6D" w:rsidTr="008B49AF">
        <w:tc>
          <w:tcPr>
            <w:tcW w:w="134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线路单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/>
        </w:tc>
        <w:tc>
          <w:tcPr>
            <w:tcW w:w="1095" w:type="dxa"/>
            <w:shd w:val="clear" w:color="auto" w:fill="auto"/>
          </w:tcPr>
          <w:p w:rsidR="00261B6D" w:rsidRDefault="00261B6D" w:rsidP="008B49AF"/>
        </w:tc>
        <w:tc>
          <w:tcPr>
            <w:tcW w:w="1170" w:type="dxa"/>
            <w:shd w:val="clear" w:color="auto" w:fill="auto"/>
          </w:tcPr>
          <w:p w:rsidR="00261B6D" w:rsidRDefault="00261B6D" w:rsidP="008B49AF"/>
        </w:tc>
        <w:tc>
          <w:tcPr>
            <w:tcW w:w="4129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线路单</w:t>
            </w:r>
            <w:r>
              <w:t>号</w:t>
            </w:r>
          </w:p>
        </w:tc>
      </w:tr>
      <w:tr w:rsidR="00CD2828" w:rsidTr="008B49AF">
        <w:tc>
          <w:tcPr>
            <w:tcW w:w="1342" w:type="dxa"/>
            <w:shd w:val="clear" w:color="auto" w:fill="auto"/>
          </w:tcPr>
          <w:p w:rsidR="00CD2828" w:rsidRDefault="00CD2828" w:rsidP="008B49AF">
            <w:r>
              <w:rPr>
                <w:rFonts w:hint="eastAsia"/>
              </w:rPr>
              <w:t>线路</w:t>
            </w:r>
            <w:r>
              <w:t>名称</w:t>
            </w:r>
          </w:p>
        </w:tc>
        <w:tc>
          <w:tcPr>
            <w:tcW w:w="782" w:type="dxa"/>
            <w:shd w:val="clear" w:color="auto" w:fill="auto"/>
          </w:tcPr>
          <w:p w:rsidR="00CD2828" w:rsidRDefault="00CD2828" w:rsidP="008B49AF"/>
        </w:tc>
        <w:tc>
          <w:tcPr>
            <w:tcW w:w="1095" w:type="dxa"/>
            <w:shd w:val="clear" w:color="auto" w:fill="auto"/>
          </w:tcPr>
          <w:p w:rsidR="00CD2828" w:rsidRDefault="00CD2828" w:rsidP="008B49AF"/>
        </w:tc>
        <w:tc>
          <w:tcPr>
            <w:tcW w:w="1170" w:type="dxa"/>
            <w:shd w:val="clear" w:color="auto" w:fill="auto"/>
          </w:tcPr>
          <w:p w:rsidR="00CD2828" w:rsidRDefault="00CD2828" w:rsidP="008B49AF"/>
        </w:tc>
        <w:tc>
          <w:tcPr>
            <w:tcW w:w="4129" w:type="dxa"/>
            <w:shd w:val="clear" w:color="auto" w:fill="auto"/>
          </w:tcPr>
          <w:p w:rsidR="00CD2828" w:rsidRDefault="00CD2828" w:rsidP="008B49AF">
            <w:r>
              <w:rPr>
                <w:rFonts w:hint="eastAsia"/>
              </w:rPr>
              <w:t>线路名称</w:t>
            </w:r>
          </w:p>
        </w:tc>
      </w:tr>
      <w:tr w:rsidR="00261B6D" w:rsidTr="008B49AF">
        <w:tc>
          <w:tcPr>
            <w:tcW w:w="1342" w:type="dxa"/>
            <w:shd w:val="clear" w:color="auto" w:fill="auto"/>
          </w:tcPr>
          <w:p w:rsidR="00261B6D" w:rsidRDefault="00CD2828" w:rsidP="008B49AF">
            <w:r>
              <w:rPr>
                <w:rFonts w:hint="eastAsia"/>
              </w:rPr>
              <w:t>配送</w:t>
            </w:r>
            <w:r>
              <w:t>车辆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/>
        </w:tc>
        <w:tc>
          <w:tcPr>
            <w:tcW w:w="1095" w:type="dxa"/>
            <w:shd w:val="clear" w:color="auto" w:fill="auto"/>
          </w:tcPr>
          <w:p w:rsidR="00261B6D" w:rsidRDefault="00261B6D" w:rsidP="008B49AF"/>
        </w:tc>
        <w:tc>
          <w:tcPr>
            <w:tcW w:w="1170" w:type="dxa"/>
            <w:shd w:val="clear" w:color="auto" w:fill="auto"/>
          </w:tcPr>
          <w:p w:rsidR="00261B6D" w:rsidRDefault="00261B6D" w:rsidP="008B49AF"/>
        </w:tc>
        <w:tc>
          <w:tcPr>
            <w:tcW w:w="4129" w:type="dxa"/>
            <w:shd w:val="clear" w:color="auto" w:fill="auto"/>
          </w:tcPr>
          <w:p w:rsidR="00261B6D" w:rsidRDefault="00CD2828" w:rsidP="008B49AF">
            <w:r>
              <w:rPr>
                <w:rFonts w:hint="eastAsia"/>
              </w:rPr>
              <w:t>车牌号码</w:t>
            </w:r>
          </w:p>
        </w:tc>
      </w:tr>
      <w:tr w:rsidR="00CD2828" w:rsidTr="008B49AF">
        <w:tc>
          <w:tcPr>
            <w:tcW w:w="1342" w:type="dxa"/>
            <w:shd w:val="clear" w:color="auto" w:fill="auto"/>
          </w:tcPr>
          <w:p w:rsidR="00CD2828" w:rsidRDefault="00CD2828" w:rsidP="008B49AF">
            <w:r>
              <w:rPr>
                <w:rFonts w:hint="eastAsia"/>
              </w:rPr>
              <w:t>配送</w:t>
            </w:r>
            <w:r>
              <w:t>人员</w:t>
            </w:r>
          </w:p>
        </w:tc>
        <w:tc>
          <w:tcPr>
            <w:tcW w:w="782" w:type="dxa"/>
            <w:shd w:val="clear" w:color="auto" w:fill="auto"/>
          </w:tcPr>
          <w:p w:rsidR="00CD2828" w:rsidRDefault="00CD2828" w:rsidP="008B49AF"/>
        </w:tc>
        <w:tc>
          <w:tcPr>
            <w:tcW w:w="1095" w:type="dxa"/>
            <w:shd w:val="clear" w:color="auto" w:fill="auto"/>
          </w:tcPr>
          <w:p w:rsidR="00CD2828" w:rsidRDefault="00CD2828" w:rsidP="008B49AF"/>
        </w:tc>
        <w:tc>
          <w:tcPr>
            <w:tcW w:w="1170" w:type="dxa"/>
            <w:shd w:val="clear" w:color="auto" w:fill="auto"/>
          </w:tcPr>
          <w:p w:rsidR="00CD2828" w:rsidRDefault="00CD2828" w:rsidP="008B49AF"/>
        </w:tc>
        <w:tc>
          <w:tcPr>
            <w:tcW w:w="4129" w:type="dxa"/>
            <w:shd w:val="clear" w:color="auto" w:fill="auto"/>
          </w:tcPr>
          <w:p w:rsidR="00CD2828" w:rsidRDefault="00CD2828" w:rsidP="008B49AF">
            <w:r>
              <w:rPr>
                <w:rFonts w:hint="eastAsia"/>
              </w:rPr>
              <w:t>配送</w:t>
            </w:r>
            <w:r>
              <w:t>人员</w:t>
            </w:r>
          </w:p>
        </w:tc>
      </w:tr>
      <w:tr w:rsidR="00CD2828" w:rsidTr="008B49AF">
        <w:tc>
          <w:tcPr>
            <w:tcW w:w="1342" w:type="dxa"/>
            <w:shd w:val="clear" w:color="auto" w:fill="auto"/>
          </w:tcPr>
          <w:p w:rsidR="00CD2828" w:rsidRDefault="00CD2828" w:rsidP="008B49AF">
            <w:r>
              <w:rPr>
                <w:rFonts w:hint="eastAsia"/>
              </w:rPr>
              <w:t>配送</w:t>
            </w:r>
            <w:r>
              <w:t>日期</w:t>
            </w:r>
          </w:p>
        </w:tc>
        <w:tc>
          <w:tcPr>
            <w:tcW w:w="782" w:type="dxa"/>
            <w:shd w:val="clear" w:color="auto" w:fill="auto"/>
          </w:tcPr>
          <w:p w:rsidR="00CD2828" w:rsidRDefault="00CD2828" w:rsidP="008B49AF"/>
        </w:tc>
        <w:tc>
          <w:tcPr>
            <w:tcW w:w="1095" w:type="dxa"/>
            <w:shd w:val="clear" w:color="auto" w:fill="auto"/>
          </w:tcPr>
          <w:p w:rsidR="00CD2828" w:rsidRDefault="00CD2828" w:rsidP="008B49AF"/>
        </w:tc>
        <w:tc>
          <w:tcPr>
            <w:tcW w:w="1170" w:type="dxa"/>
            <w:shd w:val="clear" w:color="auto" w:fill="auto"/>
          </w:tcPr>
          <w:p w:rsidR="00CD2828" w:rsidRDefault="00CD2828" w:rsidP="008B49AF"/>
        </w:tc>
        <w:tc>
          <w:tcPr>
            <w:tcW w:w="4129" w:type="dxa"/>
            <w:shd w:val="clear" w:color="auto" w:fill="auto"/>
          </w:tcPr>
          <w:p w:rsidR="00CD2828" w:rsidRDefault="00CD2828" w:rsidP="008B49AF">
            <w:r>
              <w:rPr>
                <w:rFonts w:hint="eastAsia"/>
              </w:rPr>
              <w:t>年</w:t>
            </w:r>
            <w:r>
              <w:t>-</w:t>
            </w:r>
            <w:r>
              <w:t>月</w:t>
            </w:r>
            <w:r>
              <w:t>-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配送</w:t>
            </w:r>
            <w:r>
              <w:t>周期名称</w:t>
            </w:r>
          </w:p>
        </w:tc>
      </w:tr>
      <w:tr w:rsidR="00261B6D" w:rsidTr="008B49AF">
        <w:tc>
          <w:tcPr>
            <w:tcW w:w="134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线路状态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/>
        </w:tc>
        <w:tc>
          <w:tcPr>
            <w:tcW w:w="1095" w:type="dxa"/>
            <w:shd w:val="clear" w:color="auto" w:fill="auto"/>
          </w:tcPr>
          <w:p w:rsidR="00261B6D" w:rsidRDefault="00261B6D" w:rsidP="008B49AF"/>
        </w:tc>
        <w:tc>
          <w:tcPr>
            <w:tcW w:w="1170" w:type="dxa"/>
            <w:shd w:val="clear" w:color="auto" w:fill="auto"/>
          </w:tcPr>
          <w:p w:rsidR="00261B6D" w:rsidRDefault="00261B6D" w:rsidP="008B49AF"/>
        </w:tc>
        <w:tc>
          <w:tcPr>
            <w:tcW w:w="4129" w:type="dxa"/>
            <w:shd w:val="clear" w:color="auto" w:fill="auto"/>
          </w:tcPr>
          <w:p w:rsidR="008A77B2" w:rsidRDefault="008A77B2" w:rsidP="008A77B2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新建</w:t>
            </w:r>
          </w:p>
          <w:p w:rsidR="008A77B2" w:rsidRDefault="008A77B2" w:rsidP="008A77B2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待</w:t>
            </w:r>
            <w:r>
              <w:t>发货交接</w:t>
            </w:r>
          </w:p>
          <w:p w:rsidR="008A77B2" w:rsidRDefault="008A77B2" w:rsidP="008A77B2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配送</w:t>
            </w:r>
            <w:r>
              <w:t>中</w:t>
            </w:r>
          </w:p>
          <w:p w:rsidR="008A77B2" w:rsidRDefault="008A77B2" w:rsidP="008A77B2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待</w:t>
            </w:r>
            <w:r>
              <w:t>仓库回填</w:t>
            </w:r>
          </w:p>
          <w:p w:rsidR="008A77B2" w:rsidRDefault="008A77B2" w:rsidP="008A77B2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待</w:t>
            </w:r>
            <w:r>
              <w:t>财务回填</w:t>
            </w:r>
          </w:p>
          <w:p w:rsidR="008A77B2" w:rsidRDefault="008A77B2" w:rsidP="008A77B2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完毕</w:t>
            </w:r>
          </w:p>
          <w:p w:rsidR="00261B6D" w:rsidRDefault="008A77B2" w:rsidP="008A77B2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作废</w:t>
            </w:r>
          </w:p>
        </w:tc>
      </w:tr>
      <w:tr w:rsidR="00261B6D" w:rsidTr="008B49AF">
        <w:tc>
          <w:tcPr>
            <w:tcW w:w="134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配送</w:t>
            </w:r>
            <w:r>
              <w:t>公司名称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/>
        </w:tc>
        <w:tc>
          <w:tcPr>
            <w:tcW w:w="1095" w:type="dxa"/>
            <w:shd w:val="clear" w:color="auto" w:fill="auto"/>
          </w:tcPr>
          <w:p w:rsidR="00261B6D" w:rsidRDefault="00261B6D" w:rsidP="008B49AF"/>
        </w:tc>
        <w:tc>
          <w:tcPr>
            <w:tcW w:w="1170" w:type="dxa"/>
            <w:shd w:val="clear" w:color="auto" w:fill="auto"/>
          </w:tcPr>
          <w:p w:rsidR="00261B6D" w:rsidRDefault="00261B6D" w:rsidP="008B49AF"/>
        </w:tc>
        <w:tc>
          <w:tcPr>
            <w:tcW w:w="4129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配送</w:t>
            </w:r>
            <w:r>
              <w:t>公司名称</w:t>
            </w:r>
          </w:p>
        </w:tc>
      </w:tr>
      <w:tr w:rsidR="00261B6D" w:rsidTr="008B49AF">
        <w:tc>
          <w:tcPr>
            <w:tcW w:w="134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配送</w:t>
            </w:r>
            <w:r>
              <w:t>人员姓名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/>
        </w:tc>
        <w:tc>
          <w:tcPr>
            <w:tcW w:w="1095" w:type="dxa"/>
            <w:shd w:val="clear" w:color="auto" w:fill="auto"/>
          </w:tcPr>
          <w:p w:rsidR="00261B6D" w:rsidRDefault="00261B6D" w:rsidP="008B49AF"/>
        </w:tc>
        <w:tc>
          <w:tcPr>
            <w:tcW w:w="1170" w:type="dxa"/>
            <w:shd w:val="clear" w:color="auto" w:fill="auto"/>
          </w:tcPr>
          <w:p w:rsidR="00261B6D" w:rsidRDefault="00261B6D" w:rsidP="008B49AF"/>
        </w:tc>
        <w:tc>
          <w:tcPr>
            <w:tcW w:w="4129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配送</w:t>
            </w:r>
            <w:r>
              <w:t>司机姓名</w:t>
            </w:r>
          </w:p>
        </w:tc>
      </w:tr>
      <w:tr w:rsidR="00261B6D" w:rsidTr="008B49AF">
        <w:tc>
          <w:tcPr>
            <w:tcW w:w="134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配送</w:t>
            </w:r>
            <w:r>
              <w:t>日期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/>
        </w:tc>
        <w:tc>
          <w:tcPr>
            <w:tcW w:w="1095" w:type="dxa"/>
            <w:shd w:val="clear" w:color="auto" w:fill="auto"/>
          </w:tcPr>
          <w:p w:rsidR="00261B6D" w:rsidRDefault="00261B6D" w:rsidP="008B49AF"/>
        </w:tc>
        <w:tc>
          <w:tcPr>
            <w:tcW w:w="1170" w:type="dxa"/>
            <w:shd w:val="clear" w:color="auto" w:fill="auto"/>
          </w:tcPr>
          <w:p w:rsidR="00261B6D" w:rsidRDefault="00261B6D" w:rsidP="008B49AF"/>
        </w:tc>
        <w:tc>
          <w:tcPr>
            <w:tcW w:w="4129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格式</w:t>
            </w:r>
            <w:r>
              <w:t>：年</w:t>
            </w:r>
            <w:r>
              <w:t>-</w:t>
            </w:r>
            <w:r>
              <w:t>月</w:t>
            </w:r>
            <w:r>
              <w:t>-</w:t>
            </w:r>
            <w:r>
              <w:t>日</w:t>
            </w:r>
            <w:r>
              <w:rPr>
                <w:rFonts w:hint="eastAsia"/>
              </w:rPr>
              <w:t>，</w:t>
            </w:r>
            <w:r>
              <w:t>如果</w:t>
            </w:r>
            <w:r>
              <w:rPr>
                <w:rFonts w:hint="eastAsia"/>
              </w:rPr>
              <w:t>有设置</w:t>
            </w:r>
            <w:r>
              <w:t>多个配送时段则需要加上时段名称</w:t>
            </w:r>
          </w:p>
        </w:tc>
      </w:tr>
      <w:tr w:rsidR="00261B6D" w:rsidTr="008B49AF">
        <w:tc>
          <w:tcPr>
            <w:tcW w:w="134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出库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/>
        </w:tc>
        <w:tc>
          <w:tcPr>
            <w:tcW w:w="1095" w:type="dxa"/>
            <w:shd w:val="clear" w:color="auto" w:fill="auto"/>
          </w:tcPr>
          <w:p w:rsidR="00261B6D" w:rsidRDefault="00261B6D" w:rsidP="008B49AF"/>
        </w:tc>
        <w:tc>
          <w:tcPr>
            <w:tcW w:w="1170" w:type="dxa"/>
            <w:shd w:val="clear" w:color="auto" w:fill="auto"/>
          </w:tcPr>
          <w:p w:rsidR="00261B6D" w:rsidRDefault="00261B6D" w:rsidP="008B49AF"/>
        </w:tc>
        <w:tc>
          <w:tcPr>
            <w:tcW w:w="4129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出库金额</w:t>
            </w:r>
          </w:p>
        </w:tc>
      </w:tr>
      <w:tr w:rsidR="00261B6D" w:rsidTr="008B49AF">
        <w:tc>
          <w:tcPr>
            <w:tcW w:w="134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应收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/>
        </w:tc>
        <w:tc>
          <w:tcPr>
            <w:tcW w:w="1095" w:type="dxa"/>
            <w:shd w:val="clear" w:color="auto" w:fill="auto"/>
          </w:tcPr>
          <w:p w:rsidR="00261B6D" w:rsidRDefault="00261B6D" w:rsidP="008B49AF"/>
        </w:tc>
        <w:tc>
          <w:tcPr>
            <w:tcW w:w="1170" w:type="dxa"/>
            <w:shd w:val="clear" w:color="auto" w:fill="auto"/>
          </w:tcPr>
          <w:p w:rsidR="00261B6D" w:rsidRDefault="00261B6D" w:rsidP="008B49AF"/>
        </w:tc>
        <w:tc>
          <w:tcPr>
            <w:tcW w:w="4129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出库</w:t>
            </w:r>
            <w:r>
              <w:t>金额</w:t>
            </w:r>
            <w:r>
              <w:t>-</w:t>
            </w:r>
            <w:r>
              <w:t>拒收金额</w:t>
            </w:r>
            <w:r>
              <w:t>-</w:t>
            </w:r>
            <w:r>
              <w:t>损耗金额</w:t>
            </w:r>
          </w:p>
        </w:tc>
      </w:tr>
      <w:tr w:rsidR="00261B6D" w:rsidTr="008B49AF">
        <w:tc>
          <w:tcPr>
            <w:tcW w:w="134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已收</w:t>
            </w:r>
            <w:r>
              <w:t>金额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/>
        </w:tc>
        <w:tc>
          <w:tcPr>
            <w:tcW w:w="1095" w:type="dxa"/>
            <w:shd w:val="clear" w:color="auto" w:fill="auto"/>
          </w:tcPr>
          <w:p w:rsidR="00261B6D" w:rsidRDefault="00261B6D" w:rsidP="008B49AF"/>
        </w:tc>
        <w:tc>
          <w:tcPr>
            <w:tcW w:w="1170" w:type="dxa"/>
            <w:shd w:val="clear" w:color="auto" w:fill="auto"/>
          </w:tcPr>
          <w:p w:rsidR="00261B6D" w:rsidRDefault="00261B6D" w:rsidP="008B49AF"/>
        </w:tc>
        <w:tc>
          <w:tcPr>
            <w:tcW w:w="4129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线路单</w:t>
            </w:r>
            <w:r>
              <w:t>内所有出库单</w:t>
            </w:r>
            <w:r>
              <w:rPr>
                <w:rFonts w:hint="eastAsia"/>
              </w:rPr>
              <w:t>现金</w:t>
            </w:r>
            <w:r>
              <w:t>+</w:t>
            </w:r>
            <w:r>
              <w:t>折让</w:t>
            </w:r>
            <w:r>
              <w:t>+</w:t>
            </w:r>
            <w:r>
              <w:rPr>
                <w:rFonts w:hint="eastAsia"/>
              </w:rPr>
              <w:t>银行</w:t>
            </w:r>
            <w:r>
              <w:t>转账</w:t>
            </w:r>
            <w:r>
              <w:t>+</w:t>
            </w:r>
            <w:r>
              <w:t>微信</w:t>
            </w:r>
            <w:r>
              <w:t>+</w:t>
            </w:r>
            <w:r>
              <w:t>支付宝</w:t>
            </w:r>
            <w:r>
              <w:rPr>
                <w:rFonts w:hint="eastAsia"/>
              </w:rPr>
              <w:t>+</w:t>
            </w:r>
            <w:r>
              <w:t>pos</w:t>
            </w:r>
            <w:r>
              <w:t>之和</w:t>
            </w:r>
          </w:p>
        </w:tc>
      </w:tr>
      <w:tr w:rsidR="00261B6D" w:rsidTr="008B49AF">
        <w:tc>
          <w:tcPr>
            <w:tcW w:w="134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欠款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/>
        </w:tc>
        <w:tc>
          <w:tcPr>
            <w:tcW w:w="1095" w:type="dxa"/>
            <w:shd w:val="clear" w:color="auto" w:fill="auto"/>
          </w:tcPr>
          <w:p w:rsidR="00261B6D" w:rsidRDefault="00261B6D" w:rsidP="008B49AF"/>
        </w:tc>
        <w:tc>
          <w:tcPr>
            <w:tcW w:w="1170" w:type="dxa"/>
            <w:shd w:val="clear" w:color="auto" w:fill="auto"/>
          </w:tcPr>
          <w:p w:rsidR="00261B6D" w:rsidRDefault="00261B6D" w:rsidP="008B49AF"/>
        </w:tc>
        <w:tc>
          <w:tcPr>
            <w:tcW w:w="4129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应收金额</w:t>
            </w:r>
            <w:r>
              <w:t>-</w:t>
            </w:r>
            <w:r>
              <w:t>已收金额</w:t>
            </w:r>
          </w:p>
        </w:tc>
      </w:tr>
      <w:tr w:rsidR="00261B6D" w:rsidTr="008B49AF">
        <w:tc>
          <w:tcPr>
            <w:tcW w:w="1342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回款</w:t>
            </w:r>
            <w:r>
              <w:t>方式</w:t>
            </w:r>
          </w:p>
        </w:tc>
        <w:tc>
          <w:tcPr>
            <w:tcW w:w="782" w:type="dxa"/>
            <w:shd w:val="clear" w:color="auto" w:fill="auto"/>
          </w:tcPr>
          <w:p w:rsidR="00261B6D" w:rsidRDefault="00261B6D" w:rsidP="008B49AF"/>
        </w:tc>
        <w:tc>
          <w:tcPr>
            <w:tcW w:w="1095" w:type="dxa"/>
            <w:shd w:val="clear" w:color="auto" w:fill="auto"/>
          </w:tcPr>
          <w:p w:rsidR="00261B6D" w:rsidRDefault="00261B6D" w:rsidP="008B49AF"/>
        </w:tc>
        <w:tc>
          <w:tcPr>
            <w:tcW w:w="1170" w:type="dxa"/>
            <w:shd w:val="clear" w:color="auto" w:fill="auto"/>
          </w:tcPr>
          <w:p w:rsidR="00261B6D" w:rsidRDefault="00261B6D" w:rsidP="008B49AF"/>
        </w:tc>
        <w:tc>
          <w:tcPr>
            <w:tcW w:w="4129" w:type="dxa"/>
            <w:shd w:val="clear" w:color="auto" w:fill="auto"/>
          </w:tcPr>
          <w:p w:rsidR="00261B6D" w:rsidRDefault="00261B6D" w:rsidP="008B49AF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折让</w:t>
            </w:r>
            <w:r>
              <w:t>金额</w:t>
            </w:r>
            <w:r>
              <w:rPr>
                <w:rFonts w:hint="eastAsia"/>
              </w:rPr>
              <w:t>：</w:t>
            </w:r>
          </w:p>
          <w:p w:rsidR="00261B6D" w:rsidRDefault="00671037" w:rsidP="008B49AF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余额</w:t>
            </w:r>
            <w:r w:rsidR="00261B6D">
              <w:t>支付</w:t>
            </w:r>
            <w:r w:rsidR="00261B6D">
              <w:rPr>
                <w:rFonts w:hint="eastAsia"/>
              </w:rPr>
              <w:t>：</w:t>
            </w:r>
            <w:r>
              <w:rPr>
                <w:rFonts w:hint="eastAsia"/>
              </w:rPr>
              <w:t>支付方式</w:t>
            </w:r>
            <w:r>
              <w:t>为余额支付</w:t>
            </w:r>
            <w:r w:rsidR="00261B6D">
              <w:t>时，默认填充</w:t>
            </w:r>
            <w:r>
              <w:rPr>
                <w:rFonts w:hint="eastAsia"/>
              </w:rPr>
              <w:t>余额支付</w:t>
            </w:r>
            <w:r>
              <w:t>金额</w:t>
            </w:r>
            <w:r w:rsidR="00261B6D">
              <w:t>=</w:t>
            </w:r>
            <w:r w:rsidR="00261B6D">
              <w:t>应收金额</w:t>
            </w:r>
            <w:r w:rsidR="009E7282">
              <w:rPr>
                <w:rFonts w:hint="eastAsia"/>
              </w:rPr>
              <w:t>，</w:t>
            </w:r>
            <w:r w:rsidR="009E7282">
              <w:t>且</w:t>
            </w:r>
            <w:r w:rsidR="009E7282">
              <w:rPr>
                <w:rFonts w:hint="eastAsia"/>
              </w:rPr>
              <w:t>不可</w:t>
            </w:r>
            <w:r w:rsidR="009E7282">
              <w:t>修改</w:t>
            </w:r>
          </w:p>
          <w:p w:rsidR="00261B6D" w:rsidRDefault="00261B6D" w:rsidP="008B49AF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现金支付</w:t>
            </w:r>
          </w:p>
          <w:p w:rsidR="00261B6D" w:rsidRDefault="00261B6D" w:rsidP="008B49AF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转账</w:t>
            </w:r>
            <w:r>
              <w:t>支付</w:t>
            </w:r>
          </w:p>
          <w:p w:rsidR="00992E90" w:rsidRDefault="00261B6D" w:rsidP="008B49AF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微信</w:t>
            </w:r>
            <w:r>
              <w:t>支付</w:t>
            </w:r>
            <w:r w:rsidR="00992E90">
              <w:rPr>
                <w:rFonts w:hint="eastAsia"/>
              </w:rPr>
              <w:t>：支付方式</w:t>
            </w:r>
            <w:r w:rsidR="00992E90">
              <w:t>为余额支付时，默认填充</w:t>
            </w:r>
            <w:r w:rsidR="00992E90">
              <w:rPr>
                <w:rFonts w:hint="eastAsia"/>
              </w:rPr>
              <w:t>余额支付</w:t>
            </w:r>
            <w:r w:rsidR="00992E90">
              <w:t>金额</w:t>
            </w:r>
            <w:r w:rsidR="00992E90">
              <w:t>=</w:t>
            </w:r>
            <w:r w:rsidR="00992E90">
              <w:t>应收金额</w:t>
            </w:r>
            <w:r w:rsidR="00992E90">
              <w:rPr>
                <w:rFonts w:hint="eastAsia"/>
              </w:rPr>
              <w:t>，</w:t>
            </w:r>
            <w:r w:rsidR="00992E90">
              <w:t>且</w:t>
            </w:r>
            <w:r w:rsidR="00992E90">
              <w:rPr>
                <w:rFonts w:hint="eastAsia"/>
              </w:rPr>
              <w:t>不可</w:t>
            </w:r>
            <w:r w:rsidR="00992E90">
              <w:t>修改</w:t>
            </w:r>
          </w:p>
          <w:p w:rsidR="00261B6D" w:rsidRDefault="00261B6D" w:rsidP="008B49AF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支付宝</w:t>
            </w:r>
            <w:r>
              <w:t>支付</w:t>
            </w:r>
          </w:p>
          <w:p w:rsidR="00261B6D" w:rsidRDefault="00261B6D" w:rsidP="008B49AF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支付</w:t>
            </w:r>
          </w:p>
        </w:tc>
      </w:tr>
    </w:tbl>
    <w:p w:rsidR="00261B6D" w:rsidRDefault="00261B6D" w:rsidP="00261B6D">
      <w:pPr>
        <w:ind w:firstLine="420"/>
      </w:pPr>
      <w:r>
        <w:rPr>
          <w:rFonts w:hint="eastAsia"/>
        </w:rPr>
        <w:t>操作描述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261B6D" w:rsidTr="008B49AF">
        <w:trPr>
          <w:trHeight w:val="352"/>
        </w:trPr>
        <w:tc>
          <w:tcPr>
            <w:tcW w:w="209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备注</w:t>
            </w:r>
          </w:p>
        </w:tc>
      </w:tr>
      <w:tr w:rsidR="00261B6D" w:rsidTr="008B49AF">
        <w:trPr>
          <w:trHeight w:val="693"/>
        </w:trPr>
        <w:tc>
          <w:tcPr>
            <w:tcW w:w="209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回款</w:t>
            </w:r>
          </w:p>
        </w:tc>
        <w:tc>
          <w:tcPr>
            <w:tcW w:w="644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跳转</w:t>
            </w:r>
            <w:r>
              <w:t>至</w:t>
            </w:r>
            <w:r>
              <w:rPr>
                <w:rFonts w:hint="eastAsia"/>
              </w:rPr>
              <w:t>线路单回款</w:t>
            </w:r>
            <w:r>
              <w:t>明细</w:t>
            </w:r>
            <w:r>
              <w:rPr>
                <w:rFonts w:hint="eastAsia"/>
              </w:rPr>
              <w:t>页</w:t>
            </w:r>
            <w:r>
              <w:t>，</w:t>
            </w:r>
            <w:r>
              <w:rPr>
                <w:rFonts w:hint="eastAsia"/>
              </w:rPr>
              <w:t>展示线路单</w:t>
            </w:r>
            <w:r>
              <w:t>内的所有出库单</w:t>
            </w:r>
          </w:p>
        </w:tc>
      </w:tr>
      <w:tr w:rsidR="00261B6D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线路单</w:t>
            </w:r>
            <w:r>
              <w:t>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点击</w:t>
            </w:r>
          </w:p>
        </w:tc>
        <w:tc>
          <w:tcPr>
            <w:tcW w:w="644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展示线路单</w:t>
            </w:r>
            <w:r>
              <w:t>明细</w:t>
            </w:r>
          </w:p>
        </w:tc>
      </w:tr>
      <w:tr w:rsidR="00261B6D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保存</w:t>
            </w:r>
          </w:p>
        </w:tc>
        <w:tc>
          <w:tcPr>
            <w:tcW w:w="644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保存</w:t>
            </w:r>
            <w:r w:rsidR="000341F5">
              <w:t>财务</w:t>
            </w:r>
            <w:r w:rsidR="000341F5">
              <w:rPr>
                <w:rFonts w:hint="eastAsia"/>
              </w:rPr>
              <w:t>回款</w:t>
            </w:r>
            <w:r>
              <w:t>数据</w:t>
            </w:r>
          </w:p>
        </w:tc>
      </w:tr>
      <w:tr w:rsidR="00261B6D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财务</w:t>
            </w:r>
            <w:r w:rsidR="000341F5">
              <w:rPr>
                <w:rFonts w:hint="eastAsia"/>
              </w:rPr>
              <w:t>回款</w:t>
            </w:r>
            <w:r>
              <w:t>结束</w:t>
            </w:r>
          </w:p>
        </w:tc>
        <w:tc>
          <w:tcPr>
            <w:tcW w:w="644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保存</w:t>
            </w:r>
            <w:r>
              <w:t>财务回填数据，</w:t>
            </w:r>
            <w:r>
              <w:rPr>
                <w:rFonts w:hint="eastAsia"/>
              </w:rPr>
              <w:t>并调用</w:t>
            </w:r>
            <w:r>
              <w:t>出库单回款批量</w:t>
            </w:r>
            <w:r>
              <w:rPr>
                <w:rFonts w:hint="eastAsia"/>
              </w:rPr>
              <w:t>生成每张</w:t>
            </w:r>
            <w:r>
              <w:t>出库单对应</w:t>
            </w:r>
            <w:r>
              <w:rPr>
                <w:rFonts w:hint="eastAsia"/>
              </w:rPr>
              <w:t>的</w:t>
            </w:r>
            <w:r>
              <w:t>回</w:t>
            </w:r>
            <w:r>
              <w:lastRenderedPageBreak/>
              <w:t>款单，回款认领单</w:t>
            </w:r>
            <w:r>
              <w:rPr>
                <w:rFonts w:hint="eastAsia"/>
              </w:rPr>
              <w:t>，</w:t>
            </w:r>
            <w:r>
              <w:t>操作人均为系统</w:t>
            </w:r>
            <w:r>
              <w:rPr>
                <w:rFonts w:hint="eastAsia"/>
              </w:rPr>
              <w:t>；</w:t>
            </w:r>
          </w:p>
          <w:p w:rsidR="00261B6D" w:rsidRDefault="00261B6D" w:rsidP="008B49AF">
            <w:r>
              <w:t>修改</w:t>
            </w:r>
            <w:r>
              <w:rPr>
                <w:rFonts w:hint="eastAsia"/>
              </w:rPr>
              <w:t>线路</w:t>
            </w:r>
            <w:r>
              <w:t>单</w:t>
            </w:r>
            <w:r>
              <w:rPr>
                <w:rFonts w:hint="eastAsia"/>
              </w:rPr>
              <w:t>状态</w:t>
            </w:r>
            <w:r>
              <w:t>为</w:t>
            </w:r>
            <w:r>
              <w:rPr>
                <w:rFonts w:hint="eastAsia"/>
              </w:rPr>
              <w:t>‘完毕</w:t>
            </w:r>
            <w:r>
              <w:t>’</w:t>
            </w:r>
            <w:r>
              <w:rPr>
                <w:rFonts w:hint="eastAsia"/>
              </w:rPr>
              <w:t>；</w:t>
            </w:r>
          </w:p>
          <w:p w:rsidR="00261B6D" w:rsidRDefault="00261B6D" w:rsidP="008B49AF">
            <w:r>
              <w:rPr>
                <w:rFonts w:hint="eastAsia"/>
              </w:rPr>
              <w:t>以上</w:t>
            </w:r>
            <w:r>
              <w:t>操作保证状态一致性，同时成功，同时失败</w:t>
            </w:r>
          </w:p>
        </w:tc>
      </w:tr>
      <w:tr w:rsidR="00261B6D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lastRenderedPageBreak/>
              <w:t>财务</w:t>
            </w:r>
            <w:r w:rsidR="000341F5">
              <w:t>回</w:t>
            </w:r>
            <w:r w:rsidR="000341F5">
              <w:rPr>
                <w:rFonts w:hint="eastAsia"/>
              </w:rPr>
              <w:t>款</w:t>
            </w:r>
            <w:r>
              <w:t>作废</w:t>
            </w:r>
          </w:p>
        </w:tc>
        <w:tc>
          <w:tcPr>
            <w:tcW w:w="6445" w:type="dxa"/>
            <w:shd w:val="clear" w:color="auto" w:fill="auto"/>
          </w:tcPr>
          <w:p w:rsidR="00261B6D" w:rsidRDefault="00261B6D" w:rsidP="008B49AF">
            <w:r>
              <w:t>作废</w:t>
            </w:r>
            <w:r w:rsidR="007103A9">
              <w:rPr>
                <w:rFonts w:hint="eastAsia"/>
              </w:rPr>
              <w:t>线路单</w:t>
            </w:r>
            <w:r w:rsidR="007103A9">
              <w:t>内所有出库单</w:t>
            </w:r>
            <w:r>
              <w:t>的</w:t>
            </w:r>
            <w:r>
              <w:rPr>
                <w:rFonts w:hint="eastAsia"/>
              </w:rPr>
              <w:t>回款单</w:t>
            </w:r>
            <w:r>
              <w:t>和回款认领单</w:t>
            </w:r>
            <w:r>
              <w:rPr>
                <w:rFonts w:hint="eastAsia"/>
              </w:rPr>
              <w:t>；</w:t>
            </w:r>
          </w:p>
          <w:p w:rsidR="006D3A72" w:rsidRPr="009A262F" w:rsidRDefault="008A77B2" w:rsidP="008B49AF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线路单状态为</w:t>
            </w:r>
            <w:r>
              <w:t>‘</w:t>
            </w:r>
            <w:r>
              <w:rPr>
                <w:rFonts w:hint="eastAsia"/>
              </w:rPr>
              <w:t>待</w:t>
            </w:r>
            <w:r>
              <w:t>财务回填</w:t>
            </w:r>
            <w:r>
              <w:t>’</w:t>
            </w:r>
            <w:r>
              <w:rPr>
                <w:rFonts w:hint="eastAsia"/>
              </w:rPr>
              <w:t>；</w:t>
            </w:r>
          </w:p>
        </w:tc>
      </w:tr>
      <w:tr w:rsidR="00261B6D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取消</w:t>
            </w:r>
          </w:p>
        </w:tc>
        <w:tc>
          <w:tcPr>
            <w:tcW w:w="6445" w:type="dxa"/>
            <w:shd w:val="clear" w:color="auto" w:fill="auto"/>
          </w:tcPr>
          <w:p w:rsidR="00261B6D" w:rsidRDefault="00261B6D" w:rsidP="008B49AF">
            <w:r>
              <w:rPr>
                <w:rFonts w:hint="eastAsia"/>
              </w:rPr>
              <w:t>关闭</w:t>
            </w:r>
            <w:r>
              <w:t>弹窗</w:t>
            </w:r>
          </w:p>
        </w:tc>
      </w:tr>
    </w:tbl>
    <w:p w:rsidR="005E0E2D" w:rsidRDefault="005E0E2D" w:rsidP="00513AA8">
      <w:pPr>
        <w:rPr>
          <w:noProof/>
        </w:rPr>
      </w:pPr>
    </w:p>
    <w:p w:rsidR="005E0E2D" w:rsidRDefault="005E0E2D" w:rsidP="00513AA8">
      <w:pPr>
        <w:rPr>
          <w:noProof/>
        </w:rPr>
      </w:pPr>
    </w:p>
    <w:p w:rsidR="007015C4" w:rsidRDefault="007015C4" w:rsidP="007015C4">
      <w:pPr>
        <w:pStyle w:val="2"/>
      </w:pPr>
      <w:bookmarkStart w:id="64" w:name="_Toc462673600"/>
      <w:r>
        <w:rPr>
          <w:rFonts w:hint="eastAsia"/>
        </w:rPr>
        <w:t>客户退款</w:t>
      </w:r>
      <w:r>
        <w:t>管理</w:t>
      </w:r>
      <w:bookmarkEnd w:id="64"/>
    </w:p>
    <w:p w:rsidR="007015C4" w:rsidRPr="007015C4" w:rsidRDefault="007015C4" w:rsidP="007015C4">
      <w:r>
        <w:rPr>
          <w:rFonts w:hint="eastAsia"/>
        </w:rPr>
        <w:t>退款</w:t>
      </w:r>
      <w:r>
        <w:t>列表页</w:t>
      </w:r>
    </w:p>
    <w:p w:rsidR="007015C4" w:rsidRDefault="00A34E42" w:rsidP="007015C4">
      <w:r>
        <w:rPr>
          <w:noProof/>
        </w:rPr>
        <w:drawing>
          <wp:inline distT="0" distB="0" distL="0" distR="0" wp14:anchorId="50AEB74B" wp14:editId="268342DD">
            <wp:extent cx="5274310" cy="18580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C4" w:rsidRDefault="007015C4" w:rsidP="007015C4"/>
    <w:p w:rsidR="007015C4" w:rsidRDefault="007015C4" w:rsidP="007015C4">
      <w:r>
        <w:rPr>
          <w:rFonts w:hint="eastAsia"/>
        </w:rPr>
        <w:t>编号</w:t>
      </w:r>
      <w:r>
        <w:t>：</w:t>
      </w:r>
      <w:r>
        <w:rPr>
          <w:rFonts w:hint="eastAsia"/>
        </w:rPr>
        <w:t>04</w:t>
      </w:r>
    </w:p>
    <w:p w:rsidR="000B7010" w:rsidRDefault="007015C4" w:rsidP="007015C4">
      <w:r>
        <w:rPr>
          <w:rFonts w:hint="eastAsia"/>
        </w:rPr>
        <w:t>页面</w:t>
      </w:r>
      <w:r>
        <w:t>描述：</w:t>
      </w:r>
    </w:p>
    <w:p w:rsidR="007015C4" w:rsidRDefault="007015C4" w:rsidP="007015C4">
      <w:r>
        <w:rPr>
          <w:rFonts w:hint="eastAsia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7015C4" w:rsidTr="008B49AF">
        <w:tc>
          <w:tcPr>
            <w:tcW w:w="1342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备注</w:t>
            </w:r>
          </w:p>
        </w:tc>
      </w:tr>
      <w:tr w:rsidR="007015C4" w:rsidTr="008B49AF">
        <w:tc>
          <w:tcPr>
            <w:tcW w:w="1342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退货单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Default="007015C4" w:rsidP="008B49AF"/>
        </w:tc>
        <w:tc>
          <w:tcPr>
            <w:tcW w:w="1170" w:type="dxa"/>
            <w:shd w:val="clear" w:color="auto" w:fill="auto"/>
          </w:tcPr>
          <w:p w:rsidR="007015C4" w:rsidRDefault="007015C4" w:rsidP="008B49AF"/>
        </w:tc>
        <w:tc>
          <w:tcPr>
            <w:tcW w:w="4129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退货</w:t>
            </w:r>
            <w:r>
              <w:t>单号</w:t>
            </w:r>
          </w:p>
        </w:tc>
      </w:tr>
      <w:tr w:rsidR="007015C4" w:rsidTr="008B49AF">
        <w:tc>
          <w:tcPr>
            <w:tcW w:w="1342" w:type="dxa"/>
            <w:shd w:val="clear" w:color="auto" w:fill="auto"/>
          </w:tcPr>
          <w:p w:rsidR="007015C4" w:rsidRDefault="007015C4" w:rsidP="008B49AF">
            <w:pPr>
              <w:rPr>
                <w:rFonts w:hint="eastAsia"/>
              </w:rPr>
            </w:pPr>
            <w:r>
              <w:t>入库单</w:t>
            </w:r>
            <w:r w:rsidR="00A8788F">
              <w:rPr>
                <w:rFonts w:hint="eastAsia"/>
              </w:rPr>
              <w:t>号</w:t>
            </w:r>
          </w:p>
        </w:tc>
        <w:tc>
          <w:tcPr>
            <w:tcW w:w="782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Default="007015C4" w:rsidP="008B49AF"/>
        </w:tc>
        <w:tc>
          <w:tcPr>
            <w:tcW w:w="1170" w:type="dxa"/>
            <w:shd w:val="clear" w:color="auto" w:fill="auto"/>
          </w:tcPr>
          <w:p w:rsidR="007015C4" w:rsidRDefault="007015C4" w:rsidP="008B49AF"/>
        </w:tc>
        <w:tc>
          <w:tcPr>
            <w:tcW w:w="4129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退货</w:t>
            </w:r>
            <w:r>
              <w:t>入库单号</w:t>
            </w:r>
          </w:p>
        </w:tc>
      </w:tr>
      <w:tr w:rsidR="00A8788F" w:rsidTr="008B49AF">
        <w:tc>
          <w:tcPr>
            <w:tcW w:w="1342" w:type="dxa"/>
            <w:shd w:val="clear" w:color="auto" w:fill="auto"/>
          </w:tcPr>
          <w:p w:rsidR="00A8788F" w:rsidRDefault="00A8788F" w:rsidP="008B49AF">
            <w:pPr>
              <w:rPr>
                <w:rFonts w:hint="eastAsia"/>
              </w:rPr>
            </w:pPr>
            <w:r>
              <w:rPr>
                <w:rFonts w:hint="eastAsia"/>
              </w:rPr>
              <w:t>出库单</w:t>
            </w:r>
            <w:r>
              <w:t>号</w:t>
            </w:r>
          </w:p>
        </w:tc>
        <w:tc>
          <w:tcPr>
            <w:tcW w:w="782" w:type="dxa"/>
            <w:shd w:val="clear" w:color="auto" w:fill="auto"/>
          </w:tcPr>
          <w:p w:rsidR="00A8788F" w:rsidRDefault="00A8788F" w:rsidP="008B49AF">
            <w:pPr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</w:tcPr>
          <w:p w:rsidR="00A8788F" w:rsidRDefault="00A8788F" w:rsidP="008B49AF"/>
        </w:tc>
        <w:tc>
          <w:tcPr>
            <w:tcW w:w="1170" w:type="dxa"/>
            <w:shd w:val="clear" w:color="auto" w:fill="auto"/>
          </w:tcPr>
          <w:p w:rsidR="00A8788F" w:rsidRDefault="00A8788F" w:rsidP="008B49AF"/>
        </w:tc>
        <w:tc>
          <w:tcPr>
            <w:tcW w:w="4129" w:type="dxa"/>
            <w:shd w:val="clear" w:color="auto" w:fill="auto"/>
          </w:tcPr>
          <w:p w:rsidR="00A8788F" w:rsidRDefault="00A8788F" w:rsidP="008B49AF">
            <w:pPr>
              <w:rPr>
                <w:rFonts w:hint="eastAsia"/>
              </w:rPr>
            </w:pPr>
          </w:p>
        </w:tc>
      </w:tr>
      <w:tr w:rsidR="00A8788F" w:rsidTr="008B49AF">
        <w:tc>
          <w:tcPr>
            <w:tcW w:w="1342" w:type="dxa"/>
            <w:shd w:val="clear" w:color="auto" w:fill="auto"/>
          </w:tcPr>
          <w:p w:rsidR="00A8788F" w:rsidRDefault="00A8788F" w:rsidP="008B49AF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账号</w:t>
            </w:r>
          </w:p>
        </w:tc>
        <w:tc>
          <w:tcPr>
            <w:tcW w:w="782" w:type="dxa"/>
            <w:shd w:val="clear" w:color="auto" w:fill="auto"/>
          </w:tcPr>
          <w:p w:rsidR="00A8788F" w:rsidRDefault="00A8788F" w:rsidP="008B49AF">
            <w:pPr>
              <w:rPr>
                <w:rFonts w:hint="eastAsia"/>
              </w:rPr>
            </w:pPr>
          </w:p>
        </w:tc>
        <w:tc>
          <w:tcPr>
            <w:tcW w:w="1095" w:type="dxa"/>
            <w:shd w:val="clear" w:color="auto" w:fill="auto"/>
          </w:tcPr>
          <w:p w:rsidR="00A8788F" w:rsidRDefault="00A8788F" w:rsidP="008B49AF"/>
        </w:tc>
        <w:tc>
          <w:tcPr>
            <w:tcW w:w="1170" w:type="dxa"/>
            <w:shd w:val="clear" w:color="auto" w:fill="auto"/>
          </w:tcPr>
          <w:p w:rsidR="00A8788F" w:rsidRDefault="00A8788F" w:rsidP="008B49AF"/>
        </w:tc>
        <w:tc>
          <w:tcPr>
            <w:tcW w:w="4129" w:type="dxa"/>
            <w:shd w:val="clear" w:color="auto" w:fill="auto"/>
          </w:tcPr>
          <w:p w:rsidR="00A8788F" w:rsidRDefault="00A8788F" w:rsidP="008B49AF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账号</w:t>
            </w:r>
          </w:p>
        </w:tc>
      </w:tr>
      <w:tr w:rsidR="007015C4" w:rsidTr="008B49AF">
        <w:tc>
          <w:tcPr>
            <w:tcW w:w="1342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客户</w:t>
            </w:r>
            <w:r>
              <w:t>名称</w:t>
            </w:r>
          </w:p>
        </w:tc>
        <w:tc>
          <w:tcPr>
            <w:tcW w:w="782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Default="007015C4" w:rsidP="008B49AF"/>
        </w:tc>
        <w:tc>
          <w:tcPr>
            <w:tcW w:w="1170" w:type="dxa"/>
            <w:shd w:val="clear" w:color="auto" w:fill="auto"/>
          </w:tcPr>
          <w:p w:rsidR="007015C4" w:rsidRDefault="007015C4" w:rsidP="008B49AF"/>
        </w:tc>
        <w:tc>
          <w:tcPr>
            <w:tcW w:w="4129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客户</w:t>
            </w:r>
            <w:r>
              <w:t>名称</w:t>
            </w:r>
          </w:p>
        </w:tc>
      </w:tr>
      <w:tr w:rsidR="007015C4" w:rsidTr="008B49AF">
        <w:tc>
          <w:tcPr>
            <w:tcW w:w="1342" w:type="dxa"/>
            <w:shd w:val="clear" w:color="auto" w:fill="auto"/>
          </w:tcPr>
          <w:p w:rsidR="007015C4" w:rsidRDefault="00A8788F" w:rsidP="008B49AF">
            <w:pPr>
              <w:rPr>
                <w:rFonts w:hint="eastAsia"/>
              </w:rPr>
            </w:pPr>
            <w:r>
              <w:rPr>
                <w:rFonts w:hint="eastAsia"/>
              </w:rPr>
              <w:t>退款类型</w:t>
            </w:r>
          </w:p>
        </w:tc>
        <w:tc>
          <w:tcPr>
            <w:tcW w:w="782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Default="007015C4" w:rsidP="008B49AF"/>
        </w:tc>
        <w:tc>
          <w:tcPr>
            <w:tcW w:w="1170" w:type="dxa"/>
            <w:shd w:val="clear" w:color="auto" w:fill="auto"/>
          </w:tcPr>
          <w:p w:rsidR="007015C4" w:rsidRDefault="007015C4" w:rsidP="008B49AF"/>
        </w:tc>
        <w:tc>
          <w:tcPr>
            <w:tcW w:w="4129" w:type="dxa"/>
            <w:shd w:val="clear" w:color="auto" w:fill="auto"/>
          </w:tcPr>
          <w:p w:rsidR="00A8788F" w:rsidRDefault="00A8788F" w:rsidP="00A8788F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退</w:t>
            </w:r>
            <w:r>
              <w:t>积分</w:t>
            </w:r>
          </w:p>
          <w:p w:rsidR="00A8788F" w:rsidRDefault="00B83E4C" w:rsidP="00A8788F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原路</w:t>
            </w:r>
            <w:r>
              <w:t>返回</w:t>
            </w:r>
          </w:p>
          <w:p w:rsidR="007015C4" w:rsidRDefault="00A8788F" w:rsidP="00A8788F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抵扣</w:t>
            </w:r>
            <w:r>
              <w:t>货款</w:t>
            </w:r>
          </w:p>
        </w:tc>
      </w:tr>
      <w:tr w:rsidR="007015C4" w:rsidTr="008B49AF">
        <w:tc>
          <w:tcPr>
            <w:tcW w:w="1342" w:type="dxa"/>
            <w:shd w:val="clear" w:color="auto" w:fill="auto"/>
          </w:tcPr>
          <w:p w:rsidR="007015C4" w:rsidRDefault="00A8788F" w:rsidP="008B49AF">
            <w:r>
              <w:rPr>
                <w:rFonts w:hint="eastAsia"/>
              </w:rPr>
              <w:t>涉及</w:t>
            </w:r>
            <w:r w:rsidR="007015C4">
              <w:rPr>
                <w:rFonts w:hint="eastAsia"/>
              </w:rPr>
              <w:t>商品</w:t>
            </w:r>
            <w:r w:rsidR="007015C4">
              <w:t>金额</w:t>
            </w:r>
          </w:p>
        </w:tc>
        <w:tc>
          <w:tcPr>
            <w:tcW w:w="782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Default="007015C4" w:rsidP="008B49AF"/>
        </w:tc>
        <w:tc>
          <w:tcPr>
            <w:tcW w:w="1170" w:type="dxa"/>
            <w:shd w:val="clear" w:color="auto" w:fill="auto"/>
          </w:tcPr>
          <w:p w:rsidR="007015C4" w:rsidRDefault="007015C4" w:rsidP="008B49AF"/>
        </w:tc>
        <w:tc>
          <w:tcPr>
            <w:tcW w:w="4129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退货</w:t>
            </w:r>
            <w:r>
              <w:t>单</w:t>
            </w:r>
            <w:r>
              <w:rPr>
                <w:rFonts w:hint="eastAsia"/>
              </w:rPr>
              <w:t>商品</w:t>
            </w:r>
            <w:r>
              <w:t>的单价</w:t>
            </w:r>
            <w:r>
              <w:t>x</w:t>
            </w:r>
            <w:r>
              <w:t>数量</w:t>
            </w:r>
          </w:p>
        </w:tc>
      </w:tr>
      <w:tr w:rsidR="007015C4" w:rsidTr="008B49AF">
        <w:tc>
          <w:tcPr>
            <w:tcW w:w="1342" w:type="dxa"/>
            <w:shd w:val="clear" w:color="auto" w:fill="auto"/>
          </w:tcPr>
          <w:p w:rsidR="007015C4" w:rsidRDefault="00A8788F" w:rsidP="000B7010">
            <w:pPr>
              <w:rPr>
                <w:rFonts w:hint="eastAsia"/>
              </w:rPr>
            </w:pPr>
            <w:r>
              <w:rPr>
                <w:rFonts w:hint="eastAsia"/>
              </w:rPr>
              <w:t>退款状态</w:t>
            </w:r>
          </w:p>
        </w:tc>
        <w:tc>
          <w:tcPr>
            <w:tcW w:w="782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Default="007015C4" w:rsidP="008B49AF"/>
        </w:tc>
        <w:tc>
          <w:tcPr>
            <w:tcW w:w="1170" w:type="dxa"/>
            <w:shd w:val="clear" w:color="auto" w:fill="auto"/>
          </w:tcPr>
          <w:p w:rsidR="007015C4" w:rsidRDefault="007015C4" w:rsidP="008B49AF"/>
        </w:tc>
        <w:tc>
          <w:tcPr>
            <w:tcW w:w="4129" w:type="dxa"/>
            <w:shd w:val="clear" w:color="auto" w:fill="auto"/>
          </w:tcPr>
          <w:p w:rsidR="007015C4" w:rsidRDefault="00B83E4C" w:rsidP="00B83E4C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t>待</w:t>
            </w:r>
            <w:r>
              <w:rPr>
                <w:rFonts w:hint="eastAsia"/>
              </w:rPr>
              <w:t>支付</w:t>
            </w:r>
          </w:p>
          <w:p w:rsidR="00B83E4C" w:rsidRDefault="00B83E4C" w:rsidP="00B83E4C">
            <w:pPr>
              <w:pStyle w:val="a5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已支付</w:t>
            </w:r>
          </w:p>
        </w:tc>
      </w:tr>
      <w:tr w:rsidR="007015C4" w:rsidTr="008B49AF">
        <w:tc>
          <w:tcPr>
            <w:tcW w:w="1342" w:type="dxa"/>
            <w:shd w:val="clear" w:color="auto" w:fill="auto"/>
          </w:tcPr>
          <w:p w:rsidR="007015C4" w:rsidRDefault="00A8788F" w:rsidP="008B49AF">
            <w:r>
              <w:rPr>
                <w:rFonts w:hint="eastAsia"/>
              </w:rPr>
              <w:t>操作人</w:t>
            </w:r>
          </w:p>
        </w:tc>
        <w:tc>
          <w:tcPr>
            <w:tcW w:w="782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Default="007015C4" w:rsidP="008B49AF"/>
        </w:tc>
        <w:tc>
          <w:tcPr>
            <w:tcW w:w="1170" w:type="dxa"/>
            <w:shd w:val="clear" w:color="auto" w:fill="auto"/>
          </w:tcPr>
          <w:p w:rsidR="007015C4" w:rsidRDefault="007015C4" w:rsidP="008B49AF"/>
        </w:tc>
        <w:tc>
          <w:tcPr>
            <w:tcW w:w="4129" w:type="dxa"/>
            <w:shd w:val="clear" w:color="auto" w:fill="auto"/>
          </w:tcPr>
          <w:p w:rsidR="007015C4" w:rsidRDefault="0011362B" w:rsidP="008B49AF">
            <w:r>
              <w:rPr>
                <w:rFonts w:hint="eastAsia"/>
              </w:rPr>
              <w:t>支付人</w:t>
            </w:r>
          </w:p>
        </w:tc>
      </w:tr>
      <w:tr w:rsidR="007015C4" w:rsidTr="008B49AF">
        <w:tc>
          <w:tcPr>
            <w:tcW w:w="1342" w:type="dxa"/>
            <w:shd w:val="clear" w:color="auto" w:fill="auto"/>
          </w:tcPr>
          <w:p w:rsidR="007015C4" w:rsidRDefault="00A8788F" w:rsidP="008B49AF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时间</w:t>
            </w:r>
          </w:p>
        </w:tc>
        <w:tc>
          <w:tcPr>
            <w:tcW w:w="782" w:type="dxa"/>
            <w:shd w:val="clear" w:color="auto" w:fill="auto"/>
          </w:tcPr>
          <w:p w:rsidR="007015C4" w:rsidRDefault="007015C4" w:rsidP="008B49AF"/>
        </w:tc>
        <w:tc>
          <w:tcPr>
            <w:tcW w:w="1095" w:type="dxa"/>
            <w:shd w:val="clear" w:color="auto" w:fill="auto"/>
          </w:tcPr>
          <w:p w:rsidR="007015C4" w:rsidRDefault="007015C4" w:rsidP="008B49AF"/>
        </w:tc>
        <w:tc>
          <w:tcPr>
            <w:tcW w:w="1170" w:type="dxa"/>
            <w:shd w:val="clear" w:color="auto" w:fill="auto"/>
          </w:tcPr>
          <w:p w:rsidR="007015C4" w:rsidRDefault="007015C4" w:rsidP="008B49AF"/>
        </w:tc>
        <w:tc>
          <w:tcPr>
            <w:tcW w:w="4129" w:type="dxa"/>
            <w:shd w:val="clear" w:color="auto" w:fill="auto"/>
          </w:tcPr>
          <w:p w:rsidR="007015C4" w:rsidRDefault="0011362B" w:rsidP="008B49AF">
            <w:r>
              <w:rPr>
                <w:rFonts w:hint="eastAsia"/>
              </w:rPr>
              <w:t>支付</w:t>
            </w:r>
            <w:r>
              <w:t>时间</w:t>
            </w:r>
          </w:p>
          <w:p w:rsidR="0011362B" w:rsidRDefault="0011362B" w:rsidP="008B49AF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t>：年</w:t>
            </w:r>
            <w:r>
              <w:t>-</w:t>
            </w:r>
            <w:r>
              <w:t>月</w:t>
            </w:r>
            <w:r>
              <w:t>-</w:t>
            </w:r>
            <w: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时分秒</w:t>
            </w:r>
          </w:p>
        </w:tc>
      </w:tr>
    </w:tbl>
    <w:p w:rsidR="007015C4" w:rsidRDefault="007015C4" w:rsidP="007015C4">
      <w:pPr>
        <w:ind w:firstLine="420"/>
      </w:pPr>
      <w:r>
        <w:rPr>
          <w:rFonts w:hint="eastAsia"/>
        </w:rPr>
        <w:t>操作描述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7015C4" w:rsidTr="008B49AF">
        <w:trPr>
          <w:trHeight w:val="352"/>
        </w:trPr>
        <w:tc>
          <w:tcPr>
            <w:tcW w:w="2095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445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备注</w:t>
            </w:r>
          </w:p>
        </w:tc>
      </w:tr>
      <w:tr w:rsidR="007015C4" w:rsidTr="008B49AF">
        <w:trPr>
          <w:trHeight w:val="693"/>
        </w:trPr>
        <w:tc>
          <w:tcPr>
            <w:tcW w:w="2095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新建</w:t>
            </w:r>
          </w:p>
        </w:tc>
        <w:tc>
          <w:tcPr>
            <w:tcW w:w="6445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跳转</w:t>
            </w:r>
            <w:r>
              <w:t>至客户退款明细页面</w:t>
            </w:r>
          </w:p>
        </w:tc>
      </w:tr>
      <w:tr w:rsidR="007015C4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7015C4" w:rsidRPr="007B1DF3" w:rsidRDefault="007015C4" w:rsidP="008B49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支付</w:t>
            </w:r>
          </w:p>
        </w:tc>
        <w:tc>
          <w:tcPr>
            <w:tcW w:w="6445" w:type="dxa"/>
            <w:shd w:val="clear" w:color="auto" w:fill="auto"/>
          </w:tcPr>
          <w:p w:rsidR="007015C4" w:rsidRDefault="007015C4" w:rsidP="008B49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  <w:r>
              <w:rPr>
                <w:color w:val="000000" w:themeColor="text1"/>
              </w:rPr>
              <w:t>提示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完成支付吗</w:t>
            </w:r>
            <w:r>
              <w:rPr>
                <w:color w:val="000000" w:themeColor="text1"/>
              </w:rPr>
              <w:t>’</w:t>
            </w:r>
          </w:p>
          <w:p w:rsidR="007015C4" w:rsidRDefault="007015C4" w:rsidP="008B49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  <w:r>
              <w:rPr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关闭</w:t>
            </w:r>
            <w:r>
              <w:rPr>
                <w:color w:val="000000" w:themeColor="text1"/>
              </w:rPr>
              <w:t>msg</w:t>
            </w:r>
          </w:p>
          <w:p w:rsidR="00B4476C" w:rsidRDefault="007015C4" w:rsidP="008B49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  <w:r>
              <w:rPr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修改</w:t>
            </w:r>
            <w:r>
              <w:rPr>
                <w:color w:val="000000" w:themeColor="text1"/>
              </w:rPr>
              <w:t>退货单状态为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已支付</w:t>
            </w:r>
            <w:r>
              <w:rPr>
                <w:color w:val="000000" w:themeColor="text1"/>
              </w:rPr>
              <w:t>’</w:t>
            </w:r>
          </w:p>
          <w:p w:rsidR="00B4476C" w:rsidRPr="00B4476C" w:rsidRDefault="00B4476C" w:rsidP="008B49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如果</w:t>
            </w:r>
            <w:r>
              <w:rPr>
                <w:color w:val="000000" w:themeColor="text1"/>
              </w:rPr>
              <w:t>类型是退积分</w:t>
            </w:r>
            <w:r>
              <w:rPr>
                <w:rFonts w:hint="eastAsia"/>
                <w:color w:val="000000" w:themeColor="text1"/>
              </w:rPr>
              <w:t>则生成一条对应</w:t>
            </w:r>
            <w:r>
              <w:rPr>
                <w:color w:val="000000" w:themeColor="text1"/>
              </w:rPr>
              <w:t>账号的</w:t>
            </w:r>
            <w:r>
              <w:rPr>
                <w:rFonts w:hint="eastAsia"/>
                <w:color w:val="000000" w:themeColor="text1"/>
              </w:rPr>
              <w:t>增加</w:t>
            </w:r>
            <w:r>
              <w:rPr>
                <w:color w:val="000000" w:themeColor="text1"/>
              </w:rPr>
              <w:t>积分流水</w:t>
            </w:r>
            <w:r>
              <w:rPr>
                <w:rFonts w:hint="eastAsia"/>
                <w:color w:val="000000" w:themeColor="text1"/>
              </w:rPr>
              <w:t>记录</w:t>
            </w:r>
          </w:p>
          <w:p w:rsidR="00531C6F" w:rsidRPr="00C37720" w:rsidRDefault="00B4476C" w:rsidP="008B49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如果</w:t>
            </w:r>
            <w:r>
              <w:rPr>
                <w:color w:val="000000" w:themeColor="text1"/>
              </w:rPr>
              <w:t>类型是退至银行</w:t>
            </w:r>
            <w:r>
              <w:rPr>
                <w:rFonts w:hint="eastAsia"/>
                <w:color w:val="000000" w:themeColor="text1"/>
              </w:rPr>
              <w:t>卡则</w:t>
            </w:r>
            <w:r w:rsidR="00531C6F">
              <w:rPr>
                <w:rFonts w:hint="eastAsia"/>
                <w:color w:val="000000" w:themeColor="text1"/>
              </w:rPr>
              <w:t>生成</w:t>
            </w:r>
            <w:r w:rsidR="00531C6F">
              <w:rPr>
                <w:color w:val="000000" w:themeColor="text1"/>
              </w:rPr>
              <w:t>一张金额为负的回款单和回款认领单</w:t>
            </w:r>
          </w:p>
        </w:tc>
      </w:tr>
      <w:tr w:rsidR="007015C4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批量</w:t>
            </w:r>
            <w:r>
              <w:t>支付</w:t>
            </w:r>
          </w:p>
        </w:tc>
        <w:tc>
          <w:tcPr>
            <w:tcW w:w="6445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同一</w:t>
            </w:r>
            <w:r>
              <w:t>退款类型的</w:t>
            </w:r>
            <w:r>
              <w:rPr>
                <w:rFonts w:hint="eastAsia"/>
              </w:rPr>
              <w:t>退货单</w:t>
            </w:r>
            <w:r>
              <w:t>可以批量支付</w:t>
            </w:r>
          </w:p>
        </w:tc>
      </w:tr>
      <w:tr w:rsidR="00A34E42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A34E42" w:rsidRDefault="00A34E42" w:rsidP="008B49AF">
            <w:pPr>
              <w:rPr>
                <w:rFonts w:hint="eastAsia"/>
              </w:rPr>
            </w:pP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</w:t>
            </w:r>
            <w:r>
              <w:t>xcel</w:t>
            </w:r>
          </w:p>
        </w:tc>
        <w:tc>
          <w:tcPr>
            <w:tcW w:w="6445" w:type="dxa"/>
            <w:shd w:val="clear" w:color="auto" w:fill="auto"/>
          </w:tcPr>
          <w:p w:rsidR="00A34E42" w:rsidRDefault="00A34E42" w:rsidP="008B49AF">
            <w:r>
              <w:rPr>
                <w:rFonts w:hint="eastAsia"/>
              </w:rPr>
              <w:t>导出</w:t>
            </w:r>
            <w:r>
              <w:t>查询条件</w:t>
            </w:r>
            <w:r>
              <w:rPr>
                <w:rFonts w:hint="eastAsia"/>
              </w:rPr>
              <w:t>的</w:t>
            </w:r>
            <w:r>
              <w:t>数据</w:t>
            </w:r>
            <w:r w:rsidR="00FA2A10">
              <w:rPr>
                <w:rFonts w:hint="eastAsia"/>
              </w:rPr>
              <w:t>，</w:t>
            </w:r>
            <w:r w:rsidR="00FA2A10">
              <w:t>导出字段：</w:t>
            </w:r>
          </w:p>
          <w:p w:rsidR="00FA2A10" w:rsidRPr="00FA2A10" w:rsidRDefault="00FA2A10" w:rsidP="00FA2A10">
            <w:pPr>
              <w:rPr>
                <w:rFonts w:hint="eastAsia"/>
              </w:rPr>
            </w:pPr>
            <w:r>
              <w:rPr>
                <w:rFonts w:hint="eastAsia"/>
              </w:rPr>
              <w:t>退货</w:t>
            </w:r>
            <w:r>
              <w:t>单</w:t>
            </w:r>
            <w:r>
              <w:rPr>
                <w:rFonts w:hint="eastAsia"/>
              </w:rPr>
              <w:t>号</w:t>
            </w:r>
            <w:r>
              <w:t>、入库单号</w:t>
            </w:r>
            <w:r>
              <w:rPr>
                <w:rFonts w:hint="eastAsia"/>
              </w:rPr>
              <w:t>、客户</w:t>
            </w:r>
            <w:r>
              <w:t>账号</w:t>
            </w:r>
            <w:r>
              <w:rPr>
                <w:rFonts w:hint="eastAsia"/>
              </w:rPr>
              <w:t>、退款</w:t>
            </w:r>
            <w:r>
              <w:t>类型、</w:t>
            </w:r>
            <w:r>
              <w:rPr>
                <w:rFonts w:hint="eastAsia"/>
              </w:rPr>
              <w:t>涉及商品</w:t>
            </w:r>
            <w:r>
              <w:t>金额</w:t>
            </w:r>
            <w:r>
              <w:rPr>
                <w:rFonts w:hint="eastAsia"/>
              </w:rPr>
              <w:t>、</w:t>
            </w:r>
            <w:r>
              <w:t>退款状态</w:t>
            </w:r>
            <w:r>
              <w:rPr>
                <w:rFonts w:hint="eastAsia"/>
              </w:rPr>
              <w:t>、</w:t>
            </w:r>
            <w:r>
              <w:t>操作人、操作时间</w:t>
            </w:r>
            <w:bookmarkStart w:id="65" w:name="_GoBack"/>
            <w:bookmarkEnd w:id="65"/>
          </w:p>
        </w:tc>
      </w:tr>
      <w:tr w:rsidR="007015C4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取消</w:t>
            </w:r>
          </w:p>
        </w:tc>
        <w:tc>
          <w:tcPr>
            <w:tcW w:w="6445" w:type="dxa"/>
            <w:shd w:val="clear" w:color="auto" w:fill="auto"/>
          </w:tcPr>
          <w:p w:rsidR="007015C4" w:rsidRDefault="007015C4" w:rsidP="008B49AF">
            <w:r>
              <w:rPr>
                <w:rFonts w:hint="eastAsia"/>
              </w:rPr>
              <w:t>关闭</w:t>
            </w:r>
            <w:r>
              <w:t>弹窗</w:t>
            </w:r>
          </w:p>
        </w:tc>
      </w:tr>
    </w:tbl>
    <w:p w:rsidR="007015C4" w:rsidRDefault="007015C4" w:rsidP="007015C4"/>
    <w:p w:rsidR="007015C4" w:rsidRDefault="007015C4" w:rsidP="00CB3437"/>
    <w:p w:rsidR="007015C4" w:rsidRPr="00A8788F" w:rsidRDefault="007015C4" w:rsidP="00CB3437">
      <w:pPr>
        <w:pStyle w:val="2"/>
        <w:rPr>
          <w:color w:val="808080" w:themeColor="background1" w:themeShade="80"/>
        </w:rPr>
      </w:pPr>
      <w:bookmarkStart w:id="66" w:name="_Toc462673601"/>
      <w:r w:rsidRPr="00A8788F">
        <w:rPr>
          <w:rFonts w:hint="eastAsia"/>
          <w:color w:val="808080" w:themeColor="background1" w:themeShade="80"/>
        </w:rPr>
        <w:t>客户账户</w:t>
      </w:r>
      <w:r w:rsidRPr="00A8788F">
        <w:rPr>
          <w:color w:val="808080" w:themeColor="background1" w:themeShade="80"/>
        </w:rPr>
        <w:t>资金</w:t>
      </w:r>
      <w:r w:rsidRPr="00A8788F">
        <w:rPr>
          <w:rFonts w:hint="eastAsia"/>
          <w:color w:val="808080" w:themeColor="background1" w:themeShade="80"/>
        </w:rPr>
        <w:t>管理</w:t>
      </w:r>
      <w:bookmarkEnd w:id="66"/>
      <w:r w:rsidR="00A8788F" w:rsidRPr="00A8788F">
        <w:rPr>
          <w:rFonts w:hint="eastAsia"/>
          <w:color w:val="808080" w:themeColor="background1" w:themeShade="80"/>
        </w:rPr>
        <w:t>（暂不</w:t>
      </w:r>
      <w:r w:rsidR="00A8788F" w:rsidRPr="00A8788F">
        <w:rPr>
          <w:color w:val="808080" w:themeColor="background1" w:themeShade="80"/>
        </w:rPr>
        <w:t>开发</w:t>
      </w:r>
      <w:r w:rsidR="00A8788F" w:rsidRPr="00A8788F">
        <w:rPr>
          <w:rFonts w:hint="eastAsia"/>
          <w:color w:val="808080" w:themeColor="background1" w:themeShade="80"/>
        </w:rPr>
        <w:t>）</w:t>
      </w:r>
    </w:p>
    <w:p w:rsidR="007015C4" w:rsidRPr="00A8788F" w:rsidRDefault="00550139" w:rsidP="007015C4">
      <w:pPr>
        <w:rPr>
          <w:color w:val="808080" w:themeColor="background1" w:themeShade="80"/>
        </w:rPr>
      </w:pPr>
      <w:r w:rsidRPr="00A8788F">
        <w:rPr>
          <w:noProof/>
          <w:color w:val="808080" w:themeColor="background1" w:themeShade="80"/>
        </w:rPr>
        <w:drawing>
          <wp:inline distT="0" distB="0" distL="0" distR="0" wp14:anchorId="410EC0FF" wp14:editId="6E0EC7B5">
            <wp:extent cx="5274310" cy="20262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C4" w:rsidRPr="00A8788F" w:rsidRDefault="00550139" w:rsidP="007015C4">
      <w:pPr>
        <w:rPr>
          <w:color w:val="808080" w:themeColor="background1" w:themeShade="80"/>
        </w:rPr>
      </w:pPr>
      <w:r w:rsidRPr="00A8788F">
        <w:rPr>
          <w:noProof/>
          <w:color w:val="808080" w:themeColor="background1" w:themeShade="80"/>
        </w:rPr>
        <w:drawing>
          <wp:inline distT="0" distB="0" distL="0" distR="0" wp14:anchorId="48105920" wp14:editId="3637E988">
            <wp:extent cx="5274310" cy="10369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C4" w:rsidRPr="00A8788F" w:rsidRDefault="007015C4" w:rsidP="007015C4">
      <w:pPr>
        <w:rPr>
          <w:color w:val="808080" w:themeColor="background1" w:themeShade="80"/>
        </w:rPr>
      </w:pPr>
      <w:r w:rsidRPr="00A8788F">
        <w:rPr>
          <w:noProof/>
          <w:color w:val="808080" w:themeColor="background1" w:themeShade="80"/>
        </w:rPr>
        <w:lastRenderedPageBreak/>
        <w:drawing>
          <wp:inline distT="0" distB="0" distL="0" distR="0" wp14:anchorId="1A06D622" wp14:editId="13519405">
            <wp:extent cx="4333875" cy="4048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C4" w:rsidRPr="00A8788F" w:rsidRDefault="007015C4" w:rsidP="007015C4">
      <w:pPr>
        <w:rPr>
          <w:color w:val="808080" w:themeColor="background1" w:themeShade="80"/>
        </w:rPr>
      </w:pPr>
      <w:r w:rsidRPr="00A8788F">
        <w:rPr>
          <w:rFonts w:hint="eastAsia"/>
          <w:color w:val="808080" w:themeColor="background1" w:themeShade="80"/>
        </w:rPr>
        <w:t>编号</w:t>
      </w:r>
      <w:r w:rsidRPr="00A8788F">
        <w:rPr>
          <w:color w:val="808080" w:themeColor="background1" w:themeShade="80"/>
        </w:rPr>
        <w:t>：</w:t>
      </w:r>
      <w:r w:rsidRPr="00A8788F">
        <w:rPr>
          <w:rFonts w:hint="eastAsia"/>
          <w:color w:val="808080" w:themeColor="background1" w:themeShade="80"/>
        </w:rPr>
        <w:t>05</w:t>
      </w:r>
    </w:p>
    <w:p w:rsidR="007015C4" w:rsidRPr="00A8788F" w:rsidRDefault="007015C4" w:rsidP="007015C4">
      <w:pPr>
        <w:rPr>
          <w:color w:val="808080" w:themeColor="background1" w:themeShade="80"/>
        </w:rPr>
      </w:pPr>
      <w:r w:rsidRPr="00A8788F">
        <w:rPr>
          <w:rFonts w:hint="eastAsia"/>
          <w:color w:val="808080" w:themeColor="background1" w:themeShade="80"/>
        </w:rPr>
        <w:t>页面</w:t>
      </w:r>
      <w:r w:rsidRPr="00A8788F">
        <w:rPr>
          <w:color w:val="808080" w:themeColor="background1" w:themeShade="80"/>
        </w:rPr>
        <w:t>描述：</w:t>
      </w:r>
    </w:p>
    <w:p w:rsidR="007015C4" w:rsidRPr="00A8788F" w:rsidRDefault="007015C4" w:rsidP="007015C4">
      <w:pPr>
        <w:rPr>
          <w:color w:val="808080" w:themeColor="background1" w:themeShade="80"/>
        </w:rPr>
      </w:pPr>
      <w:r w:rsidRPr="00A8788F">
        <w:rPr>
          <w:rFonts w:hint="eastAsia"/>
          <w:color w:val="808080" w:themeColor="background1" w:themeShade="80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备注</w:t>
            </w:r>
          </w:p>
        </w:tc>
      </w:tr>
      <w:tr w:rsidR="007015C4" w:rsidRPr="00A8788F" w:rsidTr="008B49AF">
        <w:tc>
          <w:tcPr>
            <w:tcW w:w="8518" w:type="dxa"/>
            <w:gridSpan w:val="5"/>
            <w:shd w:val="clear" w:color="auto" w:fill="DEEAF6" w:themeFill="accent1" w:themeFillTint="33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客户账户</w:t>
            </w:r>
            <w:r w:rsidRPr="00A8788F">
              <w:rPr>
                <w:color w:val="808080" w:themeColor="background1" w:themeShade="80"/>
              </w:rPr>
              <w:t>余额列表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</w:t>
            </w:r>
            <w:r w:rsidRPr="00A8788F">
              <w:rPr>
                <w:color w:val="808080" w:themeColor="background1" w:themeShade="80"/>
              </w:rPr>
              <w:t>账号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</w:t>
            </w:r>
            <w:r w:rsidRPr="00A8788F">
              <w:rPr>
                <w:color w:val="808080" w:themeColor="background1" w:themeShade="80"/>
              </w:rPr>
              <w:t>账户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客户名称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</w:t>
            </w:r>
            <w:r w:rsidRPr="00A8788F">
              <w:rPr>
                <w:color w:val="808080" w:themeColor="background1" w:themeShade="80"/>
              </w:rPr>
              <w:t>名称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账户余额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账户</w:t>
            </w:r>
            <w:r w:rsidRPr="00A8788F">
              <w:rPr>
                <w:color w:val="808080" w:themeColor="background1" w:themeShade="80"/>
              </w:rPr>
              <w:t>余额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业务部门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业务</w:t>
            </w:r>
            <w:r w:rsidRPr="00A8788F">
              <w:rPr>
                <w:color w:val="808080" w:themeColor="background1" w:themeShade="80"/>
              </w:rPr>
              <w:t>部门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业务线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业务线</w:t>
            </w:r>
          </w:p>
        </w:tc>
      </w:tr>
      <w:tr w:rsidR="007015C4" w:rsidRPr="00A8788F" w:rsidTr="008B49AF">
        <w:tc>
          <w:tcPr>
            <w:tcW w:w="8518" w:type="dxa"/>
            <w:gridSpan w:val="5"/>
            <w:shd w:val="clear" w:color="auto" w:fill="DEEAF6" w:themeFill="accent1" w:themeFillTint="33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</w:t>
            </w:r>
            <w:r w:rsidRPr="00A8788F">
              <w:rPr>
                <w:color w:val="808080" w:themeColor="background1" w:themeShade="80"/>
              </w:rPr>
              <w:t>账户变化列表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</w:t>
            </w:r>
            <w:r w:rsidRPr="00A8788F">
              <w:rPr>
                <w:color w:val="808080" w:themeColor="background1" w:themeShade="80"/>
              </w:rPr>
              <w:t>账号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</w:t>
            </w:r>
            <w:r w:rsidRPr="00A8788F">
              <w:rPr>
                <w:color w:val="808080" w:themeColor="background1" w:themeShade="80"/>
              </w:rPr>
              <w:t>账户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</w:t>
            </w:r>
            <w:r w:rsidRPr="00A8788F">
              <w:rPr>
                <w:color w:val="808080" w:themeColor="background1" w:themeShade="80"/>
              </w:rPr>
              <w:t>名称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</w:t>
            </w:r>
            <w:r w:rsidRPr="00A8788F">
              <w:rPr>
                <w:color w:val="808080" w:themeColor="background1" w:themeShade="80"/>
              </w:rPr>
              <w:t>名称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流水号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流水</w:t>
            </w:r>
            <w:r w:rsidR="006C58AF" w:rsidRPr="00A8788F">
              <w:rPr>
                <w:rFonts w:hint="eastAsia"/>
                <w:color w:val="808080" w:themeColor="background1" w:themeShade="80"/>
              </w:rPr>
              <w:t>记录</w:t>
            </w:r>
            <w:r w:rsidRPr="00A8788F">
              <w:rPr>
                <w:rFonts w:hint="eastAsia"/>
                <w:color w:val="808080" w:themeColor="background1" w:themeShade="80"/>
              </w:rPr>
              <w:t>号，</w:t>
            </w:r>
            <w:r w:rsidRPr="00A8788F">
              <w:rPr>
                <w:color w:val="808080" w:themeColor="background1" w:themeShade="80"/>
              </w:rPr>
              <w:t>系统</w:t>
            </w:r>
            <w:r w:rsidRPr="00A8788F">
              <w:rPr>
                <w:rFonts w:hint="eastAsia"/>
                <w:color w:val="808080" w:themeColor="background1" w:themeShade="80"/>
              </w:rPr>
              <w:t>自动</w:t>
            </w:r>
            <w:r w:rsidRPr="00A8788F">
              <w:rPr>
                <w:color w:val="808080" w:themeColor="background1" w:themeShade="80"/>
              </w:rPr>
              <w:t>生成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类型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pStyle w:val="a5"/>
              <w:numPr>
                <w:ilvl w:val="0"/>
                <w:numId w:val="15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销售单</w:t>
            </w:r>
          </w:p>
          <w:p w:rsidR="007015C4" w:rsidRPr="00A8788F" w:rsidRDefault="007015C4" w:rsidP="008B49AF">
            <w:pPr>
              <w:pStyle w:val="a5"/>
              <w:numPr>
                <w:ilvl w:val="0"/>
                <w:numId w:val="15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退货单</w:t>
            </w:r>
          </w:p>
          <w:p w:rsidR="007015C4" w:rsidRPr="00A8788F" w:rsidRDefault="007015C4" w:rsidP="008B49AF">
            <w:pPr>
              <w:pStyle w:val="a5"/>
              <w:numPr>
                <w:ilvl w:val="0"/>
                <w:numId w:val="15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人工处理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方式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pStyle w:val="a5"/>
              <w:numPr>
                <w:ilvl w:val="0"/>
                <w:numId w:val="16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color w:val="808080" w:themeColor="background1" w:themeShade="80"/>
              </w:rPr>
              <w:t>转账</w:t>
            </w:r>
            <w:r w:rsidRPr="00A8788F">
              <w:rPr>
                <w:rFonts w:hint="eastAsia"/>
                <w:color w:val="808080" w:themeColor="background1" w:themeShade="80"/>
              </w:rPr>
              <w:t>支付</w:t>
            </w:r>
          </w:p>
          <w:p w:rsidR="007015C4" w:rsidRPr="00A8788F" w:rsidRDefault="007015C4" w:rsidP="008B49AF">
            <w:pPr>
              <w:pStyle w:val="a5"/>
              <w:numPr>
                <w:ilvl w:val="0"/>
                <w:numId w:val="16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支付宝支付</w:t>
            </w:r>
          </w:p>
          <w:p w:rsidR="007015C4" w:rsidRPr="00A8788F" w:rsidRDefault="007015C4" w:rsidP="008B49AF">
            <w:pPr>
              <w:pStyle w:val="a5"/>
              <w:numPr>
                <w:ilvl w:val="0"/>
                <w:numId w:val="16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微信</w:t>
            </w:r>
            <w:r w:rsidRPr="00A8788F">
              <w:rPr>
                <w:color w:val="808080" w:themeColor="background1" w:themeShade="80"/>
              </w:rPr>
              <w:t>支付</w:t>
            </w:r>
          </w:p>
          <w:p w:rsidR="007015C4" w:rsidRPr="00A8788F" w:rsidRDefault="007015C4" w:rsidP="008B49AF">
            <w:pPr>
              <w:pStyle w:val="a5"/>
              <w:numPr>
                <w:ilvl w:val="0"/>
                <w:numId w:val="16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POS</w:t>
            </w:r>
            <w:r w:rsidRPr="00A8788F">
              <w:rPr>
                <w:rFonts w:hint="eastAsia"/>
                <w:color w:val="808080" w:themeColor="background1" w:themeShade="80"/>
              </w:rPr>
              <w:t>支付</w:t>
            </w:r>
          </w:p>
          <w:p w:rsidR="007015C4" w:rsidRPr="00A8788F" w:rsidRDefault="007015C4" w:rsidP="008B49AF">
            <w:pPr>
              <w:pStyle w:val="a5"/>
              <w:numPr>
                <w:ilvl w:val="0"/>
                <w:numId w:val="16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现金</w:t>
            </w:r>
            <w:r w:rsidRPr="00A8788F">
              <w:rPr>
                <w:color w:val="808080" w:themeColor="background1" w:themeShade="80"/>
              </w:rPr>
              <w:t>支付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业务</w:t>
            </w:r>
            <w:r w:rsidRPr="00A8788F">
              <w:rPr>
                <w:color w:val="808080" w:themeColor="background1" w:themeShade="80"/>
              </w:rPr>
              <w:t>单据编</w:t>
            </w:r>
            <w:r w:rsidRPr="00A8788F">
              <w:rPr>
                <w:color w:val="808080" w:themeColor="background1" w:themeShade="80"/>
              </w:rPr>
              <w:lastRenderedPageBreak/>
              <w:t>号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lastRenderedPageBreak/>
              <w:t>操作前</w:t>
            </w:r>
            <w:r w:rsidRPr="00A8788F">
              <w:rPr>
                <w:color w:val="808080" w:themeColor="background1" w:themeShade="80"/>
              </w:rPr>
              <w:t>余额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操作</w:t>
            </w:r>
            <w:r w:rsidRPr="00A8788F">
              <w:rPr>
                <w:color w:val="808080" w:themeColor="background1" w:themeShade="80"/>
              </w:rPr>
              <w:t>金额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加</w:t>
            </w:r>
            <w:r w:rsidRPr="00A8788F">
              <w:rPr>
                <w:color w:val="808080" w:themeColor="background1" w:themeShade="80"/>
              </w:rPr>
              <w:t>金额用</w:t>
            </w:r>
            <w:r w:rsidRPr="00A8788F">
              <w:rPr>
                <w:color w:val="808080" w:themeColor="background1" w:themeShade="80"/>
              </w:rPr>
              <w:t>‘+’</w:t>
            </w:r>
            <w:r w:rsidRPr="00A8788F">
              <w:rPr>
                <w:rFonts w:hint="eastAsia"/>
                <w:color w:val="808080" w:themeColor="background1" w:themeShade="80"/>
              </w:rPr>
              <w:t>表示，减</w:t>
            </w:r>
            <w:r w:rsidRPr="00A8788F">
              <w:rPr>
                <w:color w:val="808080" w:themeColor="background1" w:themeShade="80"/>
              </w:rPr>
              <w:t>金额用</w:t>
            </w:r>
            <w:r w:rsidRPr="00A8788F">
              <w:rPr>
                <w:color w:val="808080" w:themeColor="background1" w:themeShade="80"/>
              </w:rPr>
              <w:t>‘-’</w:t>
            </w:r>
            <w:r w:rsidRPr="00A8788F">
              <w:rPr>
                <w:rFonts w:hint="eastAsia"/>
                <w:color w:val="808080" w:themeColor="background1" w:themeShade="80"/>
              </w:rPr>
              <w:t>表示</w:t>
            </w:r>
          </w:p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最多小数点</w:t>
            </w:r>
            <w:r w:rsidRPr="00A8788F">
              <w:rPr>
                <w:color w:val="808080" w:themeColor="background1" w:themeShade="80"/>
              </w:rPr>
              <w:t>后两位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操作</w:t>
            </w:r>
            <w:r w:rsidRPr="00A8788F">
              <w:rPr>
                <w:color w:val="808080" w:themeColor="background1" w:themeShade="80"/>
              </w:rPr>
              <w:t>后余额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操作</w:t>
            </w:r>
            <w:r w:rsidRPr="00A8788F">
              <w:rPr>
                <w:color w:val="808080" w:themeColor="background1" w:themeShade="80"/>
              </w:rPr>
              <w:t>时间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流水单</w:t>
            </w:r>
            <w:r w:rsidRPr="00A8788F">
              <w:rPr>
                <w:color w:val="808080" w:themeColor="background1" w:themeShade="80"/>
              </w:rPr>
              <w:t>创建时间，格式：年</w:t>
            </w:r>
            <w:r w:rsidRPr="00A8788F">
              <w:rPr>
                <w:color w:val="808080" w:themeColor="background1" w:themeShade="80"/>
              </w:rPr>
              <w:t>-</w:t>
            </w:r>
            <w:r w:rsidRPr="00A8788F">
              <w:rPr>
                <w:color w:val="808080" w:themeColor="background1" w:themeShade="80"/>
              </w:rPr>
              <w:t>月</w:t>
            </w:r>
            <w:r w:rsidRPr="00A8788F">
              <w:rPr>
                <w:color w:val="808080" w:themeColor="background1" w:themeShade="80"/>
              </w:rPr>
              <w:t>-</w:t>
            </w:r>
            <w:r w:rsidRPr="00A8788F">
              <w:rPr>
                <w:color w:val="808080" w:themeColor="background1" w:themeShade="80"/>
              </w:rPr>
              <w:t>日</w:t>
            </w:r>
            <w:r w:rsidRPr="00A8788F">
              <w:rPr>
                <w:rFonts w:hint="eastAsia"/>
                <w:color w:val="808080" w:themeColor="background1" w:themeShade="80"/>
              </w:rPr>
              <w:t xml:space="preserve"> </w:t>
            </w:r>
            <w:r w:rsidRPr="00A8788F">
              <w:rPr>
                <w:rFonts w:hint="eastAsia"/>
                <w:color w:val="808080" w:themeColor="background1" w:themeShade="80"/>
              </w:rPr>
              <w:t>时分秒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操作</w:t>
            </w:r>
            <w:r w:rsidRPr="00A8788F">
              <w:rPr>
                <w:color w:val="808080" w:themeColor="background1" w:themeShade="80"/>
              </w:rPr>
              <w:t>人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Y</w:t>
            </w: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流水单创建</w:t>
            </w:r>
            <w:r w:rsidRPr="00A8788F">
              <w:rPr>
                <w:color w:val="808080" w:themeColor="background1" w:themeShade="80"/>
              </w:rPr>
              <w:t>人，</w:t>
            </w:r>
            <w:r w:rsidRPr="00A8788F">
              <w:rPr>
                <w:rFonts w:hint="eastAsia"/>
                <w:color w:val="808080" w:themeColor="background1" w:themeShade="80"/>
              </w:rPr>
              <w:t>如果</w:t>
            </w:r>
            <w:r w:rsidRPr="00A8788F">
              <w:rPr>
                <w:color w:val="808080" w:themeColor="background1" w:themeShade="80"/>
              </w:rPr>
              <w:t>是由业务</w:t>
            </w:r>
            <w:r w:rsidRPr="00A8788F">
              <w:rPr>
                <w:rFonts w:hint="eastAsia"/>
                <w:color w:val="808080" w:themeColor="background1" w:themeShade="80"/>
              </w:rPr>
              <w:t>单据</w:t>
            </w:r>
            <w:r w:rsidRPr="00A8788F">
              <w:rPr>
                <w:color w:val="808080" w:themeColor="background1" w:themeShade="80"/>
              </w:rPr>
              <w:t>创建的，则记录业务单据</w:t>
            </w:r>
            <w:r w:rsidRPr="00A8788F">
              <w:rPr>
                <w:rFonts w:hint="eastAsia"/>
                <w:color w:val="808080" w:themeColor="background1" w:themeShade="80"/>
              </w:rPr>
              <w:t>生成</w:t>
            </w:r>
            <w:r w:rsidRPr="00A8788F">
              <w:rPr>
                <w:color w:val="808080" w:themeColor="background1" w:themeShade="80"/>
              </w:rPr>
              <w:t>流水单</w:t>
            </w:r>
            <w:r w:rsidRPr="00A8788F">
              <w:rPr>
                <w:rFonts w:hint="eastAsia"/>
                <w:color w:val="808080" w:themeColor="background1" w:themeShade="80"/>
              </w:rPr>
              <w:t>操作</w:t>
            </w:r>
            <w:r w:rsidRPr="00A8788F">
              <w:rPr>
                <w:color w:val="808080" w:themeColor="background1" w:themeShade="80"/>
              </w:rPr>
              <w:t>的操作人</w:t>
            </w:r>
          </w:p>
        </w:tc>
      </w:tr>
      <w:tr w:rsidR="007015C4" w:rsidRPr="00A8788F" w:rsidTr="008B49AF">
        <w:tc>
          <w:tcPr>
            <w:tcW w:w="134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备注</w:t>
            </w:r>
          </w:p>
        </w:tc>
        <w:tc>
          <w:tcPr>
            <w:tcW w:w="782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文本</w:t>
            </w:r>
          </w:p>
        </w:tc>
        <w:tc>
          <w:tcPr>
            <w:tcW w:w="1170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</w:p>
        </w:tc>
        <w:tc>
          <w:tcPr>
            <w:tcW w:w="4129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200</w:t>
            </w:r>
            <w:r w:rsidRPr="00A8788F">
              <w:rPr>
                <w:rFonts w:hint="eastAsia"/>
                <w:color w:val="808080" w:themeColor="background1" w:themeShade="80"/>
              </w:rPr>
              <w:t>个</w:t>
            </w:r>
            <w:r w:rsidRPr="00A8788F">
              <w:rPr>
                <w:color w:val="808080" w:themeColor="background1" w:themeShade="80"/>
              </w:rPr>
              <w:t>汉字以内</w:t>
            </w:r>
          </w:p>
        </w:tc>
      </w:tr>
    </w:tbl>
    <w:p w:rsidR="007015C4" w:rsidRPr="00A8788F" w:rsidRDefault="007015C4" w:rsidP="007015C4">
      <w:pPr>
        <w:ind w:firstLine="420"/>
        <w:rPr>
          <w:color w:val="808080" w:themeColor="background1" w:themeShade="80"/>
        </w:rPr>
      </w:pPr>
      <w:r w:rsidRPr="00A8788F">
        <w:rPr>
          <w:rFonts w:hint="eastAsia"/>
          <w:color w:val="808080" w:themeColor="background1" w:themeShade="80"/>
        </w:rPr>
        <w:t>操作描述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7015C4" w:rsidRPr="00A8788F" w:rsidTr="008B49AF">
        <w:trPr>
          <w:trHeight w:val="357"/>
        </w:trPr>
        <w:tc>
          <w:tcPr>
            <w:tcW w:w="2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备注</w:t>
            </w:r>
          </w:p>
        </w:tc>
      </w:tr>
      <w:tr w:rsidR="007015C4" w:rsidRPr="00A8788F" w:rsidTr="008B49AF">
        <w:trPr>
          <w:trHeight w:val="369"/>
        </w:trPr>
        <w:tc>
          <w:tcPr>
            <w:tcW w:w="2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</w:t>
            </w:r>
            <w:r w:rsidRPr="00A8788F">
              <w:rPr>
                <w:color w:val="808080" w:themeColor="background1" w:themeShade="80"/>
              </w:rPr>
              <w:t>账户充值</w:t>
            </w:r>
          </w:p>
        </w:tc>
        <w:tc>
          <w:tcPr>
            <w:tcW w:w="644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跳转</w:t>
            </w:r>
            <w:r w:rsidRPr="00A8788F">
              <w:rPr>
                <w:color w:val="808080" w:themeColor="background1" w:themeShade="80"/>
              </w:rPr>
              <w:t>至页面</w:t>
            </w:r>
            <w:r w:rsidRPr="00A8788F">
              <w:rPr>
                <w:rFonts w:hint="eastAsia"/>
                <w:color w:val="808080" w:themeColor="background1" w:themeShade="80"/>
              </w:rPr>
              <w:t>充值</w:t>
            </w:r>
            <w:r w:rsidRPr="00A8788F">
              <w:rPr>
                <w:color w:val="808080" w:themeColor="background1" w:themeShade="80"/>
              </w:rPr>
              <w:t>明细页</w:t>
            </w:r>
          </w:p>
        </w:tc>
      </w:tr>
      <w:tr w:rsidR="007015C4" w:rsidRPr="00A8788F" w:rsidTr="008B49AF">
        <w:trPr>
          <w:trHeight w:val="693"/>
        </w:trPr>
        <w:tc>
          <w:tcPr>
            <w:tcW w:w="2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充值</w:t>
            </w:r>
          </w:p>
        </w:tc>
        <w:tc>
          <w:tcPr>
            <w:tcW w:w="6445" w:type="dxa"/>
            <w:shd w:val="clear" w:color="auto" w:fill="auto"/>
          </w:tcPr>
          <w:p w:rsidR="007015C4" w:rsidRPr="00A8788F" w:rsidRDefault="007015C4" w:rsidP="008B49AF">
            <w:pPr>
              <w:pStyle w:val="a5"/>
              <w:numPr>
                <w:ilvl w:val="0"/>
                <w:numId w:val="17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校验</w:t>
            </w:r>
            <w:r w:rsidRPr="00A8788F">
              <w:rPr>
                <w:color w:val="808080" w:themeColor="background1" w:themeShade="80"/>
              </w:rPr>
              <w:t>必填字段</w:t>
            </w:r>
          </w:p>
          <w:p w:rsidR="007015C4" w:rsidRPr="00A8788F" w:rsidRDefault="007015C4" w:rsidP="008B49AF">
            <w:pPr>
              <w:pStyle w:val="a5"/>
              <w:numPr>
                <w:ilvl w:val="0"/>
                <w:numId w:val="17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</w:t>
            </w:r>
            <w:r w:rsidRPr="00A8788F">
              <w:rPr>
                <w:color w:val="808080" w:themeColor="background1" w:themeShade="80"/>
              </w:rPr>
              <w:t>账户余额增加</w:t>
            </w:r>
          </w:p>
          <w:p w:rsidR="007015C4" w:rsidRPr="00A8788F" w:rsidRDefault="007015C4" w:rsidP="008B49AF">
            <w:pPr>
              <w:pStyle w:val="a5"/>
              <w:numPr>
                <w:ilvl w:val="0"/>
                <w:numId w:val="17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生成</w:t>
            </w:r>
            <w:r w:rsidRPr="00A8788F">
              <w:rPr>
                <w:color w:val="808080" w:themeColor="background1" w:themeShade="80"/>
              </w:rPr>
              <w:t>一张</w:t>
            </w:r>
            <w:r w:rsidRPr="00A8788F">
              <w:rPr>
                <w:rFonts w:hint="eastAsia"/>
                <w:color w:val="808080" w:themeColor="background1" w:themeShade="80"/>
              </w:rPr>
              <w:t>账户</w:t>
            </w:r>
            <w:r w:rsidRPr="00A8788F">
              <w:rPr>
                <w:color w:val="808080" w:themeColor="background1" w:themeShade="80"/>
              </w:rPr>
              <w:t>余额变化流水单据</w:t>
            </w:r>
          </w:p>
        </w:tc>
      </w:tr>
      <w:tr w:rsidR="007015C4" w:rsidRPr="00A8788F" w:rsidTr="008B49AF">
        <w:trPr>
          <w:trHeight w:val="693"/>
        </w:trPr>
        <w:tc>
          <w:tcPr>
            <w:tcW w:w="2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扣款</w:t>
            </w:r>
          </w:p>
        </w:tc>
        <w:tc>
          <w:tcPr>
            <w:tcW w:w="6445" w:type="dxa"/>
            <w:shd w:val="clear" w:color="auto" w:fill="auto"/>
          </w:tcPr>
          <w:p w:rsidR="007015C4" w:rsidRPr="00A8788F" w:rsidRDefault="007015C4" w:rsidP="008B49AF">
            <w:pPr>
              <w:pStyle w:val="a5"/>
              <w:numPr>
                <w:ilvl w:val="0"/>
                <w:numId w:val="18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校验</w:t>
            </w:r>
            <w:r w:rsidRPr="00A8788F">
              <w:rPr>
                <w:color w:val="808080" w:themeColor="background1" w:themeShade="80"/>
              </w:rPr>
              <w:t>必填字段</w:t>
            </w:r>
          </w:p>
          <w:p w:rsidR="007015C4" w:rsidRPr="00A8788F" w:rsidRDefault="007015C4" w:rsidP="008B49AF">
            <w:pPr>
              <w:pStyle w:val="a5"/>
              <w:numPr>
                <w:ilvl w:val="0"/>
                <w:numId w:val="18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客户账户</w:t>
            </w:r>
            <w:r w:rsidRPr="00A8788F">
              <w:rPr>
                <w:color w:val="808080" w:themeColor="background1" w:themeShade="80"/>
              </w:rPr>
              <w:t>余额扣减（</w:t>
            </w:r>
            <w:r w:rsidRPr="00A8788F">
              <w:rPr>
                <w:rFonts w:hint="eastAsia"/>
                <w:color w:val="808080" w:themeColor="background1" w:themeShade="80"/>
              </w:rPr>
              <w:t>最多</w:t>
            </w:r>
            <w:r w:rsidRPr="00A8788F">
              <w:rPr>
                <w:color w:val="808080" w:themeColor="background1" w:themeShade="80"/>
              </w:rPr>
              <w:t>扣减至</w:t>
            </w:r>
            <w:r w:rsidRPr="00A8788F">
              <w:rPr>
                <w:rFonts w:hint="eastAsia"/>
                <w:color w:val="808080" w:themeColor="background1" w:themeShade="80"/>
              </w:rPr>
              <w:t>0</w:t>
            </w:r>
            <w:r w:rsidRPr="00A8788F">
              <w:rPr>
                <w:color w:val="808080" w:themeColor="background1" w:themeShade="80"/>
              </w:rPr>
              <w:t>）</w:t>
            </w:r>
          </w:p>
          <w:p w:rsidR="007015C4" w:rsidRPr="00A8788F" w:rsidRDefault="007015C4" w:rsidP="008B49AF">
            <w:pPr>
              <w:pStyle w:val="a5"/>
              <w:numPr>
                <w:ilvl w:val="0"/>
                <w:numId w:val="18"/>
              </w:numPr>
              <w:ind w:firstLineChars="0"/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生成</w:t>
            </w:r>
            <w:r w:rsidRPr="00A8788F">
              <w:rPr>
                <w:color w:val="808080" w:themeColor="background1" w:themeShade="80"/>
              </w:rPr>
              <w:t>一张账户余额变化流水单据</w:t>
            </w:r>
          </w:p>
        </w:tc>
      </w:tr>
      <w:tr w:rsidR="007015C4" w:rsidRPr="00A8788F" w:rsidTr="008B49AF">
        <w:trPr>
          <w:trHeight w:val="363"/>
        </w:trPr>
        <w:tc>
          <w:tcPr>
            <w:tcW w:w="209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关闭</w:t>
            </w:r>
          </w:p>
        </w:tc>
        <w:tc>
          <w:tcPr>
            <w:tcW w:w="6445" w:type="dxa"/>
            <w:shd w:val="clear" w:color="auto" w:fill="auto"/>
          </w:tcPr>
          <w:p w:rsidR="007015C4" w:rsidRPr="00A8788F" w:rsidRDefault="007015C4" w:rsidP="008B49AF">
            <w:pPr>
              <w:rPr>
                <w:color w:val="808080" w:themeColor="background1" w:themeShade="80"/>
              </w:rPr>
            </w:pPr>
            <w:r w:rsidRPr="00A8788F">
              <w:rPr>
                <w:rFonts w:hint="eastAsia"/>
                <w:color w:val="808080" w:themeColor="background1" w:themeShade="80"/>
              </w:rPr>
              <w:t>关闭</w:t>
            </w:r>
            <w:r w:rsidRPr="00A8788F">
              <w:rPr>
                <w:color w:val="808080" w:themeColor="background1" w:themeShade="80"/>
              </w:rPr>
              <w:t>弹窗</w:t>
            </w:r>
          </w:p>
        </w:tc>
      </w:tr>
    </w:tbl>
    <w:p w:rsidR="007015C4" w:rsidRPr="00804F6B" w:rsidRDefault="007015C4" w:rsidP="007015C4"/>
    <w:p w:rsidR="007015C4" w:rsidRDefault="007015C4" w:rsidP="007015C4">
      <w:pPr>
        <w:ind w:firstLine="420"/>
      </w:pPr>
    </w:p>
    <w:p w:rsidR="007015C4" w:rsidRDefault="00B83E4C" w:rsidP="008524D9">
      <w:pPr>
        <w:pStyle w:val="2"/>
        <w:rPr>
          <w:noProof/>
        </w:rPr>
      </w:pPr>
      <w:bookmarkStart w:id="67" w:name="_Toc462673602"/>
      <w:r>
        <w:rPr>
          <w:rFonts w:hint="eastAsia"/>
          <w:noProof/>
        </w:rPr>
        <w:t>补偿单</w:t>
      </w:r>
      <w:r w:rsidR="008524D9">
        <w:rPr>
          <w:noProof/>
        </w:rPr>
        <w:t>审核</w:t>
      </w:r>
      <w:bookmarkEnd w:id="67"/>
    </w:p>
    <w:p w:rsidR="008524D9" w:rsidRPr="008524D9" w:rsidRDefault="00B83E4C" w:rsidP="008524D9">
      <w:r>
        <w:rPr>
          <w:rFonts w:hint="eastAsia"/>
        </w:rPr>
        <w:t>补偿</w:t>
      </w:r>
      <w:r w:rsidR="008524D9">
        <w:t>列表</w:t>
      </w:r>
    </w:p>
    <w:p w:rsidR="00EE6E2B" w:rsidRDefault="00C3647D" w:rsidP="00513AA8">
      <w:r>
        <w:rPr>
          <w:noProof/>
        </w:rPr>
        <w:drawing>
          <wp:inline distT="0" distB="0" distL="0" distR="0" wp14:anchorId="1AC6E39F" wp14:editId="5B170C66">
            <wp:extent cx="5274310" cy="16929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0C" w:rsidRDefault="0089040C" w:rsidP="00DC641C">
      <w:pPr>
        <w:ind w:firstLine="420"/>
      </w:pPr>
    </w:p>
    <w:p w:rsidR="0089040C" w:rsidRDefault="0089040C" w:rsidP="0020512F">
      <w:r>
        <w:rPr>
          <w:rFonts w:hint="eastAsia"/>
        </w:rPr>
        <w:t>审核</w:t>
      </w:r>
      <w:r>
        <w:t>页面</w:t>
      </w:r>
    </w:p>
    <w:p w:rsidR="0089040C" w:rsidRDefault="007024AD" w:rsidP="0020512F">
      <w:r>
        <w:rPr>
          <w:noProof/>
        </w:rPr>
        <w:lastRenderedPageBreak/>
        <w:drawing>
          <wp:inline distT="0" distB="0" distL="0" distR="0" wp14:anchorId="1E438364" wp14:editId="1F14611B">
            <wp:extent cx="5274310" cy="43072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1C" w:rsidRDefault="00DC641C" w:rsidP="005F49BB">
      <w:r>
        <w:rPr>
          <w:rFonts w:hint="eastAsia"/>
        </w:rPr>
        <w:t>编号：</w:t>
      </w:r>
      <w:r>
        <w:rPr>
          <w:rFonts w:hint="eastAsia"/>
        </w:rPr>
        <w:t xml:space="preserve">01 </w:t>
      </w:r>
    </w:p>
    <w:p w:rsidR="00DC641C" w:rsidRDefault="00DC641C" w:rsidP="005F49BB">
      <w:r>
        <w:rPr>
          <w:rFonts w:hint="eastAsia"/>
        </w:rPr>
        <w:t>字段描述</w:t>
      </w:r>
    </w:p>
    <w:tbl>
      <w:tblPr>
        <w:tblW w:w="8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782"/>
        <w:gridCol w:w="1095"/>
        <w:gridCol w:w="1170"/>
        <w:gridCol w:w="4129"/>
      </w:tblGrid>
      <w:tr w:rsidR="00DC641C" w:rsidTr="00C85E96">
        <w:tc>
          <w:tcPr>
            <w:tcW w:w="1342" w:type="dxa"/>
            <w:shd w:val="clear" w:color="auto" w:fill="auto"/>
          </w:tcPr>
          <w:p w:rsidR="00DC641C" w:rsidRDefault="00DC641C" w:rsidP="0072660B">
            <w:r>
              <w:rPr>
                <w:rFonts w:hint="eastAsia"/>
              </w:rPr>
              <w:t>字段描述</w:t>
            </w:r>
          </w:p>
        </w:tc>
        <w:tc>
          <w:tcPr>
            <w:tcW w:w="782" w:type="dxa"/>
            <w:shd w:val="clear" w:color="auto" w:fill="auto"/>
          </w:tcPr>
          <w:p w:rsidR="00DC641C" w:rsidRDefault="00DC641C" w:rsidP="0072660B">
            <w:r>
              <w:rPr>
                <w:rFonts w:hint="eastAsia"/>
              </w:rPr>
              <w:t>必填</w:t>
            </w:r>
          </w:p>
        </w:tc>
        <w:tc>
          <w:tcPr>
            <w:tcW w:w="1095" w:type="dxa"/>
            <w:shd w:val="clear" w:color="auto" w:fill="auto"/>
          </w:tcPr>
          <w:p w:rsidR="00DC641C" w:rsidRDefault="00DC641C" w:rsidP="0072660B">
            <w:r>
              <w:rPr>
                <w:rFonts w:hint="eastAsia"/>
              </w:rPr>
              <w:t>控件类型</w:t>
            </w:r>
          </w:p>
        </w:tc>
        <w:tc>
          <w:tcPr>
            <w:tcW w:w="1170" w:type="dxa"/>
            <w:shd w:val="clear" w:color="auto" w:fill="auto"/>
          </w:tcPr>
          <w:p w:rsidR="00DC641C" w:rsidRDefault="00DC641C" w:rsidP="0072660B">
            <w:r>
              <w:rPr>
                <w:rFonts w:hint="eastAsia"/>
              </w:rPr>
              <w:t>字段长度</w:t>
            </w:r>
          </w:p>
        </w:tc>
        <w:tc>
          <w:tcPr>
            <w:tcW w:w="4129" w:type="dxa"/>
            <w:shd w:val="clear" w:color="auto" w:fill="auto"/>
          </w:tcPr>
          <w:p w:rsidR="00DC641C" w:rsidRDefault="00DC641C" w:rsidP="0072660B">
            <w:r>
              <w:rPr>
                <w:rFonts w:hint="eastAsia"/>
              </w:rPr>
              <w:t>备注</w:t>
            </w:r>
          </w:p>
        </w:tc>
      </w:tr>
      <w:tr w:rsidR="00C85E96" w:rsidTr="0072660B">
        <w:tc>
          <w:tcPr>
            <w:tcW w:w="8518" w:type="dxa"/>
            <w:gridSpan w:val="5"/>
            <w:shd w:val="clear" w:color="auto" w:fill="auto"/>
          </w:tcPr>
          <w:p w:rsidR="00C85E96" w:rsidRDefault="00C85E96" w:rsidP="0072660B">
            <w:r>
              <w:rPr>
                <w:rFonts w:hint="eastAsia"/>
              </w:rPr>
              <w:t>字段</w:t>
            </w:r>
            <w:r>
              <w:t>描述详见客服管理</w:t>
            </w:r>
            <w:r>
              <w:t>—</w:t>
            </w:r>
            <w:r>
              <w:rPr>
                <w:rFonts w:hint="eastAsia"/>
              </w:rPr>
              <w:t>客户积分管理</w:t>
            </w:r>
          </w:p>
        </w:tc>
      </w:tr>
    </w:tbl>
    <w:p w:rsidR="00DC641C" w:rsidRDefault="00DC641C" w:rsidP="00DC641C">
      <w:pPr>
        <w:ind w:firstLine="420"/>
      </w:pPr>
      <w:r>
        <w:rPr>
          <w:rFonts w:hint="eastAsia"/>
        </w:rPr>
        <w:t>描述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6445"/>
      </w:tblGrid>
      <w:tr w:rsidR="00DC641C" w:rsidTr="00DC5992">
        <w:trPr>
          <w:trHeight w:val="357"/>
        </w:trPr>
        <w:tc>
          <w:tcPr>
            <w:tcW w:w="2095" w:type="dxa"/>
            <w:shd w:val="clear" w:color="auto" w:fill="auto"/>
          </w:tcPr>
          <w:p w:rsidR="00DC641C" w:rsidRDefault="00DC641C" w:rsidP="0072660B">
            <w:r>
              <w:rPr>
                <w:rFonts w:hint="eastAsia"/>
              </w:rPr>
              <w:t>操作</w:t>
            </w:r>
          </w:p>
        </w:tc>
        <w:tc>
          <w:tcPr>
            <w:tcW w:w="6445" w:type="dxa"/>
            <w:shd w:val="clear" w:color="auto" w:fill="auto"/>
          </w:tcPr>
          <w:p w:rsidR="00DC641C" w:rsidRDefault="00DC641C" w:rsidP="0072660B">
            <w:r>
              <w:rPr>
                <w:rFonts w:hint="eastAsia"/>
              </w:rPr>
              <w:t>备注</w:t>
            </w:r>
          </w:p>
        </w:tc>
      </w:tr>
      <w:tr w:rsidR="00CC0782" w:rsidTr="00DC5992">
        <w:trPr>
          <w:trHeight w:val="357"/>
        </w:trPr>
        <w:tc>
          <w:tcPr>
            <w:tcW w:w="2095" w:type="dxa"/>
            <w:shd w:val="clear" w:color="auto" w:fill="auto"/>
          </w:tcPr>
          <w:p w:rsidR="00CC0782" w:rsidRDefault="00CC0782" w:rsidP="0072660B">
            <w:r>
              <w:rPr>
                <w:rFonts w:hint="eastAsia"/>
              </w:rPr>
              <w:t>批量</w:t>
            </w:r>
            <w:r>
              <w:t>审核</w:t>
            </w:r>
          </w:p>
        </w:tc>
        <w:tc>
          <w:tcPr>
            <w:tcW w:w="6445" w:type="dxa"/>
            <w:shd w:val="clear" w:color="auto" w:fill="auto"/>
          </w:tcPr>
          <w:p w:rsidR="00CC0782" w:rsidRDefault="007417A5" w:rsidP="0072660B">
            <w:r>
              <w:rPr>
                <w:rFonts w:hint="eastAsia"/>
              </w:rPr>
              <w:t>补偿积分＞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分</w:t>
            </w:r>
            <w:r>
              <w:t>，</w:t>
            </w:r>
            <w:r w:rsidR="008329F0">
              <w:rPr>
                <w:rFonts w:hint="eastAsia"/>
              </w:rPr>
              <w:t>复选框</w:t>
            </w:r>
            <w:r w:rsidR="008329F0">
              <w:t>不能勾选，不能被批量审核</w:t>
            </w:r>
            <w:r w:rsidR="006C1B6E">
              <w:rPr>
                <w:rFonts w:hint="eastAsia"/>
              </w:rPr>
              <w:t>；</w:t>
            </w:r>
          </w:p>
          <w:p w:rsidR="006C1B6E" w:rsidRPr="006C1B6E" w:rsidRDefault="006C1B6E" w:rsidP="0072660B">
            <w:r>
              <w:rPr>
                <w:rFonts w:hint="eastAsia"/>
              </w:rPr>
              <w:t>审核</w:t>
            </w:r>
            <w:r>
              <w:t>通过后，</w:t>
            </w:r>
            <w:r>
              <w:rPr>
                <w:rFonts w:hint="eastAsia"/>
              </w:rPr>
              <w:t>补偿</w:t>
            </w:r>
            <w:r>
              <w:t>的</w:t>
            </w:r>
            <w:r>
              <w:rPr>
                <w:rFonts w:hint="eastAsia"/>
              </w:rPr>
              <w:t>积分</w:t>
            </w:r>
            <w:r>
              <w:t>添加至对应客户账户</w:t>
            </w:r>
          </w:p>
        </w:tc>
      </w:tr>
      <w:tr w:rsidR="00CC0782" w:rsidTr="00DC5992">
        <w:trPr>
          <w:trHeight w:val="357"/>
        </w:trPr>
        <w:tc>
          <w:tcPr>
            <w:tcW w:w="2095" w:type="dxa"/>
            <w:shd w:val="clear" w:color="auto" w:fill="auto"/>
          </w:tcPr>
          <w:p w:rsidR="00CC0782" w:rsidRDefault="00CC0782" w:rsidP="0072660B"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</w:t>
            </w:r>
            <w:r>
              <w:t>xcel</w:t>
            </w:r>
          </w:p>
        </w:tc>
        <w:tc>
          <w:tcPr>
            <w:tcW w:w="6445" w:type="dxa"/>
            <w:shd w:val="clear" w:color="auto" w:fill="auto"/>
          </w:tcPr>
          <w:p w:rsidR="00CC0782" w:rsidRDefault="00CC0782" w:rsidP="0072660B">
            <w:r>
              <w:rPr>
                <w:rFonts w:hint="eastAsia"/>
              </w:rPr>
              <w:t>导出当前</w:t>
            </w:r>
            <w:r>
              <w:t>查询结果的</w:t>
            </w:r>
            <w:r>
              <w:rPr>
                <w:rFonts w:hint="eastAsia"/>
              </w:rPr>
              <w:t>数据</w:t>
            </w:r>
            <w:r>
              <w:t>条数，导出字段</w:t>
            </w:r>
            <w:r>
              <w:rPr>
                <w:rFonts w:hint="eastAsia"/>
              </w:rPr>
              <w:t>及</w:t>
            </w:r>
            <w:r>
              <w:t>排序如下：</w:t>
            </w:r>
          </w:p>
          <w:p w:rsidR="00CC0782" w:rsidRPr="00CC0782" w:rsidRDefault="00CC0782" w:rsidP="0072660B">
            <w:r>
              <w:rPr>
                <w:rFonts w:hint="eastAsia"/>
              </w:rPr>
              <w:t>补偿</w:t>
            </w:r>
            <w:r>
              <w:t>单号</w:t>
            </w:r>
            <w:r>
              <w:rPr>
                <w:rFonts w:hint="eastAsia"/>
              </w:rPr>
              <w:t>、销售单</w:t>
            </w:r>
            <w:r>
              <w:t>号、</w:t>
            </w:r>
            <w:r>
              <w:rPr>
                <w:rFonts w:hint="eastAsia"/>
              </w:rPr>
              <w:t>退货单</w:t>
            </w:r>
            <w:r>
              <w:t>号</w:t>
            </w:r>
            <w:r>
              <w:rPr>
                <w:rFonts w:hint="eastAsia"/>
              </w:rPr>
              <w:t>、客户</w:t>
            </w:r>
            <w:r>
              <w:t>账号、客户名称、</w:t>
            </w:r>
            <w:r>
              <w:rPr>
                <w:rFonts w:hint="eastAsia"/>
              </w:rPr>
              <w:t>补偿积分</w:t>
            </w:r>
            <w:r>
              <w:t>数量</w:t>
            </w:r>
            <w:r>
              <w:rPr>
                <w:rFonts w:hint="eastAsia"/>
              </w:rPr>
              <w:t>、涉及</w:t>
            </w:r>
            <w:r>
              <w:t>商品金额、</w:t>
            </w:r>
            <w:r>
              <w:rPr>
                <w:rFonts w:hint="eastAsia"/>
              </w:rPr>
              <w:t>补偿</w:t>
            </w:r>
            <w:r>
              <w:t>说明、</w:t>
            </w: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t>、审核人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t>、审核备注</w:t>
            </w:r>
          </w:p>
        </w:tc>
      </w:tr>
      <w:tr w:rsidR="00DC641C" w:rsidTr="00DC5992">
        <w:trPr>
          <w:trHeight w:val="363"/>
        </w:trPr>
        <w:tc>
          <w:tcPr>
            <w:tcW w:w="2095" w:type="dxa"/>
            <w:shd w:val="clear" w:color="auto" w:fill="auto"/>
          </w:tcPr>
          <w:p w:rsidR="00DC641C" w:rsidRDefault="00DC5992" w:rsidP="0072660B">
            <w:r>
              <w:rPr>
                <w:rFonts w:hint="eastAsia"/>
              </w:rPr>
              <w:t>审核</w:t>
            </w:r>
            <w:r w:rsidR="006E660D">
              <w:rPr>
                <w:rFonts w:hint="eastAsia"/>
              </w:rPr>
              <w:t>通过</w:t>
            </w:r>
          </w:p>
        </w:tc>
        <w:tc>
          <w:tcPr>
            <w:tcW w:w="6445" w:type="dxa"/>
            <w:shd w:val="clear" w:color="auto" w:fill="auto"/>
          </w:tcPr>
          <w:p w:rsidR="00DC641C" w:rsidRDefault="00796DE6" w:rsidP="0072660B">
            <w:r>
              <w:rPr>
                <w:rFonts w:hint="eastAsia"/>
              </w:rPr>
              <w:t>审核</w:t>
            </w:r>
            <w:r>
              <w:t>通过后，对应的积分自动添加至客户账户</w:t>
            </w:r>
          </w:p>
        </w:tc>
      </w:tr>
      <w:tr w:rsidR="00DC641C" w:rsidTr="00DC5992">
        <w:trPr>
          <w:trHeight w:val="363"/>
        </w:trPr>
        <w:tc>
          <w:tcPr>
            <w:tcW w:w="2095" w:type="dxa"/>
            <w:shd w:val="clear" w:color="auto" w:fill="auto"/>
          </w:tcPr>
          <w:p w:rsidR="00DC641C" w:rsidRDefault="007B1DF3" w:rsidP="0072660B">
            <w:r>
              <w:rPr>
                <w:rFonts w:hint="eastAsia"/>
              </w:rPr>
              <w:t>取消</w:t>
            </w:r>
          </w:p>
        </w:tc>
        <w:tc>
          <w:tcPr>
            <w:tcW w:w="6445" w:type="dxa"/>
            <w:shd w:val="clear" w:color="auto" w:fill="auto"/>
          </w:tcPr>
          <w:p w:rsidR="00DC641C" w:rsidRDefault="007B1DF3" w:rsidP="0072660B">
            <w:r>
              <w:rPr>
                <w:rFonts w:hint="eastAsia"/>
              </w:rPr>
              <w:t>关闭</w:t>
            </w:r>
            <w:r>
              <w:t>弹窗</w:t>
            </w:r>
          </w:p>
        </w:tc>
      </w:tr>
    </w:tbl>
    <w:p w:rsidR="004719CF" w:rsidRDefault="004719CF" w:rsidP="00DC641C"/>
    <w:p w:rsidR="004719CF" w:rsidRDefault="004719CF" w:rsidP="00DC641C"/>
    <w:p w:rsidR="002B57E6" w:rsidRDefault="002B57E6" w:rsidP="002B57E6"/>
    <w:p w:rsidR="002B57E6" w:rsidRDefault="002B57E6" w:rsidP="002B57E6"/>
    <w:p w:rsidR="002B57E6" w:rsidRDefault="002B57E6" w:rsidP="002B57E6"/>
    <w:p w:rsidR="00DC641C" w:rsidRDefault="00DC641C" w:rsidP="000C3101">
      <w:pPr>
        <w:pStyle w:val="1"/>
      </w:pPr>
      <w:bookmarkStart w:id="68" w:name="_Toc462673603"/>
      <w:r>
        <w:rPr>
          <w:rFonts w:hint="eastAsia"/>
        </w:rPr>
        <w:lastRenderedPageBreak/>
        <w:t>4.</w:t>
      </w:r>
      <w:r>
        <w:rPr>
          <w:rFonts w:hint="eastAsia"/>
        </w:rPr>
        <w:t>涉及相关修改</w:t>
      </w:r>
      <w:r>
        <w:rPr>
          <w:rFonts w:hint="eastAsia"/>
        </w:rPr>
        <w:t>:</w:t>
      </w:r>
      <w:bookmarkEnd w:id="68"/>
    </w:p>
    <w:p w:rsidR="00DC641C" w:rsidRDefault="00CB43A4" w:rsidP="00DC641C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无</w:t>
      </w:r>
    </w:p>
    <w:p w:rsidR="00DC641C" w:rsidRDefault="00DC641C" w:rsidP="000C3101">
      <w:pPr>
        <w:pStyle w:val="1"/>
      </w:pPr>
      <w:bookmarkStart w:id="69" w:name="_Toc462673604"/>
      <w:r>
        <w:rPr>
          <w:rFonts w:hint="eastAsia"/>
        </w:rPr>
        <w:t>5.</w:t>
      </w:r>
      <w:r>
        <w:rPr>
          <w:rFonts w:hint="eastAsia"/>
        </w:rPr>
        <w:t>上线前置工作</w:t>
      </w:r>
      <w:r>
        <w:rPr>
          <w:rFonts w:hint="eastAsia"/>
        </w:rPr>
        <w:t>:</w:t>
      </w:r>
      <w:bookmarkEnd w:id="69"/>
    </w:p>
    <w:p w:rsidR="00DC641C" w:rsidRDefault="00DC641C" w:rsidP="00DC641C"/>
    <w:p w:rsidR="00DC641C" w:rsidRPr="00513AA8" w:rsidRDefault="00513AA8" w:rsidP="000C3101">
      <w:pPr>
        <w:pStyle w:val="1"/>
      </w:pPr>
      <w:bookmarkStart w:id="70" w:name="_6.附件"/>
      <w:bookmarkStart w:id="71" w:name="_Toc462673605"/>
      <w:bookmarkEnd w:id="70"/>
      <w:r w:rsidRPr="00513AA8">
        <w:rPr>
          <w:rFonts w:hint="eastAsia"/>
        </w:rPr>
        <w:t>6.</w:t>
      </w:r>
      <w:r>
        <w:rPr>
          <w:rFonts w:hint="eastAsia"/>
        </w:rPr>
        <w:t>附件</w:t>
      </w:r>
      <w:bookmarkStart w:id="72" w:name="附件"/>
      <w:bookmarkEnd w:id="71"/>
      <w:bookmarkEnd w:id="72"/>
    </w:p>
    <w:p w:rsidR="00992C43" w:rsidRPr="00DC641C" w:rsidRDefault="007E5B33"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24" o:title=""/>
          </v:shape>
          <o:OLEObject Type="Embed" ProgID="Excel.Sheet.8" ShapeID="_x0000_i1025" DrawAspect="Icon" ObjectID="_1536420109" r:id="rId25"/>
        </w:object>
      </w:r>
      <w:r w:rsidR="00BD1EBC">
        <w:object w:dxaOrig="1551" w:dyaOrig="1064">
          <v:shape id="_x0000_i1026" type="#_x0000_t75" style="width:77.25pt;height:53.25pt" o:ole="">
            <v:imagedata r:id="rId26" o:title=""/>
          </v:shape>
          <o:OLEObject Type="Embed" ProgID="Excel.SheetMacroEnabled.12" ShapeID="_x0000_i1026" DrawAspect="Icon" ObjectID="_1536420110" r:id="rId27"/>
        </w:object>
      </w:r>
    </w:p>
    <w:sectPr w:rsidR="00992C43" w:rsidRPr="00DC641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D54" w:rsidRDefault="00195D54" w:rsidP="00DC641C">
      <w:r>
        <w:separator/>
      </w:r>
    </w:p>
  </w:endnote>
  <w:endnote w:type="continuationSeparator" w:id="0">
    <w:p w:rsidR="00195D54" w:rsidRDefault="00195D54" w:rsidP="00DC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D54" w:rsidRDefault="00195D54" w:rsidP="00DC641C">
      <w:r>
        <w:separator/>
      </w:r>
    </w:p>
  </w:footnote>
  <w:footnote w:type="continuationSeparator" w:id="0">
    <w:p w:rsidR="00195D54" w:rsidRDefault="00195D54" w:rsidP="00DC6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6715"/>
    <w:multiLevelType w:val="hybridMultilevel"/>
    <w:tmpl w:val="F0FA426C"/>
    <w:lvl w:ilvl="0" w:tplc="CD360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726EB"/>
    <w:multiLevelType w:val="hybridMultilevel"/>
    <w:tmpl w:val="19AE933A"/>
    <w:lvl w:ilvl="0" w:tplc="30046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7299F"/>
    <w:multiLevelType w:val="hybridMultilevel"/>
    <w:tmpl w:val="0B60E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2347B7"/>
    <w:multiLevelType w:val="hybridMultilevel"/>
    <w:tmpl w:val="AFD64EA8"/>
    <w:lvl w:ilvl="0" w:tplc="E7FA1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DC232D"/>
    <w:multiLevelType w:val="hybridMultilevel"/>
    <w:tmpl w:val="FF1A1DDA"/>
    <w:lvl w:ilvl="0" w:tplc="F16E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43681E"/>
    <w:multiLevelType w:val="hybridMultilevel"/>
    <w:tmpl w:val="DCDEEAB6"/>
    <w:lvl w:ilvl="0" w:tplc="FAB46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09311D"/>
    <w:multiLevelType w:val="hybridMultilevel"/>
    <w:tmpl w:val="56E640E6"/>
    <w:lvl w:ilvl="0" w:tplc="42BCB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C60F6"/>
    <w:multiLevelType w:val="hybridMultilevel"/>
    <w:tmpl w:val="D7F2E408"/>
    <w:lvl w:ilvl="0" w:tplc="EFE6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407206"/>
    <w:multiLevelType w:val="hybridMultilevel"/>
    <w:tmpl w:val="ACCCC482"/>
    <w:lvl w:ilvl="0" w:tplc="F9745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0322A4"/>
    <w:multiLevelType w:val="hybridMultilevel"/>
    <w:tmpl w:val="DF50B0BC"/>
    <w:lvl w:ilvl="0" w:tplc="5C1295F8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FC22CDC"/>
    <w:multiLevelType w:val="hybridMultilevel"/>
    <w:tmpl w:val="D940FB48"/>
    <w:lvl w:ilvl="0" w:tplc="0560A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2718C3"/>
    <w:multiLevelType w:val="hybridMultilevel"/>
    <w:tmpl w:val="0FEADFA8"/>
    <w:lvl w:ilvl="0" w:tplc="CF0E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9F2F3C"/>
    <w:multiLevelType w:val="hybridMultilevel"/>
    <w:tmpl w:val="C8D292C2"/>
    <w:lvl w:ilvl="0" w:tplc="07C2F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33611D"/>
    <w:multiLevelType w:val="hybridMultilevel"/>
    <w:tmpl w:val="B70CE19A"/>
    <w:lvl w:ilvl="0" w:tplc="D18C7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616761"/>
    <w:multiLevelType w:val="singleLevel"/>
    <w:tmpl w:val="56616761"/>
    <w:lvl w:ilvl="0">
      <w:start w:val="3"/>
      <w:numFmt w:val="decimal"/>
      <w:suff w:val="nothing"/>
      <w:lvlText w:val="%1."/>
      <w:lvlJc w:val="left"/>
    </w:lvl>
  </w:abstractNum>
  <w:abstractNum w:abstractNumId="15">
    <w:nsid w:val="5668DD68"/>
    <w:multiLevelType w:val="singleLevel"/>
    <w:tmpl w:val="5668DD6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668DDCE"/>
    <w:multiLevelType w:val="singleLevel"/>
    <w:tmpl w:val="5668DDC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66E4455"/>
    <w:multiLevelType w:val="singleLevel"/>
    <w:tmpl w:val="566E4455"/>
    <w:lvl w:ilvl="0">
      <w:start w:val="1"/>
      <w:numFmt w:val="decimal"/>
      <w:suff w:val="nothing"/>
      <w:lvlText w:val="%1."/>
      <w:lvlJc w:val="left"/>
    </w:lvl>
  </w:abstractNum>
  <w:abstractNum w:abstractNumId="18">
    <w:nsid w:val="5A705057"/>
    <w:multiLevelType w:val="hybridMultilevel"/>
    <w:tmpl w:val="B0D6A842"/>
    <w:lvl w:ilvl="0" w:tplc="49E8B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8E4271"/>
    <w:multiLevelType w:val="hybridMultilevel"/>
    <w:tmpl w:val="274CD154"/>
    <w:lvl w:ilvl="0" w:tplc="983A6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F5491D"/>
    <w:multiLevelType w:val="hybridMultilevel"/>
    <w:tmpl w:val="F3E8C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D42754"/>
    <w:multiLevelType w:val="hybridMultilevel"/>
    <w:tmpl w:val="386E3CE4"/>
    <w:lvl w:ilvl="0" w:tplc="9C6A1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E419BD"/>
    <w:multiLevelType w:val="hybridMultilevel"/>
    <w:tmpl w:val="F3324B92"/>
    <w:lvl w:ilvl="0" w:tplc="00643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AA12A4"/>
    <w:multiLevelType w:val="hybridMultilevel"/>
    <w:tmpl w:val="D846725C"/>
    <w:lvl w:ilvl="0" w:tplc="F1A6FD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C36D1F"/>
    <w:multiLevelType w:val="hybridMultilevel"/>
    <w:tmpl w:val="776CE452"/>
    <w:lvl w:ilvl="0" w:tplc="74009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BF4069"/>
    <w:multiLevelType w:val="hybridMultilevel"/>
    <w:tmpl w:val="9F2620EE"/>
    <w:lvl w:ilvl="0" w:tplc="60D06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D92BA9"/>
    <w:multiLevelType w:val="hybridMultilevel"/>
    <w:tmpl w:val="154EB264"/>
    <w:lvl w:ilvl="0" w:tplc="77AC8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15"/>
  </w:num>
  <w:num w:numId="5">
    <w:abstractNumId w:val="3"/>
  </w:num>
  <w:num w:numId="6">
    <w:abstractNumId w:val="5"/>
  </w:num>
  <w:num w:numId="7">
    <w:abstractNumId w:val="1"/>
  </w:num>
  <w:num w:numId="8">
    <w:abstractNumId w:val="24"/>
  </w:num>
  <w:num w:numId="9">
    <w:abstractNumId w:val="12"/>
  </w:num>
  <w:num w:numId="10">
    <w:abstractNumId w:val="0"/>
  </w:num>
  <w:num w:numId="11">
    <w:abstractNumId w:val="18"/>
  </w:num>
  <w:num w:numId="12">
    <w:abstractNumId w:val="6"/>
  </w:num>
  <w:num w:numId="13">
    <w:abstractNumId w:val="8"/>
  </w:num>
  <w:num w:numId="14">
    <w:abstractNumId w:val="21"/>
  </w:num>
  <w:num w:numId="15">
    <w:abstractNumId w:val="19"/>
  </w:num>
  <w:num w:numId="16">
    <w:abstractNumId w:val="22"/>
  </w:num>
  <w:num w:numId="17">
    <w:abstractNumId w:val="4"/>
  </w:num>
  <w:num w:numId="18">
    <w:abstractNumId w:val="25"/>
  </w:num>
  <w:num w:numId="19">
    <w:abstractNumId w:val="26"/>
  </w:num>
  <w:num w:numId="20">
    <w:abstractNumId w:val="9"/>
  </w:num>
  <w:num w:numId="21">
    <w:abstractNumId w:val="7"/>
  </w:num>
  <w:num w:numId="22">
    <w:abstractNumId w:val="11"/>
  </w:num>
  <w:num w:numId="23">
    <w:abstractNumId w:val="20"/>
  </w:num>
  <w:num w:numId="24">
    <w:abstractNumId w:val="2"/>
  </w:num>
  <w:num w:numId="25">
    <w:abstractNumId w:val="13"/>
  </w:num>
  <w:num w:numId="26">
    <w:abstractNumId w:val="10"/>
  </w:num>
  <w:num w:numId="27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lai">
    <w15:presenceInfo w15:providerId="None" w15:userId="benl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3B"/>
    <w:rsid w:val="00000179"/>
    <w:rsid w:val="00000937"/>
    <w:rsid w:val="00010195"/>
    <w:rsid w:val="000146B0"/>
    <w:rsid w:val="000163F5"/>
    <w:rsid w:val="00026677"/>
    <w:rsid w:val="0002676E"/>
    <w:rsid w:val="000341F5"/>
    <w:rsid w:val="00036845"/>
    <w:rsid w:val="000371B4"/>
    <w:rsid w:val="00050588"/>
    <w:rsid w:val="00052F08"/>
    <w:rsid w:val="000623AC"/>
    <w:rsid w:val="000667BD"/>
    <w:rsid w:val="000677E4"/>
    <w:rsid w:val="0007274A"/>
    <w:rsid w:val="00081521"/>
    <w:rsid w:val="00082BED"/>
    <w:rsid w:val="000900C3"/>
    <w:rsid w:val="000923CE"/>
    <w:rsid w:val="00093E4F"/>
    <w:rsid w:val="000A255E"/>
    <w:rsid w:val="000A36BE"/>
    <w:rsid w:val="000A3EDE"/>
    <w:rsid w:val="000A5530"/>
    <w:rsid w:val="000B17DD"/>
    <w:rsid w:val="000B6193"/>
    <w:rsid w:val="000B7010"/>
    <w:rsid w:val="000B76EB"/>
    <w:rsid w:val="000C07BD"/>
    <w:rsid w:val="000C2FFC"/>
    <w:rsid w:val="000C3101"/>
    <w:rsid w:val="000D3B3D"/>
    <w:rsid w:val="000D4338"/>
    <w:rsid w:val="000D4BCC"/>
    <w:rsid w:val="000D63BC"/>
    <w:rsid w:val="000E70E7"/>
    <w:rsid w:val="0011362B"/>
    <w:rsid w:val="00121ED3"/>
    <w:rsid w:val="00123599"/>
    <w:rsid w:val="00127740"/>
    <w:rsid w:val="0013365E"/>
    <w:rsid w:val="0013506D"/>
    <w:rsid w:val="001379DA"/>
    <w:rsid w:val="00150097"/>
    <w:rsid w:val="00152B55"/>
    <w:rsid w:val="001531A3"/>
    <w:rsid w:val="001668EC"/>
    <w:rsid w:val="001807DA"/>
    <w:rsid w:val="00181614"/>
    <w:rsid w:val="001844E6"/>
    <w:rsid w:val="001844FF"/>
    <w:rsid w:val="00184641"/>
    <w:rsid w:val="00185BAF"/>
    <w:rsid w:val="00193BD3"/>
    <w:rsid w:val="00194317"/>
    <w:rsid w:val="001958DE"/>
    <w:rsid w:val="00195D54"/>
    <w:rsid w:val="001968B0"/>
    <w:rsid w:val="001A3C07"/>
    <w:rsid w:val="001A78CB"/>
    <w:rsid w:val="001B02D8"/>
    <w:rsid w:val="001B76A4"/>
    <w:rsid w:val="001C1A24"/>
    <w:rsid w:val="001C390D"/>
    <w:rsid w:val="001E1B05"/>
    <w:rsid w:val="001E38E8"/>
    <w:rsid w:val="001F18CA"/>
    <w:rsid w:val="0020008D"/>
    <w:rsid w:val="0020512F"/>
    <w:rsid w:val="0021367F"/>
    <w:rsid w:val="002141D2"/>
    <w:rsid w:val="00214F82"/>
    <w:rsid w:val="002240DC"/>
    <w:rsid w:val="0024413C"/>
    <w:rsid w:val="00260019"/>
    <w:rsid w:val="00261B6D"/>
    <w:rsid w:val="00280513"/>
    <w:rsid w:val="00281619"/>
    <w:rsid w:val="00287F53"/>
    <w:rsid w:val="00293885"/>
    <w:rsid w:val="002B0E67"/>
    <w:rsid w:val="002B5068"/>
    <w:rsid w:val="002B57E6"/>
    <w:rsid w:val="002B6239"/>
    <w:rsid w:val="002B705C"/>
    <w:rsid w:val="002C1EE1"/>
    <w:rsid w:val="002C21BB"/>
    <w:rsid w:val="002C588C"/>
    <w:rsid w:val="002D514E"/>
    <w:rsid w:val="002D6405"/>
    <w:rsid w:val="002E1DF0"/>
    <w:rsid w:val="002E5CF0"/>
    <w:rsid w:val="002E6AAE"/>
    <w:rsid w:val="0030141E"/>
    <w:rsid w:val="003233E2"/>
    <w:rsid w:val="00327EE8"/>
    <w:rsid w:val="00330985"/>
    <w:rsid w:val="00330987"/>
    <w:rsid w:val="00332B4F"/>
    <w:rsid w:val="00351624"/>
    <w:rsid w:val="00353AB3"/>
    <w:rsid w:val="003602CB"/>
    <w:rsid w:val="00360597"/>
    <w:rsid w:val="00372387"/>
    <w:rsid w:val="00382A4A"/>
    <w:rsid w:val="003A13CC"/>
    <w:rsid w:val="003A6100"/>
    <w:rsid w:val="003B3180"/>
    <w:rsid w:val="003B3546"/>
    <w:rsid w:val="003B3E56"/>
    <w:rsid w:val="003B567D"/>
    <w:rsid w:val="003C160E"/>
    <w:rsid w:val="003C6A1F"/>
    <w:rsid w:val="003C7247"/>
    <w:rsid w:val="003D0267"/>
    <w:rsid w:val="003D2691"/>
    <w:rsid w:val="003D4835"/>
    <w:rsid w:val="003D73C3"/>
    <w:rsid w:val="003E2139"/>
    <w:rsid w:val="003E6805"/>
    <w:rsid w:val="003E73F4"/>
    <w:rsid w:val="003F7EC0"/>
    <w:rsid w:val="00400CF0"/>
    <w:rsid w:val="00410A5A"/>
    <w:rsid w:val="00411936"/>
    <w:rsid w:val="00420EF0"/>
    <w:rsid w:val="00421DFE"/>
    <w:rsid w:val="00430038"/>
    <w:rsid w:val="00455DF0"/>
    <w:rsid w:val="00457587"/>
    <w:rsid w:val="00464713"/>
    <w:rsid w:val="004667D1"/>
    <w:rsid w:val="004670DA"/>
    <w:rsid w:val="004719CF"/>
    <w:rsid w:val="00481A8F"/>
    <w:rsid w:val="00481E83"/>
    <w:rsid w:val="00482BA5"/>
    <w:rsid w:val="00497F70"/>
    <w:rsid w:val="004A7F64"/>
    <w:rsid w:val="004B6AB3"/>
    <w:rsid w:val="004C6410"/>
    <w:rsid w:val="004C7B0C"/>
    <w:rsid w:val="004D2451"/>
    <w:rsid w:val="004D3F15"/>
    <w:rsid w:val="004D48DA"/>
    <w:rsid w:val="004E2B3B"/>
    <w:rsid w:val="004E489B"/>
    <w:rsid w:val="004F0C0C"/>
    <w:rsid w:val="004F15FF"/>
    <w:rsid w:val="00500BE6"/>
    <w:rsid w:val="0050496E"/>
    <w:rsid w:val="00504990"/>
    <w:rsid w:val="00505815"/>
    <w:rsid w:val="0051272B"/>
    <w:rsid w:val="00513AA8"/>
    <w:rsid w:val="00531C6F"/>
    <w:rsid w:val="00543E2D"/>
    <w:rsid w:val="00550139"/>
    <w:rsid w:val="00561BFA"/>
    <w:rsid w:val="005704B1"/>
    <w:rsid w:val="00570EFC"/>
    <w:rsid w:val="00584429"/>
    <w:rsid w:val="00594327"/>
    <w:rsid w:val="0059546D"/>
    <w:rsid w:val="005A1A9B"/>
    <w:rsid w:val="005A60CE"/>
    <w:rsid w:val="005A7A6B"/>
    <w:rsid w:val="005B2D3B"/>
    <w:rsid w:val="005B3272"/>
    <w:rsid w:val="005C7F26"/>
    <w:rsid w:val="005E0E2D"/>
    <w:rsid w:val="005E16B5"/>
    <w:rsid w:val="005E1FBB"/>
    <w:rsid w:val="005E34DE"/>
    <w:rsid w:val="005F49BB"/>
    <w:rsid w:val="005F5210"/>
    <w:rsid w:val="005F5376"/>
    <w:rsid w:val="00610282"/>
    <w:rsid w:val="00610DD2"/>
    <w:rsid w:val="006141FF"/>
    <w:rsid w:val="00622D6A"/>
    <w:rsid w:val="00631BD3"/>
    <w:rsid w:val="006366B7"/>
    <w:rsid w:val="006368AA"/>
    <w:rsid w:val="00652D21"/>
    <w:rsid w:val="00661E37"/>
    <w:rsid w:val="00665F21"/>
    <w:rsid w:val="00671037"/>
    <w:rsid w:val="006833B0"/>
    <w:rsid w:val="0068509D"/>
    <w:rsid w:val="00686F91"/>
    <w:rsid w:val="00687B9C"/>
    <w:rsid w:val="006932FC"/>
    <w:rsid w:val="00697159"/>
    <w:rsid w:val="006B65F9"/>
    <w:rsid w:val="006B7621"/>
    <w:rsid w:val="006C1B6E"/>
    <w:rsid w:val="006C480E"/>
    <w:rsid w:val="006C58AF"/>
    <w:rsid w:val="006D3A72"/>
    <w:rsid w:val="006E0E02"/>
    <w:rsid w:val="006E660D"/>
    <w:rsid w:val="006E7D61"/>
    <w:rsid w:val="006F5B6F"/>
    <w:rsid w:val="0070102B"/>
    <w:rsid w:val="007015C4"/>
    <w:rsid w:val="007024AD"/>
    <w:rsid w:val="007103A9"/>
    <w:rsid w:val="00710D0B"/>
    <w:rsid w:val="00714905"/>
    <w:rsid w:val="00714B67"/>
    <w:rsid w:val="00717CC0"/>
    <w:rsid w:val="0072660B"/>
    <w:rsid w:val="00734EC5"/>
    <w:rsid w:val="0073570D"/>
    <w:rsid w:val="007417A5"/>
    <w:rsid w:val="00747B87"/>
    <w:rsid w:val="00752A02"/>
    <w:rsid w:val="00777099"/>
    <w:rsid w:val="007932CB"/>
    <w:rsid w:val="00796DE6"/>
    <w:rsid w:val="007A3C0F"/>
    <w:rsid w:val="007A3E8A"/>
    <w:rsid w:val="007A7EFB"/>
    <w:rsid w:val="007B1DF3"/>
    <w:rsid w:val="007C7A2A"/>
    <w:rsid w:val="007D06FF"/>
    <w:rsid w:val="007D2DFE"/>
    <w:rsid w:val="007D501D"/>
    <w:rsid w:val="007E031B"/>
    <w:rsid w:val="007E52E0"/>
    <w:rsid w:val="007E5B33"/>
    <w:rsid w:val="007F2E6E"/>
    <w:rsid w:val="007F654A"/>
    <w:rsid w:val="00801738"/>
    <w:rsid w:val="00804F6B"/>
    <w:rsid w:val="0081285C"/>
    <w:rsid w:val="00817E67"/>
    <w:rsid w:val="00822A45"/>
    <w:rsid w:val="008234E0"/>
    <w:rsid w:val="00825191"/>
    <w:rsid w:val="00825FF6"/>
    <w:rsid w:val="008324BC"/>
    <w:rsid w:val="0083260D"/>
    <w:rsid w:val="008329F0"/>
    <w:rsid w:val="00837A57"/>
    <w:rsid w:val="00842185"/>
    <w:rsid w:val="00850FD5"/>
    <w:rsid w:val="00851BBE"/>
    <w:rsid w:val="008524D9"/>
    <w:rsid w:val="0085546B"/>
    <w:rsid w:val="00861576"/>
    <w:rsid w:val="00874654"/>
    <w:rsid w:val="008763C6"/>
    <w:rsid w:val="0089040C"/>
    <w:rsid w:val="008943BB"/>
    <w:rsid w:val="00896680"/>
    <w:rsid w:val="00896C01"/>
    <w:rsid w:val="008A1DDA"/>
    <w:rsid w:val="008A5041"/>
    <w:rsid w:val="008A77B2"/>
    <w:rsid w:val="008B49AF"/>
    <w:rsid w:val="008B5FB5"/>
    <w:rsid w:val="008C4630"/>
    <w:rsid w:val="008D3616"/>
    <w:rsid w:val="008D7847"/>
    <w:rsid w:val="008E1BCE"/>
    <w:rsid w:val="008E5351"/>
    <w:rsid w:val="008F19E1"/>
    <w:rsid w:val="008F3051"/>
    <w:rsid w:val="008F3522"/>
    <w:rsid w:val="00913EF5"/>
    <w:rsid w:val="00927519"/>
    <w:rsid w:val="00931C30"/>
    <w:rsid w:val="00937ED1"/>
    <w:rsid w:val="00946D76"/>
    <w:rsid w:val="009512EE"/>
    <w:rsid w:val="00961636"/>
    <w:rsid w:val="00962B8F"/>
    <w:rsid w:val="0097399A"/>
    <w:rsid w:val="0098081F"/>
    <w:rsid w:val="00984926"/>
    <w:rsid w:val="00984F1A"/>
    <w:rsid w:val="00985DA2"/>
    <w:rsid w:val="00986AB9"/>
    <w:rsid w:val="00986FC1"/>
    <w:rsid w:val="00992C43"/>
    <w:rsid w:val="00992E90"/>
    <w:rsid w:val="009A262F"/>
    <w:rsid w:val="009A55CD"/>
    <w:rsid w:val="009E0970"/>
    <w:rsid w:val="009E12FC"/>
    <w:rsid w:val="009E14ED"/>
    <w:rsid w:val="009E2072"/>
    <w:rsid w:val="009E2DD9"/>
    <w:rsid w:val="009E5AA1"/>
    <w:rsid w:val="009E5E69"/>
    <w:rsid w:val="009E7282"/>
    <w:rsid w:val="009F24DE"/>
    <w:rsid w:val="00A10AB6"/>
    <w:rsid w:val="00A1364A"/>
    <w:rsid w:val="00A15C7A"/>
    <w:rsid w:val="00A16176"/>
    <w:rsid w:val="00A20A1B"/>
    <w:rsid w:val="00A21A7D"/>
    <w:rsid w:val="00A261E4"/>
    <w:rsid w:val="00A26F06"/>
    <w:rsid w:val="00A3105F"/>
    <w:rsid w:val="00A34E42"/>
    <w:rsid w:val="00A361DB"/>
    <w:rsid w:val="00A42EBC"/>
    <w:rsid w:val="00A4318F"/>
    <w:rsid w:val="00A5117F"/>
    <w:rsid w:val="00A51839"/>
    <w:rsid w:val="00A63591"/>
    <w:rsid w:val="00A73377"/>
    <w:rsid w:val="00A770AF"/>
    <w:rsid w:val="00A80C7D"/>
    <w:rsid w:val="00A82225"/>
    <w:rsid w:val="00A8788F"/>
    <w:rsid w:val="00A96A1D"/>
    <w:rsid w:val="00A97F6C"/>
    <w:rsid w:val="00AB5E96"/>
    <w:rsid w:val="00AC2132"/>
    <w:rsid w:val="00AD71F4"/>
    <w:rsid w:val="00AE0883"/>
    <w:rsid w:val="00AE0F42"/>
    <w:rsid w:val="00AE339D"/>
    <w:rsid w:val="00AF060B"/>
    <w:rsid w:val="00B03DC1"/>
    <w:rsid w:val="00B1442B"/>
    <w:rsid w:val="00B148E0"/>
    <w:rsid w:val="00B22BDB"/>
    <w:rsid w:val="00B247A4"/>
    <w:rsid w:val="00B25638"/>
    <w:rsid w:val="00B26DD8"/>
    <w:rsid w:val="00B33E5E"/>
    <w:rsid w:val="00B42E51"/>
    <w:rsid w:val="00B43480"/>
    <w:rsid w:val="00B44643"/>
    <w:rsid w:val="00B4476C"/>
    <w:rsid w:val="00B455E4"/>
    <w:rsid w:val="00B470A8"/>
    <w:rsid w:val="00B517CC"/>
    <w:rsid w:val="00B5658E"/>
    <w:rsid w:val="00B62A01"/>
    <w:rsid w:val="00B65F41"/>
    <w:rsid w:val="00B7032E"/>
    <w:rsid w:val="00B74472"/>
    <w:rsid w:val="00B8356E"/>
    <w:rsid w:val="00B83E4C"/>
    <w:rsid w:val="00B93E3C"/>
    <w:rsid w:val="00BB2AEC"/>
    <w:rsid w:val="00BC0B3C"/>
    <w:rsid w:val="00BD1EBC"/>
    <w:rsid w:val="00BD52C5"/>
    <w:rsid w:val="00BE58D1"/>
    <w:rsid w:val="00BE71DB"/>
    <w:rsid w:val="00C0250C"/>
    <w:rsid w:val="00C1277D"/>
    <w:rsid w:val="00C133BE"/>
    <w:rsid w:val="00C137BD"/>
    <w:rsid w:val="00C13DCF"/>
    <w:rsid w:val="00C15DC2"/>
    <w:rsid w:val="00C34EF9"/>
    <w:rsid w:val="00C3567D"/>
    <w:rsid w:val="00C3647D"/>
    <w:rsid w:val="00C37073"/>
    <w:rsid w:val="00C37720"/>
    <w:rsid w:val="00C45913"/>
    <w:rsid w:val="00C53140"/>
    <w:rsid w:val="00C56F2D"/>
    <w:rsid w:val="00C5783A"/>
    <w:rsid w:val="00C70BB5"/>
    <w:rsid w:val="00C834EB"/>
    <w:rsid w:val="00C85CEB"/>
    <w:rsid w:val="00C85E96"/>
    <w:rsid w:val="00C86D7F"/>
    <w:rsid w:val="00C874C2"/>
    <w:rsid w:val="00C907A5"/>
    <w:rsid w:val="00C9366A"/>
    <w:rsid w:val="00C951EA"/>
    <w:rsid w:val="00C96673"/>
    <w:rsid w:val="00CA1B66"/>
    <w:rsid w:val="00CA7DC4"/>
    <w:rsid w:val="00CB012B"/>
    <w:rsid w:val="00CB2B95"/>
    <w:rsid w:val="00CB3437"/>
    <w:rsid w:val="00CB43A4"/>
    <w:rsid w:val="00CC0782"/>
    <w:rsid w:val="00CC4C10"/>
    <w:rsid w:val="00CC5986"/>
    <w:rsid w:val="00CD0E9D"/>
    <w:rsid w:val="00CD2828"/>
    <w:rsid w:val="00CD7789"/>
    <w:rsid w:val="00CE55D5"/>
    <w:rsid w:val="00CF22D6"/>
    <w:rsid w:val="00CF24A3"/>
    <w:rsid w:val="00CF2ADE"/>
    <w:rsid w:val="00CF4705"/>
    <w:rsid w:val="00CF4B35"/>
    <w:rsid w:val="00D01569"/>
    <w:rsid w:val="00D16329"/>
    <w:rsid w:val="00D26E0C"/>
    <w:rsid w:val="00D30EA4"/>
    <w:rsid w:val="00D42CF3"/>
    <w:rsid w:val="00D43333"/>
    <w:rsid w:val="00D449D6"/>
    <w:rsid w:val="00D51944"/>
    <w:rsid w:val="00D57FEB"/>
    <w:rsid w:val="00D60C34"/>
    <w:rsid w:val="00D64EE6"/>
    <w:rsid w:val="00D7068F"/>
    <w:rsid w:val="00D73930"/>
    <w:rsid w:val="00D81AD3"/>
    <w:rsid w:val="00D83982"/>
    <w:rsid w:val="00D86532"/>
    <w:rsid w:val="00D9272F"/>
    <w:rsid w:val="00DA2C83"/>
    <w:rsid w:val="00DA450D"/>
    <w:rsid w:val="00DA5B4F"/>
    <w:rsid w:val="00DA744E"/>
    <w:rsid w:val="00DB5860"/>
    <w:rsid w:val="00DC3A35"/>
    <w:rsid w:val="00DC5937"/>
    <w:rsid w:val="00DC5992"/>
    <w:rsid w:val="00DC641C"/>
    <w:rsid w:val="00DD3154"/>
    <w:rsid w:val="00DE0C0C"/>
    <w:rsid w:val="00DE35BA"/>
    <w:rsid w:val="00DE4460"/>
    <w:rsid w:val="00DF0549"/>
    <w:rsid w:val="00DF331E"/>
    <w:rsid w:val="00DF4C14"/>
    <w:rsid w:val="00E0158F"/>
    <w:rsid w:val="00E12ED7"/>
    <w:rsid w:val="00E15170"/>
    <w:rsid w:val="00E2393F"/>
    <w:rsid w:val="00E2485D"/>
    <w:rsid w:val="00E25137"/>
    <w:rsid w:val="00E32923"/>
    <w:rsid w:val="00E34D8F"/>
    <w:rsid w:val="00E374E0"/>
    <w:rsid w:val="00E41ABF"/>
    <w:rsid w:val="00E474BE"/>
    <w:rsid w:val="00E569ED"/>
    <w:rsid w:val="00E67032"/>
    <w:rsid w:val="00E733D2"/>
    <w:rsid w:val="00E83BB9"/>
    <w:rsid w:val="00E9185F"/>
    <w:rsid w:val="00EA077E"/>
    <w:rsid w:val="00EA7709"/>
    <w:rsid w:val="00EB06AD"/>
    <w:rsid w:val="00EC09AD"/>
    <w:rsid w:val="00EE464B"/>
    <w:rsid w:val="00EE6E2B"/>
    <w:rsid w:val="00EE6EBF"/>
    <w:rsid w:val="00EF4A17"/>
    <w:rsid w:val="00F1103C"/>
    <w:rsid w:val="00F15387"/>
    <w:rsid w:val="00F16D0E"/>
    <w:rsid w:val="00F234EE"/>
    <w:rsid w:val="00F255AA"/>
    <w:rsid w:val="00F34854"/>
    <w:rsid w:val="00F40D5A"/>
    <w:rsid w:val="00F43406"/>
    <w:rsid w:val="00F4673B"/>
    <w:rsid w:val="00F502EB"/>
    <w:rsid w:val="00F541F3"/>
    <w:rsid w:val="00F55AC6"/>
    <w:rsid w:val="00F561D9"/>
    <w:rsid w:val="00F62073"/>
    <w:rsid w:val="00F73BFD"/>
    <w:rsid w:val="00F916AC"/>
    <w:rsid w:val="00F97CE8"/>
    <w:rsid w:val="00FA1336"/>
    <w:rsid w:val="00FA2A10"/>
    <w:rsid w:val="00FC3935"/>
    <w:rsid w:val="00FC48B6"/>
    <w:rsid w:val="00FD50F7"/>
    <w:rsid w:val="00FE292D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DA8DA-91F3-42D3-93A7-AD32B12F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41C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6207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20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4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5A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5CF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52D2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F4C14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62073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rsid w:val="00F62073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C31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C3101"/>
  </w:style>
  <w:style w:type="paragraph" w:styleId="20">
    <w:name w:val="toc 2"/>
    <w:basedOn w:val="a"/>
    <w:next w:val="a"/>
    <w:autoRedefine/>
    <w:uiPriority w:val="39"/>
    <w:unhideWhenUsed/>
    <w:rsid w:val="000C31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C3101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B434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4348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Microsoft_Excel_97-2003____1.xls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package" Target="embeddings/Microsoft_Excel________1.xlsm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04C90-6336-47D6-8DA1-80BCCD87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17</Pages>
  <Words>982</Words>
  <Characters>5598</Characters>
  <Application>Microsoft Office Word</Application>
  <DocSecurity>0</DocSecurity>
  <Lines>46</Lines>
  <Paragraphs>13</Paragraphs>
  <ScaleCrop>false</ScaleCrop>
  <Company>benlai</Company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benlai</dc:creator>
  <cp:keywords/>
  <dc:description/>
  <cp:lastModifiedBy>benlai</cp:lastModifiedBy>
  <cp:revision>495</cp:revision>
  <dcterms:created xsi:type="dcterms:W3CDTF">2016-05-26T10:56:00Z</dcterms:created>
  <dcterms:modified xsi:type="dcterms:W3CDTF">2016-09-26T10:34:00Z</dcterms:modified>
</cp:coreProperties>
</file>