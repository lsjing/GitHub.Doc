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858"/>
        <w:gridCol w:w="2685"/>
        <w:gridCol w:w="1851"/>
        <w:gridCol w:w="2693"/>
      </w:tblGrid>
      <w:tr w:rsidR="003759D3" w:rsidTr="007C72B1">
        <w:trPr>
          <w:trHeight w:val="448"/>
        </w:trPr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所属项目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9D3" w:rsidRPr="009E653A" w:rsidRDefault="00A77902" w:rsidP="00A77902">
            <w:pPr>
              <w:jc w:val="center"/>
              <w:rPr>
                <w:rFonts w:ascii="华文楷体" w:eastAsia="华文楷体" w:hAnsi="华文楷体" w:cs="宋体"/>
                <w:color w:val="0000FF"/>
                <w:sz w:val="22"/>
                <w:szCs w:val="22"/>
              </w:rPr>
            </w:pPr>
            <w:r>
              <w:rPr>
                <w:rFonts w:ascii="华文楷体" w:eastAsia="华文楷体" w:hAnsi="华文楷体" w:cs="宋体" w:hint="eastAsia"/>
                <w:color w:val="0000FF"/>
                <w:sz w:val="22"/>
                <w:szCs w:val="22"/>
              </w:rPr>
              <w:t>财务</w:t>
            </w:r>
            <w:r>
              <w:rPr>
                <w:rFonts w:ascii="华文楷体" w:eastAsia="华文楷体" w:hAnsi="华文楷体" w:cs="宋体"/>
                <w:color w:val="0000FF"/>
                <w:sz w:val="22"/>
                <w:szCs w:val="22"/>
              </w:rPr>
              <w:t>管理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作　　者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759D3" w:rsidRPr="009E653A" w:rsidRDefault="003759D3" w:rsidP="007C72B1">
            <w:pPr>
              <w:jc w:val="center"/>
              <w:rPr>
                <w:rFonts w:ascii="华文楷体" w:eastAsia="华文楷体" w:hAnsi="华文楷体" w:cs="宋体"/>
                <w:color w:val="0000FF"/>
                <w:sz w:val="22"/>
                <w:szCs w:val="22"/>
              </w:rPr>
            </w:pPr>
            <w:r>
              <w:rPr>
                <w:rFonts w:ascii="华文楷体" w:eastAsia="华文楷体" w:hAnsi="华文楷体" w:cs="宋体" w:hint="eastAsia"/>
                <w:color w:val="0000FF"/>
                <w:sz w:val="22"/>
                <w:szCs w:val="22"/>
              </w:rPr>
              <w:t>高毅</w:t>
            </w:r>
          </w:p>
        </w:tc>
      </w:tr>
      <w:tr w:rsidR="003759D3" w:rsidTr="007C72B1">
        <w:trPr>
          <w:trHeight w:val="32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文档版本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59D3" w:rsidRPr="009E653A" w:rsidRDefault="00C0759A" w:rsidP="002F5503">
            <w:pPr>
              <w:jc w:val="center"/>
              <w:rPr>
                <w:rFonts w:ascii="Arial" w:eastAsia="华文楷体" w:hAnsi="Arial" w:cs="Arial"/>
                <w:color w:val="0000FF"/>
                <w:sz w:val="22"/>
                <w:szCs w:val="22"/>
              </w:rPr>
            </w:pPr>
            <w:r>
              <w:rPr>
                <w:rFonts w:ascii="Arial" w:eastAsia="华文楷体" w:hAnsi="Arial" w:cs="Arial"/>
                <w:color w:val="0000FF"/>
                <w:sz w:val="22"/>
                <w:szCs w:val="22"/>
              </w:rPr>
              <w:t>V</w:t>
            </w:r>
            <w:r w:rsidR="00FC6B2B">
              <w:rPr>
                <w:rFonts w:ascii="Arial" w:eastAsia="华文楷体" w:hAnsi="Arial" w:cs="Arial" w:hint="eastAsia"/>
                <w:color w:val="0000FF"/>
                <w:sz w:val="22"/>
                <w:szCs w:val="22"/>
              </w:rPr>
              <w:t>1.</w:t>
            </w:r>
            <w:r w:rsidR="00E16D74">
              <w:rPr>
                <w:rFonts w:ascii="Arial" w:eastAsia="华文楷体" w:hAnsi="Arial" w:cs="Arial"/>
                <w:color w:val="0000FF"/>
                <w:sz w:val="22"/>
                <w:szCs w:val="22"/>
              </w:rPr>
              <w:t>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Red</w:t>
            </w:r>
            <w:r w:rsidRPr="009E653A">
              <w:rPr>
                <w:rFonts w:ascii="微软雅黑" w:eastAsia="微软雅黑" w:hAnsi="微软雅黑" w:cs="宋体"/>
                <w:color w:val="000000"/>
                <w:szCs w:val="21"/>
              </w:rPr>
              <w:t>Mine</w:t>
            </w: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编号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759D3" w:rsidRPr="009E653A" w:rsidRDefault="006162C1" w:rsidP="007C72B1">
            <w:pPr>
              <w:jc w:val="center"/>
              <w:rPr>
                <w:rFonts w:ascii="华文楷体" w:eastAsia="华文楷体" w:hAnsi="华文楷体"/>
                <w:color w:val="0000FF"/>
                <w:sz w:val="22"/>
                <w:szCs w:val="22"/>
              </w:rPr>
            </w:pPr>
            <w:r>
              <w:rPr>
                <w:rFonts w:ascii="华文楷体" w:eastAsia="华文楷体" w:hAnsi="华文楷体" w:hint="eastAsia"/>
                <w:color w:val="0000FF"/>
                <w:sz w:val="22"/>
                <w:szCs w:val="22"/>
              </w:rPr>
              <w:t>47825</w:t>
            </w:r>
          </w:p>
        </w:tc>
      </w:tr>
    </w:tbl>
    <w:p w:rsidR="003759D3" w:rsidRPr="000845B5" w:rsidRDefault="003759D3" w:rsidP="003759D3">
      <w:pPr>
        <w:spacing w:line="360" w:lineRule="auto"/>
        <w:rPr>
          <w:rFonts w:ascii="微软雅黑" w:eastAsia="微软雅黑" w:hAnsi="微软雅黑" w:cs="幼圆"/>
          <w:b/>
          <w:bCs/>
          <w:color w:val="0000FF"/>
          <w:sz w:val="24"/>
        </w:rPr>
      </w:pPr>
    </w:p>
    <w:p w:rsidR="003759D3" w:rsidRDefault="007618C9" w:rsidP="003759D3">
      <w:pPr>
        <w:pStyle w:val="a5"/>
        <w:ind w:firstLineChars="0" w:firstLine="0"/>
        <w:jc w:val="center"/>
        <w:rPr>
          <w:rFonts w:ascii="微软雅黑" w:eastAsia="微软雅黑" w:hAnsi="微软雅黑"/>
          <w:b/>
          <w:color w:val="0000FF"/>
          <w:sz w:val="52"/>
          <w:szCs w:val="30"/>
        </w:rPr>
      </w:pPr>
      <w:r>
        <w:rPr>
          <w:rFonts w:ascii="微软雅黑" w:eastAsia="微软雅黑" w:hAnsi="微软雅黑" w:hint="eastAsia"/>
          <w:b/>
          <w:color w:val="0000FF"/>
          <w:sz w:val="52"/>
          <w:szCs w:val="30"/>
        </w:rPr>
        <w:t>财务</w:t>
      </w:r>
      <w:r>
        <w:rPr>
          <w:rFonts w:ascii="微软雅黑" w:eastAsia="微软雅黑" w:hAnsi="微软雅黑"/>
          <w:b/>
          <w:color w:val="0000FF"/>
          <w:sz w:val="52"/>
          <w:szCs w:val="30"/>
        </w:rPr>
        <w:t>管理需求文档</w:t>
      </w:r>
    </w:p>
    <w:p w:rsidR="008D7BDE" w:rsidRPr="008D7BDE" w:rsidRDefault="008D7BDE" w:rsidP="008D7BDE"/>
    <w:p w:rsidR="008D7BDE" w:rsidRDefault="008D7BDE" w:rsidP="008D7BDE"/>
    <w:p w:rsidR="008D7BDE" w:rsidRDefault="008D7BDE" w:rsidP="008D7BDE"/>
    <w:p w:rsidR="003759D3" w:rsidRDefault="003759D3" w:rsidP="003759D3">
      <w:pPr>
        <w:pStyle w:val="1"/>
      </w:pPr>
      <w:bookmarkStart w:id="0" w:name="_Toc498970745"/>
      <w:r>
        <w:rPr>
          <w:rFonts w:hint="eastAsia"/>
        </w:rPr>
        <w:t>文档版本更新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59D3" w:rsidTr="003759D3">
        <w:tc>
          <w:tcPr>
            <w:tcW w:w="2130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759D3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759D3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更新人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版本号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759D3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备注</w:t>
            </w:r>
          </w:p>
        </w:tc>
      </w:tr>
      <w:tr w:rsidR="003759D3" w:rsidTr="003759D3">
        <w:tc>
          <w:tcPr>
            <w:tcW w:w="2130" w:type="dxa"/>
          </w:tcPr>
          <w:p w:rsidR="003759D3" w:rsidRPr="003759D3" w:rsidRDefault="001A02FF" w:rsidP="00E16D74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</w:t>
            </w:r>
            <w:r w:rsidR="00A84B1F">
              <w:rPr>
                <w:rFonts w:ascii="微软雅黑" w:eastAsia="微软雅黑" w:hAnsi="微软雅黑"/>
                <w:sz w:val="24"/>
              </w:rPr>
              <w:t>7</w:t>
            </w:r>
            <w:r>
              <w:rPr>
                <w:rFonts w:ascii="微软雅黑" w:eastAsia="微软雅黑" w:hAnsi="微软雅黑" w:hint="eastAsia"/>
                <w:sz w:val="24"/>
              </w:rPr>
              <w:t>.</w:t>
            </w:r>
            <w:r w:rsidR="007618C9">
              <w:rPr>
                <w:rFonts w:ascii="微软雅黑" w:eastAsia="微软雅黑" w:hAnsi="微软雅黑"/>
                <w:sz w:val="24"/>
              </w:rPr>
              <w:t>11</w:t>
            </w:r>
            <w:r w:rsidR="00104F3F">
              <w:rPr>
                <w:rFonts w:ascii="微软雅黑" w:eastAsia="微软雅黑" w:hAnsi="微软雅黑" w:hint="eastAsia"/>
                <w:sz w:val="24"/>
              </w:rPr>
              <w:t>.</w:t>
            </w:r>
            <w:r w:rsidR="00E16D74">
              <w:rPr>
                <w:rFonts w:ascii="微软雅黑" w:eastAsia="微软雅黑" w:hAnsi="微软雅黑"/>
                <w:sz w:val="24"/>
              </w:rPr>
              <w:t>16</w:t>
            </w:r>
          </w:p>
        </w:tc>
        <w:tc>
          <w:tcPr>
            <w:tcW w:w="2130" w:type="dxa"/>
          </w:tcPr>
          <w:p w:rsidR="003759D3" w:rsidRPr="003759D3" w:rsidRDefault="003759D3" w:rsidP="003759D3">
            <w:pPr>
              <w:rPr>
                <w:rFonts w:ascii="微软雅黑" w:eastAsia="微软雅黑" w:hAnsi="微软雅黑"/>
                <w:sz w:val="24"/>
              </w:rPr>
            </w:pPr>
            <w:r w:rsidRPr="003759D3">
              <w:rPr>
                <w:rFonts w:ascii="微软雅黑" w:eastAsia="微软雅黑" w:hAnsi="微软雅黑" w:hint="eastAsia"/>
                <w:sz w:val="24"/>
              </w:rPr>
              <w:t>高毅</w:t>
            </w:r>
          </w:p>
        </w:tc>
        <w:tc>
          <w:tcPr>
            <w:tcW w:w="2131" w:type="dxa"/>
          </w:tcPr>
          <w:p w:rsidR="003759D3" w:rsidRPr="003759D3" w:rsidRDefault="00E66B1A" w:rsidP="007618C9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V</w:t>
            </w:r>
            <w:r w:rsidR="007618C9">
              <w:rPr>
                <w:rFonts w:ascii="微软雅黑" w:eastAsia="微软雅黑" w:hAnsi="微软雅黑"/>
                <w:sz w:val="24"/>
              </w:rPr>
              <w:t>1.0</w:t>
            </w:r>
          </w:p>
        </w:tc>
        <w:tc>
          <w:tcPr>
            <w:tcW w:w="2131" w:type="dxa"/>
          </w:tcPr>
          <w:p w:rsidR="003759D3" w:rsidRPr="003759D3" w:rsidRDefault="003759D3" w:rsidP="003759D3">
            <w:pPr>
              <w:rPr>
                <w:rFonts w:ascii="微软雅黑" w:eastAsia="微软雅黑" w:hAnsi="微软雅黑"/>
                <w:sz w:val="24"/>
              </w:rPr>
            </w:pPr>
            <w:r w:rsidRPr="003759D3">
              <w:rPr>
                <w:rFonts w:ascii="微软雅黑" w:eastAsia="微软雅黑" w:hAnsi="微软雅黑" w:hint="eastAsia"/>
                <w:sz w:val="24"/>
              </w:rPr>
              <w:t>文档创建</w:t>
            </w:r>
          </w:p>
        </w:tc>
      </w:tr>
      <w:tr w:rsidR="00D5138A" w:rsidTr="003759D3">
        <w:tc>
          <w:tcPr>
            <w:tcW w:w="2130" w:type="dxa"/>
          </w:tcPr>
          <w:p w:rsidR="00D5138A" w:rsidRPr="003759D3" w:rsidRDefault="00D5138A" w:rsidP="00D5138A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0" w:type="dxa"/>
          </w:tcPr>
          <w:p w:rsidR="00D5138A" w:rsidRPr="003759D3" w:rsidRDefault="00D5138A" w:rsidP="00D5138A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1" w:type="dxa"/>
          </w:tcPr>
          <w:p w:rsidR="00D5138A" w:rsidRPr="003759D3" w:rsidRDefault="00D5138A" w:rsidP="00D5138A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1" w:type="dxa"/>
          </w:tcPr>
          <w:p w:rsidR="00D5138A" w:rsidRPr="003759D3" w:rsidRDefault="00D5138A" w:rsidP="00D5138A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B22FE3" w:rsidTr="003759D3">
        <w:tc>
          <w:tcPr>
            <w:tcW w:w="2130" w:type="dxa"/>
          </w:tcPr>
          <w:p w:rsidR="00B22FE3" w:rsidRPr="003759D3" w:rsidRDefault="00B22FE3" w:rsidP="00B22FE3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0" w:type="dxa"/>
          </w:tcPr>
          <w:p w:rsidR="00B22FE3" w:rsidRPr="003759D3" w:rsidRDefault="00B22FE3" w:rsidP="00B22FE3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1" w:type="dxa"/>
          </w:tcPr>
          <w:p w:rsidR="00B22FE3" w:rsidRPr="003759D3" w:rsidRDefault="00B22FE3" w:rsidP="00B22FE3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1" w:type="dxa"/>
          </w:tcPr>
          <w:p w:rsidR="00B22FE3" w:rsidRPr="003759D3" w:rsidRDefault="00B22FE3" w:rsidP="00B22FE3"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BE70CE" w:rsidRDefault="00BE70CE" w:rsidP="003759D3"/>
    <w:p w:rsidR="00BE70CE" w:rsidRDefault="00BE70CE" w:rsidP="003759D3"/>
    <w:p w:rsidR="00BE70CE" w:rsidRDefault="00BE70CE" w:rsidP="003759D3"/>
    <w:p w:rsidR="00BE70CE" w:rsidRDefault="00BE70CE" w:rsidP="003759D3"/>
    <w:p w:rsidR="00BE70CE" w:rsidRDefault="00BE70CE" w:rsidP="003759D3"/>
    <w:p w:rsidR="003759D3" w:rsidRDefault="003759D3" w:rsidP="003759D3"/>
    <w:p w:rsidR="002461A3" w:rsidRDefault="002461A3" w:rsidP="003759D3"/>
    <w:p w:rsidR="002461A3" w:rsidRDefault="002461A3" w:rsidP="003759D3"/>
    <w:p w:rsidR="002461A3" w:rsidRDefault="002461A3" w:rsidP="003759D3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437593532"/>
        <w:docPartObj>
          <w:docPartGallery w:val="Table of Contents"/>
          <w:docPartUnique/>
        </w:docPartObj>
      </w:sdtPr>
      <w:sdtContent>
        <w:p w:rsidR="008D7BDE" w:rsidRDefault="008D7BDE">
          <w:pPr>
            <w:pStyle w:val="TOC"/>
          </w:pPr>
          <w:r>
            <w:rPr>
              <w:lang w:val="zh-CN"/>
            </w:rPr>
            <w:t>目录</w:t>
          </w:r>
        </w:p>
        <w:p w:rsidR="008D4367" w:rsidRDefault="008D7BDE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0745" w:history="1">
            <w:r w:rsidR="008D4367" w:rsidRPr="00C922DD">
              <w:rPr>
                <w:rStyle w:val="a8"/>
                <w:rFonts w:hint="eastAsia"/>
                <w:noProof/>
              </w:rPr>
              <w:t>文档版本更新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_Toc498970745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10"/>
            <w:tabs>
              <w:tab w:val="left" w:pos="84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46" w:history="1">
            <w:r w:rsidR="008D4367" w:rsidRPr="00C922DD">
              <w:rPr>
                <w:rStyle w:val="a8"/>
                <w:rFonts w:hint="eastAsia"/>
                <w:noProof/>
              </w:rPr>
              <w:t>一、</w:t>
            </w:r>
            <w:r w:rsidR="008D436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D4367" w:rsidRPr="00C922DD">
              <w:rPr>
                <w:rStyle w:val="a8"/>
                <w:rFonts w:hint="eastAsia"/>
                <w:noProof/>
              </w:rPr>
              <w:t>概述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_Toc498970746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3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47" w:history="1">
            <w:r w:rsidR="008D4367" w:rsidRPr="00C922DD">
              <w:rPr>
                <w:rStyle w:val="a8"/>
                <w:noProof/>
              </w:rPr>
              <w:t>1.1</w:t>
            </w:r>
            <w:r w:rsidR="008D436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D4367" w:rsidRPr="00C922DD">
              <w:rPr>
                <w:rStyle w:val="a8"/>
                <w:rFonts w:hint="eastAsia"/>
                <w:noProof/>
              </w:rPr>
              <w:t>项目背景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_Toc498970747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3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48" w:history="1">
            <w:r w:rsidR="008D4367" w:rsidRPr="00C922DD">
              <w:rPr>
                <w:rStyle w:val="a8"/>
                <w:noProof/>
              </w:rPr>
              <w:t>1.2</w:t>
            </w:r>
            <w:r w:rsidR="008D436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D4367" w:rsidRPr="00C922DD">
              <w:rPr>
                <w:rStyle w:val="a8"/>
                <w:rFonts w:hint="eastAsia"/>
                <w:noProof/>
              </w:rPr>
              <w:t>项目目标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_Toc498970748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3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49" w:history="1">
            <w:r w:rsidR="008D4367" w:rsidRPr="00C922DD">
              <w:rPr>
                <w:rStyle w:val="a8"/>
                <w:noProof/>
              </w:rPr>
              <w:t>1.3</w:t>
            </w:r>
            <w:r w:rsidR="008D436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D4367" w:rsidRPr="00C922DD">
              <w:rPr>
                <w:rStyle w:val="a8"/>
                <w:rFonts w:hint="eastAsia"/>
                <w:noProof/>
              </w:rPr>
              <w:t>项目风险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_Toc498970749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3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50" w:history="1">
            <w:r w:rsidR="008D4367" w:rsidRPr="00C922DD">
              <w:rPr>
                <w:rStyle w:val="a8"/>
                <w:noProof/>
              </w:rPr>
              <w:t>1.4</w:t>
            </w:r>
            <w:r w:rsidR="008D436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D4367" w:rsidRPr="00C922DD">
              <w:rPr>
                <w:rStyle w:val="a8"/>
                <w:rFonts w:hint="eastAsia"/>
                <w:noProof/>
              </w:rPr>
              <w:t>项目范围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_Toc498970750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3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51" w:history="1">
            <w:r w:rsidR="008D4367" w:rsidRPr="00C922DD">
              <w:rPr>
                <w:rStyle w:val="a8"/>
                <w:rFonts w:hint="eastAsia"/>
                <w:noProof/>
              </w:rPr>
              <w:t>二、应付单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_Toc498970751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4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52" w:history="1">
            <w:r w:rsidR="008D4367" w:rsidRPr="00C922DD">
              <w:rPr>
                <w:rStyle w:val="a8"/>
                <w:noProof/>
              </w:rPr>
              <w:t xml:space="preserve">2.1 </w:t>
            </w:r>
            <w:r w:rsidR="008D4367" w:rsidRPr="00C922DD">
              <w:rPr>
                <w:rStyle w:val="a8"/>
                <w:rFonts w:hint="eastAsia"/>
                <w:noProof/>
              </w:rPr>
              <w:t>应付单列表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_Toc498970752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4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53" w:history="1">
            <w:r w:rsidR="008D4367" w:rsidRPr="00C922DD">
              <w:rPr>
                <w:rStyle w:val="a8"/>
                <w:noProof/>
              </w:rPr>
              <w:t xml:space="preserve">2.1.1 </w:t>
            </w:r>
            <w:r w:rsidR="008D4367" w:rsidRPr="00C922DD">
              <w:rPr>
                <w:rStyle w:val="a8"/>
                <w:rFonts w:hint="eastAsia"/>
                <w:noProof/>
              </w:rPr>
              <w:t>界面原型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_Toc498970753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4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54" w:history="1">
            <w:r w:rsidR="008D4367" w:rsidRPr="00C922DD">
              <w:rPr>
                <w:rStyle w:val="a8"/>
                <w:noProof/>
              </w:rPr>
              <w:t xml:space="preserve">2.1.2 </w:t>
            </w:r>
            <w:r w:rsidR="008D4367" w:rsidRPr="00C922DD">
              <w:rPr>
                <w:rStyle w:val="a8"/>
                <w:rFonts w:hint="eastAsia"/>
                <w:noProof/>
              </w:rPr>
              <w:t>字段逻辑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_Toc498970754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4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55" w:history="1">
            <w:r w:rsidR="008D4367" w:rsidRPr="00C922DD">
              <w:rPr>
                <w:rStyle w:val="a8"/>
                <w:noProof/>
              </w:rPr>
              <w:t xml:space="preserve">2.2 </w:t>
            </w:r>
            <w:r w:rsidR="008D4367" w:rsidRPr="00C922DD">
              <w:rPr>
                <w:rStyle w:val="a8"/>
                <w:rFonts w:hint="eastAsia"/>
                <w:noProof/>
              </w:rPr>
              <w:t>应付单详情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_Toc498970755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6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56" w:history="1">
            <w:r w:rsidR="008D4367" w:rsidRPr="00C922DD">
              <w:rPr>
                <w:rStyle w:val="a8"/>
                <w:noProof/>
              </w:rPr>
              <w:t xml:space="preserve">2.2.1 </w:t>
            </w:r>
            <w:r w:rsidR="008D4367" w:rsidRPr="00C922DD">
              <w:rPr>
                <w:rStyle w:val="a8"/>
                <w:rFonts w:hint="eastAsia"/>
                <w:noProof/>
              </w:rPr>
              <w:t>界面原型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_Toc498970756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6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57" w:history="1">
            <w:r w:rsidR="008D4367" w:rsidRPr="00C922DD">
              <w:rPr>
                <w:rStyle w:val="a8"/>
                <w:noProof/>
              </w:rPr>
              <w:t xml:space="preserve">2.2.2 </w:t>
            </w:r>
            <w:r w:rsidR="008D4367" w:rsidRPr="00C922DD">
              <w:rPr>
                <w:rStyle w:val="a8"/>
                <w:rFonts w:hint="eastAsia"/>
                <w:noProof/>
              </w:rPr>
              <w:t>字段说明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_Toc498970757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6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58" w:history="1">
            <w:r w:rsidR="008D4367" w:rsidRPr="00C922DD">
              <w:rPr>
                <w:rStyle w:val="a8"/>
                <w:noProof/>
              </w:rPr>
              <w:t xml:space="preserve">2.2.3 </w:t>
            </w:r>
            <w:r w:rsidR="008D4367" w:rsidRPr="00C922DD">
              <w:rPr>
                <w:rStyle w:val="a8"/>
                <w:rFonts w:hint="eastAsia"/>
                <w:noProof/>
              </w:rPr>
              <w:t>功能交互逻辑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_Toc498970758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7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59" w:history="1">
            <w:r w:rsidR="008D4367" w:rsidRPr="00C922DD">
              <w:rPr>
                <w:rStyle w:val="a8"/>
                <w:rFonts w:hint="eastAsia"/>
                <w:noProof/>
              </w:rPr>
              <w:t>三、预付款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_Toc498970759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8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60" w:history="1">
            <w:r w:rsidR="008D4367" w:rsidRPr="00C922DD">
              <w:rPr>
                <w:rStyle w:val="a8"/>
                <w:noProof/>
              </w:rPr>
              <w:t xml:space="preserve">3.1 </w:t>
            </w:r>
            <w:r w:rsidR="008D4367" w:rsidRPr="00C922DD">
              <w:rPr>
                <w:rStyle w:val="a8"/>
                <w:rFonts w:hint="eastAsia"/>
                <w:noProof/>
              </w:rPr>
              <w:t>预付款申请单列表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_Toc498970760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8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61" w:history="1">
            <w:r w:rsidR="008D4367" w:rsidRPr="00C922DD">
              <w:rPr>
                <w:rStyle w:val="a8"/>
                <w:noProof/>
              </w:rPr>
              <w:t xml:space="preserve">3.1.1 </w:t>
            </w:r>
            <w:r w:rsidR="008D4367" w:rsidRPr="00C922DD">
              <w:rPr>
                <w:rStyle w:val="a8"/>
                <w:rFonts w:hint="eastAsia"/>
                <w:noProof/>
              </w:rPr>
              <w:t>界面原型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_Toc498970761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8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62" w:history="1">
            <w:r w:rsidR="008D4367" w:rsidRPr="00C922DD">
              <w:rPr>
                <w:rStyle w:val="a8"/>
                <w:noProof/>
              </w:rPr>
              <w:t xml:space="preserve">3.1.2 </w:t>
            </w:r>
            <w:r w:rsidR="008D4367" w:rsidRPr="00C922DD">
              <w:rPr>
                <w:rStyle w:val="a8"/>
                <w:rFonts w:hint="eastAsia"/>
                <w:noProof/>
              </w:rPr>
              <w:t>字段逻辑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_Toc498970762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8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63" w:history="1">
            <w:r w:rsidR="008D4367" w:rsidRPr="00C922DD">
              <w:rPr>
                <w:rStyle w:val="a8"/>
                <w:noProof/>
              </w:rPr>
              <w:t xml:space="preserve">3.2 </w:t>
            </w:r>
            <w:r w:rsidR="008D4367" w:rsidRPr="00C922DD">
              <w:rPr>
                <w:rStyle w:val="a8"/>
                <w:rFonts w:hint="eastAsia"/>
                <w:noProof/>
              </w:rPr>
              <w:t>预付款详情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_Toc498970763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10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64" w:history="1">
            <w:r w:rsidR="008D4367" w:rsidRPr="00C922DD">
              <w:rPr>
                <w:rStyle w:val="a8"/>
                <w:noProof/>
              </w:rPr>
              <w:t xml:space="preserve">3.2.1 </w:t>
            </w:r>
            <w:r w:rsidR="008D4367" w:rsidRPr="00C922DD">
              <w:rPr>
                <w:rStyle w:val="a8"/>
                <w:rFonts w:hint="eastAsia"/>
                <w:noProof/>
              </w:rPr>
              <w:t>界面原型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_Toc498970764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10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65" w:history="1">
            <w:r w:rsidR="008D4367" w:rsidRPr="00C922DD">
              <w:rPr>
                <w:rStyle w:val="a8"/>
                <w:noProof/>
              </w:rPr>
              <w:t xml:space="preserve">3.2.2 </w:t>
            </w:r>
            <w:r w:rsidR="008D4367" w:rsidRPr="00C922DD">
              <w:rPr>
                <w:rStyle w:val="a8"/>
                <w:rFonts w:hint="eastAsia"/>
                <w:noProof/>
              </w:rPr>
              <w:t>字段说明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_Toc498970765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10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66" w:history="1">
            <w:r w:rsidR="008D4367" w:rsidRPr="00C922DD">
              <w:rPr>
                <w:rStyle w:val="a8"/>
                <w:noProof/>
              </w:rPr>
              <w:t xml:space="preserve">3.2.3 </w:t>
            </w:r>
            <w:r w:rsidR="008D4367" w:rsidRPr="00C922DD">
              <w:rPr>
                <w:rStyle w:val="a8"/>
                <w:rFonts w:hint="eastAsia"/>
                <w:noProof/>
              </w:rPr>
              <w:t>功能交互逻辑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_Toc498970766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11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67" w:history="1">
            <w:r w:rsidR="008D4367" w:rsidRPr="00C922DD">
              <w:rPr>
                <w:rStyle w:val="a8"/>
                <w:rFonts w:hint="eastAsia"/>
                <w:noProof/>
              </w:rPr>
              <w:t>四、支付单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_Toc498970767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12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68" w:history="1">
            <w:r w:rsidR="008D4367" w:rsidRPr="00C922DD">
              <w:rPr>
                <w:rStyle w:val="a8"/>
                <w:noProof/>
              </w:rPr>
              <w:t>4.1</w:t>
            </w:r>
            <w:r w:rsidR="008D4367" w:rsidRPr="00C922DD">
              <w:rPr>
                <w:rStyle w:val="a8"/>
                <w:rFonts w:hint="eastAsia"/>
                <w:noProof/>
              </w:rPr>
              <w:t>支付单列表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_Toc498970768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12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69" w:history="1">
            <w:r w:rsidR="008D4367" w:rsidRPr="00C922DD">
              <w:rPr>
                <w:rStyle w:val="a8"/>
                <w:noProof/>
              </w:rPr>
              <w:t xml:space="preserve">4.1.1 </w:t>
            </w:r>
            <w:r w:rsidR="008D4367" w:rsidRPr="00C922DD">
              <w:rPr>
                <w:rStyle w:val="a8"/>
                <w:rFonts w:hint="eastAsia"/>
                <w:noProof/>
              </w:rPr>
              <w:t>界面原型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_Toc498970769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12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70" w:history="1">
            <w:r w:rsidR="008D4367" w:rsidRPr="00C922DD">
              <w:rPr>
                <w:rStyle w:val="a8"/>
                <w:noProof/>
              </w:rPr>
              <w:t xml:space="preserve">4.1.2 </w:t>
            </w:r>
            <w:r w:rsidR="008D4367" w:rsidRPr="00C922DD">
              <w:rPr>
                <w:rStyle w:val="a8"/>
                <w:rFonts w:hint="eastAsia"/>
                <w:noProof/>
              </w:rPr>
              <w:t>字段逻辑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_Toc498970770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12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71" w:history="1">
            <w:r w:rsidR="008D4367" w:rsidRPr="00C922DD">
              <w:rPr>
                <w:rStyle w:val="a8"/>
                <w:noProof/>
              </w:rPr>
              <w:t xml:space="preserve">4.2 </w:t>
            </w:r>
            <w:r w:rsidR="008D4367" w:rsidRPr="00C922DD">
              <w:rPr>
                <w:rStyle w:val="a8"/>
                <w:rFonts w:hint="eastAsia"/>
                <w:noProof/>
              </w:rPr>
              <w:t>支付单详情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_Toc498970771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14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72" w:history="1">
            <w:r w:rsidR="008D4367" w:rsidRPr="00C922DD">
              <w:rPr>
                <w:rStyle w:val="a8"/>
                <w:noProof/>
              </w:rPr>
              <w:t xml:space="preserve">4.2.1 </w:t>
            </w:r>
            <w:r w:rsidR="008D4367" w:rsidRPr="00C922DD">
              <w:rPr>
                <w:rStyle w:val="a8"/>
                <w:rFonts w:hint="eastAsia"/>
                <w:noProof/>
              </w:rPr>
              <w:t>界面原型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_Toc498970772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14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73" w:history="1">
            <w:r w:rsidR="008D4367" w:rsidRPr="00C922DD">
              <w:rPr>
                <w:rStyle w:val="a8"/>
                <w:noProof/>
              </w:rPr>
              <w:t xml:space="preserve">4.2.2 </w:t>
            </w:r>
            <w:r w:rsidR="008D4367" w:rsidRPr="00C922DD">
              <w:rPr>
                <w:rStyle w:val="a8"/>
                <w:rFonts w:hint="eastAsia"/>
                <w:noProof/>
              </w:rPr>
              <w:t>字段说明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_Toc498970773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14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74" w:history="1">
            <w:r w:rsidR="008D4367" w:rsidRPr="00C922DD">
              <w:rPr>
                <w:rStyle w:val="a8"/>
                <w:noProof/>
              </w:rPr>
              <w:t xml:space="preserve">4.2.3 </w:t>
            </w:r>
            <w:r w:rsidR="008D4367" w:rsidRPr="00C922DD">
              <w:rPr>
                <w:rStyle w:val="a8"/>
                <w:rFonts w:hint="eastAsia"/>
                <w:noProof/>
              </w:rPr>
              <w:t>功能交互逻辑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_Toc498970774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16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75" w:history="1">
            <w:r w:rsidR="008D4367" w:rsidRPr="00C922DD">
              <w:rPr>
                <w:rStyle w:val="a8"/>
                <w:rFonts w:hint="eastAsia"/>
                <w:noProof/>
              </w:rPr>
              <w:t>五、采购结算单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_Toc498970775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17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76" w:history="1">
            <w:r w:rsidR="008D4367" w:rsidRPr="00C922DD">
              <w:rPr>
                <w:rStyle w:val="a8"/>
                <w:noProof/>
              </w:rPr>
              <w:t>5.1</w:t>
            </w:r>
            <w:r w:rsidR="008D4367" w:rsidRPr="00C922DD">
              <w:rPr>
                <w:rStyle w:val="a8"/>
                <w:rFonts w:hint="eastAsia"/>
                <w:noProof/>
              </w:rPr>
              <w:t>采购结算单列表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_Toc498970776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17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77" w:history="1">
            <w:r w:rsidR="008D4367" w:rsidRPr="00C922DD">
              <w:rPr>
                <w:rStyle w:val="a8"/>
                <w:noProof/>
              </w:rPr>
              <w:t xml:space="preserve">5.1.1 </w:t>
            </w:r>
            <w:r w:rsidR="008D4367" w:rsidRPr="00C922DD">
              <w:rPr>
                <w:rStyle w:val="a8"/>
                <w:rFonts w:hint="eastAsia"/>
                <w:noProof/>
              </w:rPr>
              <w:t>界面原型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_Toc498970777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17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78" w:history="1">
            <w:r w:rsidR="008D4367" w:rsidRPr="00C922DD">
              <w:rPr>
                <w:rStyle w:val="a8"/>
                <w:noProof/>
              </w:rPr>
              <w:t xml:space="preserve">5.1.2 </w:t>
            </w:r>
            <w:r w:rsidR="008D4367" w:rsidRPr="00C922DD">
              <w:rPr>
                <w:rStyle w:val="a8"/>
                <w:rFonts w:hint="eastAsia"/>
                <w:noProof/>
              </w:rPr>
              <w:t>字段逻辑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_Toc498970778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17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79" w:history="1">
            <w:r w:rsidR="008D4367" w:rsidRPr="00C922DD">
              <w:rPr>
                <w:rStyle w:val="a8"/>
                <w:noProof/>
              </w:rPr>
              <w:t xml:space="preserve">5.2 </w:t>
            </w:r>
            <w:r w:rsidR="008D4367" w:rsidRPr="00C922DD">
              <w:rPr>
                <w:rStyle w:val="a8"/>
                <w:rFonts w:hint="eastAsia"/>
                <w:noProof/>
              </w:rPr>
              <w:t>结算单详情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_Toc498970779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19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80" w:history="1">
            <w:r w:rsidR="008D4367" w:rsidRPr="00C922DD">
              <w:rPr>
                <w:rStyle w:val="a8"/>
                <w:noProof/>
              </w:rPr>
              <w:t xml:space="preserve">5.2.1 </w:t>
            </w:r>
            <w:r w:rsidR="008D4367" w:rsidRPr="00C922DD">
              <w:rPr>
                <w:rStyle w:val="a8"/>
                <w:rFonts w:hint="eastAsia"/>
                <w:noProof/>
              </w:rPr>
              <w:t>字段说明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_Toc498970780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19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4367" w:rsidRDefault="0088309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8970781" w:history="1">
            <w:r w:rsidR="008D4367" w:rsidRPr="00C922DD">
              <w:rPr>
                <w:rStyle w:val="a8"/>
                <w:noProof/>
              </w:rPr>
              <w:t xml:space="preserve">5.2.2 </w:t>
            </w:r>
            <w:r w:rsidR="008D4367" w:rsidRPr="00C922DD">
              <w:rPr>
                <w:rStyle w:val="a8"/>
                <w:rFonts w:hint="eastAsia"/>
                <w:noProof/>
              </w:rPr>
              <w:t>功能交互逻辑</w:t>
            </w:r>
            <w:r w:rsidR="008D4367">
              <w:rPr>
                <w:noProof/>
                <w:webHidden/>
              </w:rPr>
              <w:tab/>
            </w:r>
            <w:r w:rsidR="008D4367">
              <w:rPr>
                <w:noProof/>
                <w:webHidden/>
              </w:rPr>
              <w:fldChar w:fldCharType="begin"/>
            </w:r>
            <w:r w:rsidR="008D4367">
              <w:rPr>
                <w:noProof/>
                <w:webHidden/>
              </w:rPr>
              <w:instrText xml:space="preserve"> PAGEREF _Toc498970781 \h </w:instrText>
            </w:r>
            <w:r w:rsidR="008D4367">
              <w:rPr>
                <w:noProof/>
                <w:webHidden/>
              </w:rPr>
            </w:r>
            <w:r w:rsidR="008D4367">
              <w:rPr>
                <w:noProof/>
                <w:webHidden/>
              </w:rPr>
              <w:fldChar w:fldCharType="separate"/>
            </w:r>
            <w:r w:rsidR="008D4367">
              <w:rPr>
                <w:noProof/>
                <w:webHidden/>
              </w:rPr>
              <w:t>22</w:t>
            </w:r>
            <w:r w:rsidR="008D4367">
              <w:rPr>
                <w:noProof/>
                <w:webHidden/>
              </w:rPr>
              <w:fldChar w:fldCharType="end"/>
            </w:r>
          </w:hyperlink>
        </w:p>
        <w:p w:rsidR="008D7BDE" w:rsidRDefault="008D7BDE">
          <w:r>
            <w:rPr>
              <w:b/>
              <w:bCs/>
              <w:lang w:val="zh-CN"/>
            </w:rPr>
            <w:fldChar w:fldCharType="end"/>
          </w:r>
        </w:p>
      </w:sdtContent>
    </w:sdt>
    <w:p w:rsidR="008D7BDE" w:rsidRDefault="008D7BDE" w:rsidP="003759D3"/>
    <w:p w:rsidR="008D7BDE" w:rsidRDefault="008D7BDE" w:rsidP="003759D3"/>
    <w:p w:rsidR="008D7BDE" w:rsidRDefault="008D7BDE" w:rsidP="003759D3"/>
    <w:p w:rsidR="003759D3" w:rsidRDefault="003759D3" w:rsidP="003759D3">
      <w:pPr>
        <w:pStyle w:val="1"/>
        <w:numPr>
          <w:ilvl w:val="0"/>
          <w:numId w:val="1"/>
        </w:numPr>
      </w:pPr>
      <w:bookmarkStart w:id="1" w:name="_Toc498970746"/>
      <w:r>
        <w:rPr>
          <w:rFonts w:hint="eastAsia"/>
        </w:rPr>
        <w:lastRenderedPageBreak/>
        <w:t>概述</w:t>
      </w:r>
      <w:bookmarkEnd w:id="1"/>
    </w:p>
    <w:p w:rsidR="003759D3" w:rsidRDefault="003759D3" w:rsidP="003759D3">
      <w:pPr>
        <w:pStyle w:val="2"/>
        <w:numPr>
          <w:ilvl w:val="1"/>
          <w:numId w:val="2"/>
        </w:numPr>
      </w:pPr>
      <w:bookmarkStart w:id="2" w:name="_Toc498970747"/>
      <w:r>
        <w:rPr>
          <w:rFonts w:hint="eastAsia"/>
        </w:rPr>
        <w:t>项目背景</w:t>
      </w:r>
      <w:bookmarkEnd w:id="2"/>
    </w:p>
    <w:p w:rsidR="003759D3" w:rsidRPr="00357A0D" w:rsidRDefault="00DA02FD" w:rsidP="008D7BDE">
      <w:pPr>
        <w:pStyle w:val="a5"/>
        <w:ind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公司</w:t>
      </w:r>
      <w:r>
        <w:rPr>
          <w:rFonts w:asciiTheme="minorEastAsia" w:eastAsiaTheme="minorEastAsia" w:hAnsiTheme="minorEastAsia"/>
          <w:sz w:val="24"/>
        </w:rPr>
        <w:t>接oracle系统，需要对果坊财务相关模块做相应改造</w:t>
      </w:r>
    </w:p>
    <w:p w:rsidR="003759D3" w:rsidRDefault="003759D3" w:rsidP="003759D3"/>
    <w:p w:rsidR="00AC315D" w:rsidRDefault="008D7BDE" w:rsidP="00DA02FD">
      <w:pPr>
        <w:pStyle w:val="2"/>
        <w:numPr>
          <w:ilvl w:val="1"/>
          <w:numId w:val="2"/>
        </w:numPr>
      </w:pPr>
      <w:bookmarkStart w:id="3" w:name="_Toc498970748"/>
      <w:r>
        <w:rPr>
          <w:rFonts w:hint="eastAsia"/>
        </w:rPr>
        <w:t>项目目标</w:t>
      </w:r>
      <w:bookmarkEnd w:id="3"/>
    </w:p>
    <w:p w:rsidR="00DA02FD" w:rsidRPr="00367020" w:rsidRDefault="00DA02FD" w:rsidP="00DA02FD">
      <w:pPr>
        <w:rPr>
          <w:sz w:val="24"/>
        </w:rPr>
      </w:pPr>
    </w:p>
    <w:p w:rsidR="008D7BDE" w:rsidRDefault="008D7BDE" w:rsidP="008D7BDE">
      <w:pPr>
        <w:pStyle w:val="2"/>
        <w:numPr>
          <w:ilvl w:val="1"/>
          <w:numId w:val="2"/>
        </w:numPr>
      </w:pPr>
      <w:bookmarkStart w:id="4" w:name="_Toc498970749"/>
      <w:r>
        <w:rPr>
          <w:rFonts w:hint="eastAsia"/>
        </w:rPr>
        <w:t>项目风险</w:t>
      </w:r>
      <w:bookmarkEnd w:id="4"/>
    </w:p>
    <w:p w:rsidR="008D7BDE" w:rsidRDefault="0060660A" w:rsidP="008D7BDE">
      <w:pPr>
        <w:rPr>
          <w:sz w:val="24"/>
        </w:rPr>
      </w:pPr>
      <w:r>
        <w:rPr>
          <w:rFonts w:hint="eastAsia"/>
          <w:sz w:val="24"/>
        </w:rPr>
        <w:t>略</w:t>
      </w:r>
    </w:p>
    <w:p w:rsidR="008D7BDE" w:rsidRDefault="008D7BDE" w:rsidP="008D7BDE">
      <w:pPr>
        <w:rPr>
          <w:sz w:val="24"/>
        </w:rPr>
      </w:pPr>
    </w:p>
    <w:p w:rsidR="008D7BDE" w:rsidRDefault="008D7BDE" w:rsidP="008D7BDE">
      <w:pPr>
        <w:pStyle w:val="2"/>
        <w:numPr>
          <w:ilvl w:val="1"/>
          <w:numId w:val="2"/>
        </w:numPr>
      </w:pPr>
      <w:bookmarkStart w:id="5" w:name="_Toc498970750"/>
      <w:r>
        <w:rPr>
          <w:rFonts w:hint="eastAsia"/>
        </w:rPr>
        <w:t>项目范围</w:t>
      </w:r>
      <w:bookmarkEnd w:id="5"/>
    </w:p>
    <w:p w:rsidR="008D7BDE" w:rsidRDefault="009E4E57" w:rsidP="008D7BDE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果</w:t>
      </w:r>
      <w:r>
        <w:rPr>
          <w:rFonts w:asciiTheme="minorEastAsia" w:eastAsiaTheme="minorEastAsia" w:hAnsiTheme="minorEastAsia"/>
          <w:sz w:val="24"/>
        </w:rPr>
        <w:t>坊后台管理系统</w:t>
      </w:r>
    </w:p>
    <w:p w:rsidR="0075160A" w:rsidRDefault="0075160A" w:rsidP="008D7BDE">
      <w:pPr>
        <w:rPr>
          <w:rFonts w:asciiTheme="minorEastAsia" w:eastAsiaTheme="minorEastAsia" w:hAnsiTheme="minorEastAsia"/>
          <w:sz w:val="24"/>
        </w:rPr>
      </w:pPr>
    </w:p>
    <w:p w:rsidR="0075160A" w:rsidRDefault="0075160A" w:rsidP="008D7BDE">
      <w:pPr>
        <w:rPr>
          <w:rFonts w:asciiTheme="minorEastAsia" w:eastAsiaTheme="minorEastAsia" w:hAnsiTheme="minorEastAsia"/>
          <w:sz w:val="24"/>
        </w:rPr>
      </w:pPr>
    </w:p>
    <w:p w:rsidR="0075160A" w:rsidRDefault="0075160A" w:rsidP="008D7BDE">
      <w:pPr>
        <w:rPr>
          <w:rFonts w:asciiTheme="minorEastAsia" w:eastAsiaTheme="minorEastAsia" w:hAnsiTheme="minorEastAsia"/>
          <w:sz w:val="24"/>
        </w:rPr>
      </w:pPr>
    </w:p>
    <w:p w:rsidR="00C4085F" w:rsidRDefault="00C4085F" w:rsidP="008D7BDE">
      <w:pPr>
        <w:rPr>
          <w:rFonts w:asciiTheme="minorEastAsia" w:eastAsiaTheme="minorEastAsia" w:hAnsiTheme="minorEastAsia"/>
          <w:sz w:val="24"/>
        </w:rPr>
      </w:pPr>
    </w:p>
    <w:p w:rsidR="008A7126" w:rsidRDefault="008A7126" w:rsidP="008A7126">
      <w:pPr>
        <w:rPr>
          <w:sz w:val="24"/>
        </w:rPr>
      </w:pPr>
    </w:p>
    <w:p w:rsidR="008A7126" w:rsidRDefault="008A7126" w:rsidP="008A7126">
      <w:pPr>
        <w:rPr>
          <w:sz w:val="24"/>
        </w:rPr>
      </w:pPr>
    </w:p>
    <w:p w:rsidR="008A7126" w:rsidRDefault="001C72E3" w:rsidP="008A7126">
      <w:pPr>
        <w:pStyle w:val="1"/>
      </w:pPr>
      <w:bookmarkStart w:id="6" w:name="_Toc498970751"/>
      <w:r>
        <w:rPr>
          <w:rFonts w:hint="eastAsia"/>
        </w:rPr>
        <w:lastRenderedPageBreak/>
        <w:t>二</w:t>
      </w:r>
      <w:r w:rsidR="008A7126">
        <w:t>、</w:t>
      </w:r>
      <w:r>
        <w:rPr>
          <w:rFonts w:hint="eastAsia"/>
        </w:rPr>
        <w:t>应付</w:t>
      </w:r>
      <w:r w:rsidR="008A7126">
        <w:rPr>
          <w:rFonts w:hint="eastAsia"/>
        </w:rPr>
        <w:t>单</w:t>
      </w:r>
      <w:bookmarkEnd w:id="6"/>
    </w:p>
    <w:p w:rsidR="008A7126" w:rsidRDefault="001C72E3" w:rsidP="008A7126">
      <w:pPr>
        <w:pStyle w:val="2"/>
      </w:pPr>
      <w:bookmarkStart w:id="7" w:name="_Toc498970752"/>
      <w:r>
        <w:t>2</w:t>
      </w:r>
      <w:r w:rsidR="008A7126">
        <w:rPr>
          <w:rFonts w:hint="eastAsia"/>
        </w:rPr>
        <w:t xml:space="preserve">.1 </w:t>
      </w:r>
      <w:r w:rsidR="000C2679">
        <w:rPr>
          <w:rFonts w:hint="eastAsia"/>
        </w:rPr>
        <w:t>应</w:t>
      </w:r>
      <w:r>
        <w:rPr>
          <w:rFonts w:hint="eastAsia"/>
        </w:rPr>
        <w:t>付</w:t>
      </w:r>
      <w:r w:rsidR="000C2679">
        <w:rPr>
          <w:rFonts w:hint="eastAsia"/>
        </w:rPr>
        <w:t>单</w:t>
      </w:r>
      <w:r w:rsidR="008A7126">
        <w:t>列表</w:t>
      </w:r>
      <w:bookmarkEnd w:id="7"/>
    </w:p>
    <w:p w:rsidR="008A7126" w:rsidRDefault="001C72E3" w:rsidP="008A7126">
      <w:pPr>
        <w:pStyle w:val="3"/>
      </w:pPr>
      <w:bookmarkStart w:id="8" w:name="_Toc498970753"/>
      <w:r>
        <w:t>2</w:t>
      </w:r>
      <w:r w:rsidR="008A7126">
        <w:rPr>
          <w:rFonts w:hint="eastAsia"/>
        </w:rPr>
        <w:t xml:space="preserve">.1.1 </w:t>
      </w:r>
      <w:r w:rsidR="008A7126">
        <w:rPr>
          <w:rFonts w:hint="eastAsia"/>
        </w:rPr>
        <w:t>界面</w:t>
      </w:r>
      <w:r w:rsidR="008A7126">
        <w:t>原型</w:t>
      </w:r>
      <w:bookmarkEnd w:id="8"/>
    </w:p>
    <w:p w:rsidR="008A7126" w:rsidRDefault="001C72E3" w:rsidP="008A7126">
      <w:r>
        <w:rPr>
          <w:noProof/>
        </w:rPr>
        <w:drawing>
          <wp:inline distT="0" distB="0" distL="0" distR="0" wp14:anchorId="79757F03" wp14:editId="6FFF6E08">
            <wp:extent cx="5274310" cy="1160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26" w:rsidRDefault="008A7126" w:rsidP="008A7126"/>
    <w:p w:rsidR="008A7126" w:rsidRDefault="00AD5316" w:rsidP="008A7126">
      <w:pPr>
        <w:pStyle w:val="3"/>
      </w:pPr>
      <w:bookmarkStart w:id="9" w:name="_Toc498970754"/>
      <w:r>
        <w:t>2</w:t>
      </w:r>
      <w:r w:rsidR="008A7126">
        <w:rPr>
          <w:rFonts w:hint="eastAsia"/>
        </w:rPr>
        <w:t xml:space="preserve">.1.2 </w:t>
      </w:r>
      <w:r w:rsidR="008A7126">
        <w:rPr>
          <w:rFonts w:hint="eastAsia"/>
        </w:rPr>
        <w:t>字段</w:t>
      </w:r>
      <w:r w:rsidR="008A7126">
        <w:t>逻辑</w:t>
      </w:r>
      <w:bookmarkEnd w:id="9"/>
    </w:p>
    <w:p w:rsidR="008A7126" w:rsidRPr="005A4093" w:rsidRDefault="008A7126" w:rsidP="00BB0DB1">
      <w:pPr>
        <w:pStyle w:val="a7"/>
        <w:numPr>
          <w:ilvl w:val="0"/>
          <w:numId w:val="16"/>
        </w:numPr>
        <w:ind w:firstLineChars="0"/>
        <w:rPr>
          <w:sz w:val="24"/>
        </w:rPr>
      </w:pPr>
      <w:r w:rsidRPr="005A4093">
        <w:rPr>
          <w:rFonts w:hint="eastAsia"/>
          <w:sz w:val="24"/>
        </w:rPr>
        <w:t>查询字段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3878"/>
      </w:tblGrid>
      <w:tr w:rsidR="008A7126" w:rsidRPr="0013518A" w:rsidTr="008A7126">
        <w:tc>
          <w:tcPr>
            <w:tcW w:w="1242" w:type="dxa"/>
          </w:tcPr>
          <w:p w:rsidR="008A7126" w:rsidRPr="0013518A" w:rsidRDefault="008A7126" w:rsidP="008A7126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2268" w:type="dxa"/>
          </w:tcPr>
          <w:p w:rsidR="008A7126" w:rsidRPr="0013518A" w:rsidRDefault="008A7126" w:rsidP="008A7126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查询方式</w:t>
            </w:r>
          </w:p>
        </w:tc>
        <w:tc>
          <w:tcPr>
            <w:tcW w:w="1134" w:type="dxa"/>
          </w:tcPr>
          <w:p w:rsidR="008A7126" w:rsidRPr="0013518A" w:rsidRDefault="008A7126" w:rsidP="008A71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3878" w:type="dxa"/>
          </w:tcPr>
          <w:p w:rsidR="008A7126" w:rsidRPr="0013518A" w:rsidRDefault="008A7126" w:rsidP="008A7126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备注</w:t>
            </w:r>
          </w:p>
        </w:tc>
      </w:tr>
      <w:tr w:rsidR="008A7126" w:rsidTr="008A7126">
        <w:tc>
          <w:tcPr>
            <w:tcW w:w="1242" w:type="dxa"/>
          </w:tcPr>
          <w:p w:rsidR="008A7126" w:rsidRPr="00B576B8" w:rsidRDefault="00630D50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8A7126" w:rsidRPr="00B576B8">
              <w:rPr>
                <w:sz w:val="24"/>
              </w:rPr>
              <w:t>单号</w:t>
            </w:r>
          </w:p>
        </w:tc>
        <w:tc>
          <w:tcPr>
            <w:tcW w:w="2268" w:type="dxa"/>
          </w:tcPr>
          <w:p w:rsidR="008A7126" w:rsidRPr="00B576B8" w:rsidRDefault="008A7126" w:rsidP="008A7126">
            <w:pPr>
              <w:rPr>
                <w:sz w:val="24"/>
              </w:rPr>
            </w:pPr>
            <w:r w:rsidRPr="00B576B8">
              <w:rPr>
                <w:rFonts w:hint="eastAsia"/>
                <w:sz w:val="24"/>
              </w:rPr>
              <w:t>文本框精确查询</w:t>
            </w:r>
          </w:p>
        </w:tc>
        <w:tc>
          <w:tcPr>
            <w:tcW w:w="1134" w:type="dxa"/>
          </w:tcPr>
          <w:p w:rsidR="008A7126" w:rsidRPr="00B576B8" w:rsidRDefault="008A7126" w:rsidP="008A7126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8A7126" w:rsidRPr="00B576B8" w:rsidRDefault="008A7126" w:rsidP="008A7126">
            <w:pPr>
              <w:rPr>
                <w:sz w:val="24"/>
              </w:rPr>
            </w:pPr>
          </w:p>
        </w:tc>
      </w:tr>
      <w:tr w:rsidR="008A7126" w:rsidTr="008A7126">
        <w:tc>
          <w:tcPr>
            <w:tcW w:w="1242" w:type="dxa"/>
          </w:tcPr>
          <w:p w:rsidR="008A7126" w:rsidRPr="00B576B8" w:rsidRDefault="00C047F8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业务类型</w:t>
            </w:r>
          </w:p>
        </w:tc>
        <w:tc>
          <w:tcPr>
            <w:tcW w:w="2268" w:type="dxa"/>
          </w:tcPr>
          <w:p w:rsidR="008A7126" w:rsidRPr="00B576B8" w:rsidRDefault="00C047F8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8A7126" w:rsidRPr="00B576B8" w:rsidRDefault="008A7126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8A7126" w:rsidRPr="00B576B8" w:rsidRDefault="008A7126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：全部，</w:t>
            </w:r>
            <w:r w:rsidR="00C047F8">
              <w:rPr>
                <w:rFonts w:hint="eastAsia"/>
                <w:sz w:val="24"/>
              </w:rPr>
              <w:t>自营</w:t>
            </w:r>
            <w:r w:rsidR="00C047F8">
              <w:rPr>
                <w:sz w:val="24"/>
              </w:rPr>
              <w:t>，</w:t>
            </w:r>
            <w:r w:rsidR="00C047F8">
              <w:rPr>
                <w:rFonts w:hint="eastAsia"/>
                <w:sz w:val="24"/>
              </w:rPr>
              <w:t>入驻</w:t>
            </w:r>
            <w:r w:rsidR="00C047F8">
              <w:rPr>
                <w:sz w:val="24"/>
              </w:rPr>
              <w:t>，合伙人</w:t>
            </w:r>
          </w:p>
        </w:tc>
      </w:tr>
      <w:tr w:rsidR="00C047F8" w:rsidRPr="0016588C" w:rsidTr="008A7126">
        <w:tc>
          <w:tcPr>
            <w:tcW w:w="1242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268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C047F8" w:rsidRPr="00B576B8" w:rsidRDefault="00C047F8" w:rsidP="00630D5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：全部，</w:t>
            </w:r>
            <w:r>
              <w:rPr>
                <w:rFonts w:hint="eastAsia"/>
                <w:sz w:val="24"/>
              </w:rPr>
              <w:t>待</w:t>
            </w:r>
            <w:r w:rsidR="00630D50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款，部分</w:t>
            </w:r>
            <w:r w:rsidR="00630D50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款，全部</w:t>
            </w:r>
            <w:r w:rsidR="00630D50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款</w:t>
            </w:r>
          </w:p>
        </w:tc>
      </w:tr>
      <w:tr w:rsidR="00C047F8" w:rsidRPr="0016588C" w:rsidTr="008A7126">
        <w:tc>
          <w:tcPr>
            <w:tcW w:w="1242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供应商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合伙</w:t>
            </w:r>
            <w:r>
              <w:rPr>
                <w:sz w:val="24"/>
              </w:rPr>
              <w:t>人</w:t>
            </w:r>
          </w:p>
        </w:tc>
        <w:tc>
          <w:tcPr>
            <w:tcW w:w="2268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3878" w:type="dxa"/>
          </w:tcPr>
          <w:p w:rsidR="00C047F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无</w:t>
            </w:r>
            <w:r>
              <w:rPr>
                <w:sz w:val="24"/>
              </w:rPr>
              <w:t>，客户，</w:t>
            </w:r>
            <w:r>
              <w:rPr>
                <w:rFonts w:hint="eastAsia"/>
                <w:sz w:val="24"/>
              </w:rPr>
              <w:t>合伙</w:t>
            </w:r>
            <w:r>
              <w:rPr>
                <w:sz w:val="24"/>
              </w:rPr>
              <w:t>人，供应商</w:t>
            </w:r>
          </w:p>
          <w:p w:rsidR="00C047F8" w:rsidRDefault="00C047F8" w:rsidP="00C047F8">
            <w:pPr>
              <w:rPr>
                <w:sz w:val="24"/>
              </w:rPr>
            </w:pPr>
          </w:p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默认时</w:t>
            </w:r>
            <w:r>
              <w:rPr>
                <w:sz w:val="24"/>
              </w:rPr>
              <w:t>无法选择</w:t>
            </w:r>
            <w:r>
              <w:rPr>
                <w:rFonts w:hint="eastAsia"/>
                <w:sz w:val="24"/>
              </w:rPr>
              <w:t>商户，</w:t>
            </w:r>
            <w:r>
              <w:rPr>
                <w:sz w:val="24"/>
              </w:rPr>
              <w:t>点击提示：请先选择</w:t>
            </w: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类型！，选了</w:t>
            </w:r>
            <w:r>
              <w:rPr>
                <w:rFonts w:hint="eastAsia"/>
                <w:sz w:val="24"/>
              </w:rPr>
              <w:t>客户</w:t>
            </w:r>
            <w:r>
              <w:rPr>
                <w:sz w:val="24"/>
              </w:rPr>
              <w:t>，供应商，合伙人其中一项时，</w:t>
            </w: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选</w:t>
            </w:r>
            <w:r>
              <w:rPr>
                <w:rFonts w:hint="eastAsia"/>
                <w:sz w:val="24"/>
              </w:rPr>
              <w:t>商家</w:t>
            </w:r>
            <w:r>
              <w:rPr>
                <w:sz w:val="24"/>
              </w:rPr>
              <w:t>弹对应的选择界面</w:t>
            </w:r>
            <w:r w:rsidR="00694A55">
              <w:rPr>
                <w:rFonts w:hint="eastAsia"/>
                <w:sz w:val="24"/>
              </w:rPr>
              <w:t>。</w:t>
            </w:r>
          </w:p>
        </w:tc>
      </w:tr>
      <w:tr w:rsidR="00C047F8" w:rsidRPr="0016588C" w:rsidTr="008A7126">
        <w:tc>
          <w:tcPr>
            <w:tcW w:w="1242" w:type="dxa"/>
          </w:tcPr>
          <w:p w:rsidR="00C047F8" w:rsidRPr="00B576B8" w:rsidRDefault="00A270A1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C047F8">
              <w:rPr>
                <w:sz w:val="24"/>
              </w:rPr>
              <w:t>类别</w:t>
            </w:r>
          </w:p>
        </w:tc>
        <w:tc>
          <w:tcPr>
            <w:tcW w:w="2268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 w:rsidR="00A270A1">
              <w:rPr>
                <w:rFonts w:hint="eastAsia"/>
                <w:sz w:val="24"/>
              </w:rPr>
              <w:t>，采购</w:t>
            </w:r>
            <w:r>
              <w:rPr>
                <w:sz w:val="24"/>
              </w:rPr>
              <w:t>，</w:t>
            </w:r>
            <w:r w:rsidR="00A270A1">
              <w:rPr>
                <w:rFonts w:hint="eastAsia"/>
                <w:sz w:val="24"/>
              </w:rPr>
              <w:t>平台</w:t>
            </w:r>
            <w:r w:rsidR="00A270A1">
              <w:rPr>
                <w:sz w:val="24"/>
              </w:rPr>
              <w:t>返款，</w:t>
            </w:r>
            <w:r w:rsidR="00A270A1">
              <w:rPr>
                <w:rFonts w:hint="eastAsia"/>
                <w:sz w:val="24"/>
              </w:rPr>
              <w:t>入驻</w:t>
            </w:r>
            <w:r w:rsidR="00A270A1">
              <w:rPr>
                <w:sz w:val="24"/>
              </w:rPr>
              <w:t>返款</w:t>
            </w:r>
          </w:p>
        </w:tc>
      </w:tr>
      <w:tr w:rsidR="00C047F8" w:rsidRPr="0016588C" w:rsidTr="008A7126">
        <w:tc>
          <w:tcPr>
            <w:tcW w:w="1242" w:type="dxa"/>
          </w:tcPr>
          <w:p w:rsidR="00C047F8" w:rsidRPr="005D3C4B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单据类别</w:t>
            </w:r>
          </w:p>
        </w:tc>
        <w:tc>
          <w:tcPr>
            <w:tcW w:w="2268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C047F8" w:rsidRPr="005D3C4B" w:rsidRDefault="00C047F8" w:rsidP="0052697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，</w:t>
            </w:r>
            <w:r w:rsidR="0052697F">
              <w:rPr>
                <w:rFonts w:hint="eastAsia"/>
                <w:sz w:val="24"/>
              </w:rPr>
              <w:t>采购</w:t>
            </w:r>
            <w:r w:rsidR="0052697F">
              <w:rPr>
                <w:sz w:val="24"/>
              </w:rPr>
              <w:t>入库</w:t>
            </w:r>
            <w:r w:rsidR="00817A1F">
              <w:rPr>
                <w:sz w:val="24"/>
              </w:rPr>
              <w:t>，</w:t>
            </w:r>
            <w:r w:rsidR="0052697F">
              <w:rPr>
                <w:rFonts w:hint="eastAsia"/>
                <w:sz w:val="24"/>
              </w:rPr>
              <w:t>退货</w:t>
            </w:r>
            <w:r w:rsidR="0052697F">
              <w:rPr>
                <w:sz w:val="24"/>
              </w:rPr>
              <w:t>出库</w:t>
            </w:r>
            <w:r w:rsidR="0052697F" w:rsidRPr="005D3C4B">
              <w:rPr>
                <w:sz w:val="24"/>
              </w:rPr>
              <w:t xml:space="preserve"> </w:t>
            </w:r>
          </w:p>
        </w:tc>
      </w:tr>
      <w:tr w:rsidR="00C047F8" w:rsidRPr="00897308" w:rsidTr="008A7126">
        <w:tc>
          <w:tcPr>
            <w:tcW w:w="1242" w:type="dxa"/>
          </w:tcPr>
          <w:p w:rsidR="00C047F8" w:rsidRPr="00B576B8" w:rsidRDefault="0052697F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C047F8">
              <w:rPr>
                <w:sz w:val="24"/>
              </w:rPr>
              <w:t>日期</w:t>
            </w:r>
          </w:p>
        </w:tc>
        <w:tc>
          <w:tcPr>
            <w:tcW w:w="2268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>
              <w:rPr>
                <w:sz w:val="24"/>
              </w:rPr>
              <w:t>时间段选择控件</w:t>
            </w:r>
          </w:p>
        </w:tc>
        <w:tc>
          <w:tcPr>
            <w:tcW w:w="1134" w:type="dxa"/>
          </w:tcPr>
          <w:p w:rsidR="00C047F8" w:rsidRPr="00B576B8" w:rsidRDefault="00C047F8" w:rsidP="00C047F8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</w:t>
            </w:r>
            <w:r>
              <w:rPr>
                <w:sz w:val="24"/>
              </w:rPr>
              <w:t>日期选择框，前一个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开始时间，后一个为截止时间</w:t>
            </w:r>
          </w:p>
        </w:tc>
      </w:tr>
      <w:tr w:rsidR="004A4C76" w:rsidRPr="00897308" w:rsidTr="008A7126">
        <w:tc>
          <w:tcPr>
            <w:tcW w:w="1242" w:type="dxa"/>
          </w:tcPr>
          <w:p w:rsidR="004A4C76" w:rsidRDefault="004A4C76" w:rsidP="004A4C7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2268" w:type="dxa"/>
          </w:tcPr>
          <w:p w:rsidR="004A4C76" w:rsidRPr="00B576B8" w:rsidRDefault="004A4C76" w:rsidP="004A4C7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>
              <w:rPr>
                <w:sz w:val="24"/>
              </w:rPr>
              <w:t>时间段选择控件</w:t>
            </w:r>
          </w:p>
        </w:tc>
        <w:tc>
          <w:tcPr>
            <w:tcW w:w="1134" w:type="dxa"/>
          </w:tcPr>
          <w:p w:rsidR="004A4C76" w:rsidRPr="00B576B8" w:rsidRDefault="004A4C76" w:rsidP="004A4C76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4A4C76" w:rsidRPr="00B576B8" w:rsidRDefault="004A4C76" w:rsidP="004A4C7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</w:t>
            </w:r>
            <w:r>
              <w:rPr>
                <w:sz w:val="24"/>
              </w:rPr>
              <w:t>日期选择框，前一个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开始时间，后一个为截止时间</w:t>
            </w:r>
          </w:p>
        </w:tc>
      </w:tr>
    </w:tbl>
    <w:p w:rsidR="008A7126" w:rsidRPr="00DD6893" w:rsidRDefault="008A7126" w:rsidP="008A7126">
      <w:pPr>
        <w:rPr>
          <w:sz w:val="24"/>
        </w:rPr>
      </w:pPr>
    </w:p>
    <w:p w:rsidR="008A7126" w:rsidRPr="00DD6893" w:rsidRDefault="008A7126" w:rsidP="00BB0DB1">
      <w:pPr>
        <w:pStyle w:val="a7"/>
        <w:numPr>
          <w:ilvl w:val="0"/>
          <w:numId w:val="16"/>
        </w:numPr>
        <w:ind w:firstLineChars="0"/>
        <w:rPr>
          <w:sz w:val="24"/>
        </w:rPr>
      </w:pPr>
      <w:r w:rsidRPr="00DD6893">
        <w:rPr>
          <w:rFonts w:hint="eastAsia"/>
          <w:sz w:val="24"/>
        </w:rPr>
        <w:t>列表字段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2802"/>
        <w:gridCol w:w="5670"/>
      </w:tblGrid>
      <w:tr w:rsidR="008A7126" w:rsidRPr="0013518A" w:rsidTr="008A7126">
        <w:tc>
          <w:tcPr>
            <w:tcW w:w="2802" w:type="dxa"/>
          </w:tcPr>
          <w:p w:rsidR="008A7126" w:rsidRPr="0013518A" w:rsidRDefault="008A7126" w:rsidP="008A7126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8A7126" w:rsidRPr="0013518A" w:rsidRDefault="008A7126" w:rsidP="008A71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8A7126" w:rsidTr="008A7126">
        <w:tc>
          <w:tcPr>
            <w:tcW w:w="2802" w:type="dxa"/>
          </w:tcPr>
          <w:p w:rsidR="008A7126" w:rsidRDefault="0052697F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8A7126">
              <w:rPr>
                <w:sz w:val="24"/>
              </w:rPr>
              <w:t>单号</w:t>
            </w:r>
          </w:p>
        </w:tc>
        <w:tc>
          <w:tcPr>
            <w:tcW w:w="5670" w:type="dxa"/>
          </w:tcPr>
          <w:p w:rsidR="008A7126" w:rsidRDefault="008A7126" w:rsidP="00A220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弹</w:t>
            </w:r>
            <w:r w:rsidR="00A220EB"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单详情界面</w:t>
            </w:r>
          </w:p>
        </w:tc>
      </w:tr>
      <w:tr w:rsidR="008A7126" w:rsidTr="008A7126">
        <w:tc>
          <w:tcPr>
            <w:tcW w:w="2802" w:type="dxa"/>
          </w:tcPr>
          <w:p w:rsidR="008A7126" w:rsidRDefault="00A220EB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业务</w:t>
            </w:r>
            <w:r w:rsidR="008A7126">
              <w:rPr>
                <w:sz w:val="24"/>
              </w:rPr>
              <w:t>类型</w:t>
            </w:r>
          </w:p>
        </w:tc>
        <w:tc>
          <w:tcPr>
            <w:tcW w:w="5670" w:type="dxa"/>
          </w:tcPr>
          <w:p w:rsidR="008A7126" w:rsidRDefault="00A220EB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自营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入驻</w:t>
            </w:r>
            <w:r>
              <w:rPr>
                <w:sz w:val="24"/>
              </w:rPr>
              <w:t>，合伙人</w:t>
            </w:r>
          </w:p>
        </w:tc>
      </w:tr>
      <w:tr w:rsidR="008A7126" w:rsidTr="008A7126">
        <w:tc>
          <w:tcPr>
            <w:tcW w:w="2802" w:type="dxa"/>
          </w:tcPr>
          <w:p w:rsidR="008A7126" w:rsidRDefault="0052697F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A220EB">
              <w:rPr>
                <w:sz w:val="24"/>
              </w:rPr>
              <w:t>类别</w:t>
            </w:r>
          </w:p>
        </w:tc>
        <w:tc>
          <w:tcPr>
            <w:tcW w:w="5670" w:type="dxa"/>
          </w:tcPr>
          <w:p w:rsidR="008A7126" w:rsidRDefault="00A220EB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52697F">
              <w:rPr>
                <w:rFonts w:hint="eastAsia"/>
                <w:sz w:val="24"/>
              </w:rPr>
              <w:t>采购</w:t>
            </w:r>
            <w:r w:rsidR="0052697F">
              <w:rPr>
                <w:sz w:val="24"/>
              </w:rPr>
              <w:t>，</w:t>
            </w:r>
            <w:r w:rsidR="0052697F">
              <w:rPr>
                <w:rFonts w:hint="eastAsia"/>
                <w:sz w:val="24"/>
              </w:rPr>
              <w:t>平台</w:t>
            </w:r>
            <w:r w:rsidR="0052697F">
              <w:rPr>
                <w:sz w:val="24"/>
              </w:rPr>
              <w:t>返款，</w:t>
            </w:r>
            <w:r w:rsidR="0052697F">
              <w:rPr>
                <w:rFonts w:hint="eastAsia"/>
                <w:sz w:val="24"/>
              </w:rPr>
              <w:t>入驻</w:t>
            </w:r>
            <w:r w:rsidR="0052697F">
              <w:rPr>
                <w:sz w:val="24"/>
              </w:rPr>
              <w:t>返款</w:t>
            </w:r>
          </w:p>
        </w:tc>
      </w:tr>
      <w:tr w:rsidR="008A7126" w:rsidTr="008A7126">
        <w:tc>
          <w:tcPr>
            <w:tcW w:w="2802" w:type="dxa"/>
          </w:tcPr>
          <w:p w:rsidR="008A7126" w:rsidRDefault="00091FC4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业务单据</w:t>
            </w:r>
            <w:r>
              <w:rPr>
                <w:sz w:val="24"/>
              </w:rPr>
              <w:t>类型</w:t>
            </w:r>
          </w:p>
        </w:tc>
        <w:tc>
          <w:tcPr>
            <w:tcW w:w="5670" w:type="dxa"/>
          </w:tcPr>
          <w:p w:rsidR="008A7126" w:rsidRDefault="00091FC4" w:rsidP="000B2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0B26BB">
              <w:rPr>
                <w:rFonts w:hint="eastAsia"/>
                <w:sz w:val="24"/>
              </w:rPr>
              <w:t>采购</w:t>
            </w:r>
            <w:r w:rsidR="000B26BB">
              <w:rPr>
                <w:sz w:val="24"/>
              </w:rPr>
              <w:t>入库</w:t>
            </w:r>
            <w:r>
              <w:rPr>
                <w:sz w:val="24"/>
              </w:rPr>
              <w:t>，退货</w:t>
            </w:r>
            <w:r>
              <w:rPr>
                <w:rFonts w:hint="eastAsia"/>
                <w:sz w:val="24"/>
              </w:rPr>
              <w:t>出</w:t>
            </w:r>
            <w:r>
              <w:rPr>
                <w:sz w:val="24"/>
              </w:rPr>
              <w:t>库</w:t>
            </w:r>
          </w:p>
        </w:tc>
      </w:tr>
      <w:tr w:rsidR="008A7126" w:rsidTr="008A7126">
        <w:tc>
          <w:tcPr>
            <w:tcW w:w="2802" w:type="dxa"/>
          </w:tcPr>
          <w:p w:rsidR="008A7126" w:rsidRDefault="00091FC4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5670" w:type="dxa"/>
          </w:tcPr>
          <w:p w:rsidR="008A7126" w:rsidRDefault="00091FC4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待</w:t>
            </w:r>
            <w:r w:rsidR="002F0522">
              <w:rPr>
                <w:rFonts w:hint="eastAsia"/>
                <w:sz w:val="24"/>
              </w:rPr>
              <w:t>付</w:t>
            </w:r>
            <w:r w:rsidR="002F0522">
              <w:rPr>
                <w:sz w:val="24"/>
              </w:rPr>
              <w:t>款，部分</w:t>
            </w:r>
            <w:r w:rsidR="002F0522">
              <w:rPr>
                <w:rFonts w:hint="eastAsia"/>
                <w:sz w:val="24"/>
              </w:rPr>
              <w:t>付</w:t>
            </w:r>
            <w:r w:rsidR="002F0522">
              <w:rPr>
                <w:sz w:val="24"/>
              </w:rPr>
              <w:t>款，全部</w:t>
            </w:r>
            <w:r w:rsidR="002F0522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款</w:t>
            </w:r>
          </w:p>
        </w:tc>
      </w:tr>
      <w:tr w:rsidR="008A7126" w:rsidTr="008A7126">
        <w:tc>
          <w:tcPr>
            <w:tcW w:w="2802" w:type="dxa"/>
          </w:tcPr>
          <w:p w:rsidR="008A7126" w:rsidRDefault="00091FC4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法人</w:t>
            </w:r>
          </w:p>
        </w:tc>
        <w:tc>
          <w:tcPr>
            <w:tcW w:w="5670" w:type="dxa"/>
          </w:tcPr>
          <w:p w:rsidR="008A7126" w:rsidRDefault="008A7126" w:rsidP="008A7126">
            <w:pPr>
              <w:rPr>
                <w:sz w:val="24"/>
              </w:rPr>
            </w:pPr>
          </w:p>
        </w:tc>
      </w:tr>
      <w:tr w:rsidR="008A7126" w:rsidTr="008A7126">
        <w:tc>
          <w:tcPr>
            <w:tcW w:w="2802" w:type="dxa"/>
          </w:tcPr>
          <w:p w:rsidR="008A7126" w:rsidRDefault="00091FC4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类型</w:t>
            </w:r>
          </w:p>
        </w:tc>
        <w:tc>
          <w:tcPr>
            <w:tcW w:w="5670" w:type="dxa"/>
          </w:tcPr>
          <w:p w:rsidR="008A7126" w:rsidRDefault="00091FC4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：客户，</w:t>
            </w:r>
            <w:r>
              <w:rPr>
                <w:rFonts w:hint="eastAsia"/>
                <w:sz w:val="24"/>
              </w:rPr>
              <w:t>合伙</w:t>
            </w:r>
            <w:r>
              <w:rPr>
                <w:sz w:val="24"/>
              </w:rPr>
              <w:t>人，供应商</w:t>
            </w:r>
          </w:p>
        </w:tc>
      </w:tr>
      <w:tr w:rsidR="008A7126" w:rsidTr="008A7126">
        <w:tc>
          <w:tcPr>
            <w:tcW w:w="2802" w:type="dxa"/>
          </w:tcPr>
          <w:p w:rsidR="008A7126" w:rsidRDefault="00091FC4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编号</w:t>
            </w:r>
          </w:p>
        </w:tc>
        <w:tc>
          <w:tcPr>
            <w:tcW w:w="5670" w:type="dxa"/>
          </w:tcPr>
          <w:p w:rsidR="008A7126" w:rsidRDefault="008A7126" w:rsidP="008A7126">
            <w:pPr>
              <w:rPr>
                <w:sz w:val="24"/>
              </w:rPr>
            </w:pPr>
          </w:p>
        </w:tc>
      </w:tr>
      <w:tr w:rsidR="008A7126" w:rsidTr="008A7126">
        <w:tc>
          <w:tcPr>
            <w:tcW w:w="2802" w:type="dxa"/>
          </w:tcPr>
          <w:p w:rsidR="008A7126" w:rsidRDefault="00091FC4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名称</w:t>
            </w:r>
          </w:p>
        </w:tc>
        <w:tc>
          <w:tcPr>
            <w:tcW w:w="5670" w:type="dxa"/>
          </w:tcPr>
          <w:p w:rsidR="008A7126" w:rsidRDefault="008A7126" w:rsidP="008A7126">
            <w:pPr>
              <w:rPr>
                <w:sz w:val="24"/>
              </w:rPr>
            </w:pPr>
          </w:p>
        </w:tc>
      </w:tr>
      <w:tr w:rsidR="008A7126" w:rsidTr="008A7126">
        <w:tc>
          <w:tcPr>
            <w:tcW w:w="2802" w:type="dxa"/>
          </w:tcPr>
          <w:p w:rsidR="008A7126" w:rsidRDefault="0069117C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应付金额</w:t>
            </w:r>
          </w:p>
        </w:tc>
        <w:tc>
          <w:tcPr>
            <w:tcW w:w="5670" w:type="dxa"/>
          </w:tcPr>
          <w:p w:rsidR="008A7126" w:rsidRDefault="008A7126" w:rsidP="0069117C">
            <w:pPr>
              <w:rPr>
                <w:sz w:val="24"/>
              </w:rPr>
            </w:pPr>
          </w:p>
        </w:tc>
      </w:tr>
      <w:tr w:rsidR="0069117C" w:rsidTr="008A7126">
        <w:tc>
          <w:tcPr>
            <w:tcW w:w="2802" w:type="dxa"/>
          </w:tcPr>
          <w:p w:rsidR="0069117C" w:rsidRDefault="0069117C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已付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9117C" w:rsidRDefault="0069117C" w:rsidP="0069117C">
            <w:pPr>
              <w:rPr>
                <w:sz w:val="24"/>
              </w:rPr>
            </w:pPr>
          </w:p>
        </w:tc>
      </w:tr>
      <w:tr w:rsidR="0069117C" w:rsidTr="008A7126">
        <w:tc>
          <w:tcPr>
            <w:tcW w:w="2802" w:type="dxa"/>
          </w:tcPr>
          <w:p w:rsidR="0069117C" w:rsidRDefault="0069117C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付金额</w:t>
            </w:r>
          </w:p>
        </w:tc>
        <w:tc>
          <w:tcPr>
            <w:tcW w:w="5670" w:type="dxa"/>
          </w:tcPr>
          <w:p w:rsidR="0069117C" w:rsidRDefault="0069117C" w:rsidP="0069117C">
            <w:pPr>
              <w:rPr>
                <w:sz w:val="24"/>
              </w:rPr>
            </w:pPr>
          </w:p>
        </w:tc>
      </w:tr>
      <w:tr w:rsidR="0069117C" w:rsidTr="008A7126">
        <w:tc>
          <w:tcPr>
            <w:tcW w:w="2802" w:type="dxa"/>
          </w:tcPr>
          <w:p w:rsidR="0069117C" w:rsidRDefault="0069117C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>
              <w:rPr>
                <w:sz w:val="24"/>
              </w:rPr>
              <w:t>日期</w:t>
            </w:r>
          </w:p>
        </w:tc>
        <w:tc>
          <w:tcPr>
            <w:tcW w:w="5670" w:type="dxa"/>
          </w:tcPr>
          <w:p w:rsidR="0069117C" w:rsidRDefault="0069117C" w:rsidP="0069117C">
            <w:pPr>
              <w:rPr>
                <w:sz w:val="24"/>
              </w:rPr>
            </w:pPr>
          </w:p>
        </w:tc>
      </w:tr>
      <w:tr w:rsidR="0069117C" w:rsidTr="008A7126">
        <w:tc>
          <w:tcPr>
            <w:tcW w:w="2802" w:type="dxa"/>
          </w:tcPr>
          <w:p w:rsidR="0069117C" w:rsidRDefault="0069117C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5670" w:type="dxa"/>
          </w:tcPr>
          <w:p w:rsidR="0069117C" w:rsidRDefault="0069117C" w:rsidP="0069117C">
            <w:pPr>
              <w:rPr>
                <w:sz w:val="24"/>
              </w:rPr>
            </w:pPr>
          </w:p>
        </w:tc>
      </w:tr>
    </w:tbl>
    <w:p w:rsidR="008A7126" w:rsidRDefault="008A7126" w:rsidP="00BB0DB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导出字段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2802"/>
        <w:gridCol w:w="5670"/>
      </w:tblGrid>
      <w:tr w:rsidR="008A7126" w:rsidRPr="0013518A" w:rsidTr="008A7126">
        <w:tc>
          <w:tcPr>
            <w:tcW w:w="2802" w:type="dxa"/>
          </w:tcPr>
          <w:p w:rsidR="008A7126" w:rsidRPr="0013518A" w:rsidRDefault="008A7126" w:rsidP="008A7126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8A7126" w:rsidRPr="0013518A" w:rsidRDefault="008A7126" w:rsidP="008A71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10208" w:rsidTr="008A7126">
        <w:tc>
          <w:tcPr>
            <w:tcW w:w="2802" w:type="dxa"/>
          </w:tcPr>
          <w:p w:rsidR="00910208" w:rsidRDefault="00BF2C56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910208">
              <w:rPr>
                <w:sz w:val="24"/>
              </w:rPr>
              <w:t>单号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类型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自营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入驻</w:t>
            </w:r>
            <w:r>
              <w:rPr>
                <w:sz w:val="24"/>
              </w:rPr>
              <w:t>，合伙人</w:t>
            </w:r>
          </w:p>
        </w:tc>
      </w:tr>
      <w:tr w:rsidR="00910208" w:rsidTr="008A7126">
        <w:tc>
          <w:tcPr>
            <w:tcW w:w="2802" w:type="dxa"/>
          </w:tcPr>
          <w:p w:rsidR="00910208" w:rsidRDefault="00BF2C56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910208">
              <w:rPr>
                <w:sz w:val="24"/>
              </w:rPr>
              <w:t>类别</w:t>
            </w:r>
          </w:p>
        </w:tc>
        <w:tc>
          <w:tcPr>
            <w:tcW w:w="5670" w:type="dxa"/>
          </w:tcPr>
          <w:p w:rsidR="00910208" w:rsidRDefault="00910208" w:rsidP="00974C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974C46">
              <w:rPr>
                <w:rFonts w:hint="eastAsia"/>
                <w:sz w:val="24"/>
              </w:rPr>
              <w:t>采购</w:t>
            </w:r>
            <w:r w:rsidR="00974C46">
              <w:rPr>
                <w:sz w:val="24"/>
              </w:rPr>
              <w:t>，</w:t>
            </w:r>
            <w:r w:rsidR="00974C46">
              <w:rPr>
                <w:rFonts w:hint="eastAsia"/>
                <w:sz w:val="24"/>
              </w:rPr>
              <w:t>平台</w:t>
            </w:r>
            <w:r w:rsidR="00974C46">
              <w:rPr>
                <w:sz w:val="24"/>
              </w:rPr>
              <w:t>返款，</w:t>
            </w:r>
            <w:r w:rsidR="00974C46">
              <w:rPr>
                <w:rFonts w:hint="eastAsia"/>
                <w:sz w:val="24"/>
              </w:rPr>
              <w:t>入驻</w:t>
            </w:r>
            <w:r w:rsidR="00974C46">
              <w:rPr>
                <w:sz w:val="24"/>
              </w:rPr>
              <w:t>返款</w:t>
            </w: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业务单据</w:t>
            </w:r>
            <w:r>
              <w:rPr>
                <w:sz w:val="24"/>
              </w:rPr>
              <w:t>类型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FE5D86">
              <w:rPr>
                <w:rFonts w:hint="eastAsia"/>
                <w:sz w:val="24"/>
              </w:rPr>
              <w:t>采购</w:t>
            </w:r>
            <w:r w:rsidR="00FE5D86">
              <w:rPr>
                <w:sz w:val="24"/>
              </w:rPr>
              <w:t>入库，退货</w:t>
            </w:r>
            <w:r w:rsidR="00FE5D86">
              <w:rPr>
                <w:rFonts w:hint="eastAsia"/>
                <w:sz w:val="24"/>
              </w:rPr>
              <w:t>出</w:t>
            </w:r>
            <w:r w:rsidR="00FE5D86">
              <w:rPr>
                <w:sz w:val="24"/>
              </w:rPr>
              <w:t>库</w:t>
            </w: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FE5D86">
              <w:rPr>
                <w:rFonts w:hint="eastAsia"/>
                <w:sz w:val="24"/>
              </w:rPr>
              <w:t>待付</w:t>
            </w:r>
            <w:r w:rsidR="00FE5D86">
              <w:rPr>
                <w:sz w:val="24"/>
              </w:rPr>
              <w:t>款，部分</w:t>
            </w:r>
            <w:r w:rsidR="00FE5D86">
              <w:rPr>
                <w:rFonts w:hint="eastAsia"/>
                <w:sz w:val="24"/>
              </w:rPr>
              <w:t>付</w:t>
            </w:r>
            <w:r w:rsidR="00FE5D86">
              <w:rPr>
                <w:sz w:val="24"/>
              </w:rPr>
              <w:t>款，全部</w:t>
            </w:r>
            <w:r w:rsidR="00FE5D86">
              <w:rPr>
                <w:rFonts w:hint="eastAsia"/>
                <w:sz w:val="24"/>
              </w:rPr>
              <w:t>付</w:t>
            </w:r>
            <w:r w:rsidR="00FE5D86">
              <w:rPr>
                <w:sz w:val="24"/>
              </w:rPr>
              <w:t>款</w:t>
            </w: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法人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类型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：客户，</w:t>
            </w:r>
            <w:r>
              <w:rPr>
                <w:rFonts w:hint="eastAsia"/>
                <w:sz w:val="24"/>
              </w:rPr>
              <w:t>合伙</w:t>
            </w:r>
            <w:r>
              <w:rPr>
                <w:sz w:val="24"/>
              </w:rPr>
              <w:t>人，供应商</w:t>
            </w: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编号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名称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应付金额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已付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付金额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>
              <w:rPr>
                <w:sz w:val="24"/>
              </w:rPr>
              <w:t>日期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</w:tbl>
    <w:p w:rsidR="008A7126" w:rsidRPr="00E570B9" w:rsidRDefault="008A7126" w:rsidP="008A7126">
      <w:pPr>
        <w:rPr>
          <w:sz w:val="24"/>
        </w:rPr>
      </w:pPr>
    </w:p>
    <w:p w:rsidR="008A7126" w:rsidRPr="00E570B9" w:rsidRDefault="008A7126" w:rsidP="00BB0DB1">
      <w:pPr>
        <w:pStyle w:val="a7"/>
        <w:numPr>
          <w:ilvl w:val="0"/>
          <w:numId w:val="16"/>
        </w:numPr>
        <w:ind w:firstLineChars="0"/>
        <w:rPr>
          <w:sz w:val="24"/>
        </w:rPr>
      </w:pPr>
      <w:r w:rsidRPr="00E570B9">
        <w:rPr>
          <w:rFonts w:hint="eastAsia"/>
          <w:sz w:val="24"/>
        </w:rPr>
        <w:t>交互功能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8A7126" w:rsidRPr="004D1CA2" w:rsidTr="008A7126">
        <w:tc>
          <w:tcPr>
            <w:tcW w:w="1951" w:type="dxa"/>
          </w:tcPr>
          <w:p w:rsidR="008A7126" w:rsidRPr="004D1CA2" w:rsidRDefault="008A7126" w:rsidP="008A7126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功能名</w:t>
            </w:r>
          </w:p>
        </w:tc>
        <w:tc>
          <w:tcPr>
            <w:tcW w:w="1276" w:type="dxa"/>
          </w:tcPr>
          <w:p w:rsidR="008A7126" w:rsidRPr="004D1CA2" w:rsidRDefault="008A7126" w:rsidP="008A7126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295" w:type="dxa"/>
          </w:tcPr>
          <w:p w:rsidR="008A7126" w:rsidRPr="004D1CA2" w:rsidRDefault="008A7126" w:rsidP="008A7126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功能描述</w:t>
            </w:r>
          </w:p>
        </w:tc>
      </w:tr>
      <w:tr w:rsidR="008A7126" w:rsidTr="008A7126">
        <w:tc>
          <w:tcPr>
            <w:tcW w:w="1951" w:type="dxa"/>
          </w:tcPr>
          <w:p w:rsidR="008A7126" w:rsidRDefault="00BF2C56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C337FC">
              <w:rPr>
                <w:sz w:val="24"/>
              </w:rPr>
              <w:t>单</w:t>
            </w:r>
            <w:r w:rsidR="008A7126">
              <w:rPr>
                <w:sz w:val="24"/>
              </w:rPr>
              <w:t>详情</w:t>
            </w:r>
          </w:p>
        </w:tc>
        <w:tc>
          <w:tcPr>
            <w:tcW w:w="1276" w:type="dxa"/>
          </w:tcPr>
          <w:p w:rsidR="008A7126" w:rsidRDefault="008A7126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链接</w:t>
            </w:r>
          </w:p>
        </w:tc>
        <w:tc>
          <w:tcPr>
            <w:tcW w:w="5295" w:type="dxa"/>
          </w:tcPr>
          <w:p w:rsidR="008A7126" w:rsidRDefault="008A7126" w:rsidP="005074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 w:rsidR="00C337FC">
              <w:rPr>
                <w:rFonts w:hint="eastAsia"/>
                <w:sz w:val="24"/>
              </w:rPr>
              <w:t>应收</w:t>
            </w:r>
            <w:r w:rsidR="00C337FC">
              <w:rPr>
                <w:sz w:val="24"/>
              </w:rPr>
              <w:t>单</w:t>
            </w:r>
            <w:r>
              <w:rPr>
                <w:sz w:val="24"/>
              </w:rPr>
              <w:t>编号</w:t>
            </w:r>
            <w:r>
              <w:rPr>
                <w:rFonts w:hint="eastAsia"/>
                <w:sz w:val="24"/>
              </w:rPr>
              <w:t>后跳转每一行</w:t>
            </w:r>
            <w:r>
              <w:rPr>
                <w:sz w:val="24"/>
              </w:rPr>
              <w:t>对应记录的</w:t>
            </w:r>
            <w:r w:rsidR="00C337FC">
              <w:rPr>
                <w:rFonts w:hint="eastAsia"/>
                <w:sz w:val="24"/>
              </w:rPr>
              <w:t>应</w:t>
            </w:r>
            <w:r w:rsidR="00507480">
              <w:rPr>
                <w:rFonts w:hint="eastAsia"/>
                <w:sz w:val="24"/>
              </w:rPr>
              <w:t>付</w:t>
            </w:r>
            <w:r>
              <w:rPr>
                <w:rFonts w:hint="eastAsia"/>
                <w:sz w:val="24"/>
              </w:rPr>
              <w:t>单详情页面</w:t>
            </w:r>
          </w:p>
        </w:tc>
      </w:tr>
      <w:tr w:rsidR="008A7126" w:rsidTr="008A7126">
        <w:tc>
          <w:tcPr>
            <w:tcW w:w="1951" w:type="dxa"/>
          </w:tcPr>
          <w:p w:rsidR="008A7126" w:rsidRDefault="008A7126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导出</w:t>
            </w:r>
          </w:p>
        </w:tc>
        <w:tc>
          <w:tcPr>
            <w:tcW w:w="1276" w:type="dxa"/>
          </w:tcPr>
          <w:p w:rsidR="008A7126" w:rsidRDefault="008A7126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8A7126" w:rsidRDefault="008A7126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点击后导出所有查询结果数据，字段见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excel</w:t>
            </w:r>
            <w:r>
              <w:rPr>
                <w:rFonts w:hint="eastAsia"/>
                <w:sz w:val="24"/>
              </w:rPr>
              <w:t>导出字段）</w:t>
            </w:r>
          </w:p>
        </w:tc>
      </w:tr>
    </w:tbl>
    <w:p w:rsidR="008A7126" w:rsidRDefault="008A7126" w:rsidP="008A7126"/>
    <w:p w:rsidR="00C337FC" w:rsidRDefault="00507480" w:rsidP="00C337FC">
      <w:pPr>
        <w:pStyle w:val="2"/>
      </w:pPr>
      <w:bookmarkStart w:id="10" w:name="_Toc498970755"/>
      <w:r>
        <w:lastRenderedPageBreak/>
        <w:t>2</w:t>
      </w:r>
      <w:r w:rsidR="00C337FC">
        <w:rPr>
          <w:rFonts w:hint="eastAsia"/>
        </w:rPr>
        <w:t>.2</w:t>
      </w:r>
      <w:r w:rsidR="00323707">
        <w:t xml:space="preserve"> </w:t>
      </w:r>
      <w:r w:rsidR="00C337FC">
        <w:rPr>
          <w:rFonts w:hint="eastAsia"/>
        </w:rPr>
        <w:t>应</w:t>
      </w:r>
      <w:r>
        <w:rPr>
          <w:rFonts w:hint="eastAsia"/>
        </w:rPr>
        <w:t>付</w:t>
      </w:r>
      <w:r w:rsidR="00C337FC">
        <w:rPr>
          <w:rFonts w:hint="eastAsia"/>
        </w:rPr>
        <w:t>单</w:t>
      </w:r>
      <w:r w:rsidR="00C337FC">
        <w:t>详情</w:t>
      </w:r>
      <w:bookmarkEnd w:id="10"/>
    </w:p>
    <w:p w:rsidR="00C337FC" w:rsidRDefault="00507480" w:rsidP="00C337FC">
      <w:pPr>
        <w:pStyle w:val="3"/>
      </w:pPr>
      <w:bookmarkStart w:id="11" w:name="_Toc498970756"/>
      <w:r>
        <w:t>2</w:t>
      </w:r>
      <w:r w:rsidR="00C337FC">
        <w:rPr>
          <w:rFonts w:hint="eastAsia"/>
        </w:rPr>
        <w:t xml:space="preserve">.2.1 </w:t>
      </w:r>
      <w:r w:rsidR="00C337FC">
        <w:rPr>
          <w:rFonts w:hint="eastAsia"/>
        </w:rPr>
        <w:t>界面</w:t>
      </w:r>
      <w:r w:rsidR="00C337FC">
        <w:t>原型</w:t>
      </w:r>
      <w:bookmarkEnd w:id="11"/>
    </w:p>
    <w:p w:rsidR="00C337FC" w:rsidRDefault="00507480" w:rsidP="00C337FC">
      <w:r>
        <w:rPr>
          <w:noProof/>
        </w:rPr>
        <w:drawing>
          <wp:inline distT="0" distB="0" distL="0" distR="0" wp14:anchorId="112FE4DC" wp14:editId="3C43A5A5">
            <wp:extent cx="5274310" cy="1881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FC" w:rsidRDefault="00507480" w:rsidP="00C337FC">
      <w:pPr>
        <w:pStyle w:val="3"/>
      </w:pPr>
      <w:bookmarkStart w:id="12" w:name="_Toc498970757"/>
      <w:r>
        <w:t>2</w:t>
      </w:r>
      <w:r w:rsidR="00C337FC">
        <w:rPr>
          <w:rFonts w:hint="eastAsia"/>
        </w:rPr>
        <w:t xml:space="preserve">.2.2 </w:t>
      </w:r>
      <w:r w:rsidR="00C337FC">
        <w:rPr>
          <w:rFonts w:hint="eastAsia"/>
        </w:rPr>
        <w:t>字段</w:t>
      </w:r>
      <w:r w:rsidR="00C337FC">
        <w:t>说明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1134"/>
        <w:gridCol w:w="1559"/>
        <w:gridCol w:w="916"/>
        <w:gridCol w:w="2805"/>
      </w:tblGrid>
      <w:tr w:rsidR="00C337FC" w:rsidRPr="00D4671B" w:rsidTr="00BA4BD2">
        <w:tc>
          <w:tcPr>
            <w:tcW w:w="2093" w:type="dxa"/>
          </w:tcPr>
          <w:p w:rsidR="00C337FC" w:rsidRPr="00D4671B" w:rsidRDefault="00C337FC" w:rsidP="00BA4BD2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</w:tcPr>
          <w:p w:rsidR="00C337FC" w:rsidRPr="00D4671B" w:rsidRDefault="00C337FC" w:rsidP="00BA4BD2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</w:tcPr>
          <w:p w:rsidR="00C337FC" w:rsidRPr="00D4671B" w:rsidRDefault="00C337FC" w:rsidP="00BA4BD2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是否可修改</w:t>
            </w:r>
          </w:p>
        </w:tc>
        <w:tc>
          <w:tcPr>
            <w:tcW w:w="916" w:type="dxa"/>
          </w:tcPr>
          <w:p w:rsidR="00C337FC" w:rsidRPr="00D4671B" w:rsidRDefault="00C337FC" w:rsidP="00BA4BD2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校验</w:t>
            </w:r>
          </w:p>
        </w:tc>
        <w:tc>
          <w:tcPr>
            <w:tcW w:w="2805" w:type="dxa"/>
          </w:tcPr>
          <w:p w:rsidR="00C337FC" w:rsidRPr="00D4671B" w:rsidRDefault="00C337FC" w:rsidP="00BA4BD2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备注</w:t>
            </w:r>
          </w:p>
        </w:tc>
      </w:tr>
      <w:tr w:rsidR="00C337FC" w:rsidTr="00BA4BD2">
        <w:tc>
          <w:tcPr>
            <w:tcW w:w="2093" w:type="dxa"/>
          </w:tcPr>
          <w:p w:rsidR="00C337FC" w:rsidRPr="00E43D34" w:rsidRDefault="00507480" w:rsidP="00BA4BD2">
            <w:pPr>
              <w:tabs>
                <w:tab w:val="right" w:pos="1877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C337FC">
              <w:rPr>
                <w:sz w:val="24"/>
              </w:rPr>
              <w:t>单号</w:t>
            </w:r>
            <w:r w:rsidR="00C337FC" w:rsidRPr="00E43D34">
              <w:rPr>
                <w:sz w:val="24"/>
              </w:rPr>
              <w:tab/>
            </w:r>
          </w:p>
        </w:tc>
        <w:tc>
          <w:tcPr>
            <w:tcW w:w="1134" w:type="dxa"/>
          </w:tcPr>
          <w:p w:rsidR="00C337FC" w:rsidRPr="00E43D34" w:rsidRDefault="00C337FC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C337FC" w:rsidRPr="00E43D34" w:rsidRDefault="00C337FC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C337FC" w:rsidRPr="00E43D34" w:rsidRDefault="00C337FC" w:rsidP="00BA4BD2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C337FC" w:rsidRPr="00E43D34" w:rsidRDefault="00C337FC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自动生成</w:t>
            </w:r>
          </w:p>
        </w:tc>
      </w:tr>
      <w:tr w:rsidR="00C337FC" w:rsidTr="00BA4BD2">
        <w:tc>
          <w:tcPr>
            <w:tcW w:w="2093" w:type="dxa"/>
          </w:tcPr>
          <w:p w:rsidR="00C337FC" w:rsidRPr="00E43D34" w:rsidRDefault="00C337FC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类型</w:t>
            </w:r>
          </w:p>
        </w:tc>
        <w:tc>
          <w:tcPr>
            <w:tcW w:w="1134" w:type="dxa"/>
          </w:tcPr>
          <w:p w:rsidR="00C337FC" w:rsidRPr="00E43D34" w:rsidRDefault="00C337FC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C337FC" w:rsidRPr="00E43D34" w:rsidRDefault="00C337FC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C337FC" w:rsidRPr="00E43D34" w:rsidRDefault="00C337FC" w:rsidP="00BA4BD2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C337FC" w:rsidRPr="00E43D34" w:rsidRDefault="00E63A7D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自营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入驻</w:t>
            </w:r>
            <w:r>
              <w:rPr>
                <w:sz w:val="24"/>
              </w:rPr>
              <w:t>，合伙人</w:t>
            </w:r>
          </w:p>
        </w:tc>
      </w:tr>
      <w:tr w:rsidR="00C337FC" w:rsidTr="00BA4BD2">
        <w:tc>
          <w:tcPr>
            <w:tcW w:w="2093" w:type="dxa"/>
          </w:tcPr>
          <w:p w:rsidR="00C337FC" w:rsidRPr="00E43D34" w:rsidRDefault="00C337FC" w:rsidP="00C337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类别</w:t>
            </w:r>
          </w:p>
        </w:tc>
        <w:tc>
          <w:tcPr>
            <w:tcW w:w="1134" w:type="dxa"/>
          </w:tcPr>
          <w:p w:rsidR="00C337FC" w:rsidRPr="00E43D34" w:rsidRDefault="00C337FC" w:rsidP="00C337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C337FC" w:rsidRPr="00E43D34" w:rsidRDefault="00C337FC" w:rsidP="00C337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C337FC" w:rsidRPr="00E43D34" w:rsidRDefault="00C337FC" w:rsidP="00C337FC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C337FC" w:rsidRPr="00E43D34" w:rsidRDefault="00E63A7D" w:rsidP="00C337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450F0B">
              <w:rPr>
                <w:rFonts w:hint="eastAsia"/>
                <w:sz w:val="24"/>
              </w:rPr>
              <w:t>采购</w:t>
            </w:r>
            <w:r w:rsidR="00450F0B">
              <w:rPr>
                <w:sz w:val="24"/>
              </w:rPr>
              <w:t>，</w:t>
            </w:r>
            <w:r w:rsidR="00450F0B">
              <w:rPr>
                <w:rFonts w:hint="eastAsia"/>
                <w:sz w:val="24"/>
              </w:rPr>
              <w:t>平台</w:t>
            </w:r>
            <w:r w:rsidR="00450F0B">
              <w:rPr>
                <w:sz w:val="24"/>
              </w:rPr>
              <w:t>返款，</w:t>
            </w:r>
            <w:r w:rsidR="00450F0B">
              <w:rPr>
                <w:rFonts w:hint="eastAsia"/>
                <w:sz w:val="24"/>
              </w:rPr>
              <w:t>入驻</w:t>
            </w:r>
            <w:r w:rsidR="00450F0B">
              <w:rPr>
                <w:sz w:val="24"/>
              </w:rPr>
              <w:t>返款</w:t>
            </w:r>
          </w:p>
        </w:tc>
      </w:tr>
      <w:tr w:rsidR="00E63A7D" w:rsidTr="00BA4BD2">
        <w:tc>
          <w:tcPr>
            <w:tcW w:w="2093" w:type="dxa"/>
          </w:tcPr>
          <w:p w:rsidR="00E63A7D" w:rsidRPr="00E43D34" w:rsidRDefault="00E63A7D" w:rsidP="00E63A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单据类型</w:t>
            </w:r>
          </w:p>
        </w:tc>
        <w:tc>
          <w:tcPr>
            <w:tcW w:w="1134" w:type="dxa"/>
          </w:tcPr>
          <w:p w:rsidR="00E63A7D" w:rsidRPr="00E43D34" w:rsidRDefault="00E63A7D" w:rsidP="00E63A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E63A7D" w:rsidRPr="00E43D34" w:rsidRDefault="00E63A7D" w:rsidP="00E63A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E63A7D" w:rsidRPr="00E43D34" w:rsidRDefault="00E63A7D" w:rsidP="00E63A7D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E63A7D" w:rsidRPr="00E43D34" w:rsidRDefault="00761C19" w:rsidP="00C967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9B7BD8">
              <w:rPr>
                <w:rFonts w:hint="eastAsia"/>
                <w:sz w:val="24"/>
              </w:rPr>
              <w:t>采购</w:t>
            </w:r>
            <w:r w:rsidR="009B7BD8">
              <w:rPr>
                <w:sz w:val="24"/>
              </w:rPr>
              <w:t>入库，退货</w:t>
            </w:r>
            <w:r w:rsidR="009B7BD8">
              <w:rPr>
                <w:rFonts w:hint="eastAsia"/>
                <w:sz w:val="24"/>
              </w:rPr>
              <w:t>出</w:t>
            </w:r>
            <w:r w:rsidR="009B7BD8">
              <w:rPr>
                <w:sz w:val="24"/>
              </w:rPr>
              <w:t>库</w:t>
            </w:r>
          </w:p>
        </w:tc>
      </w:tr>
      <w:tr w:rsidR="00F63413" w:rsidTr="00BA4BD2">
        <w:tc>
          <w:tcPr>
            <w:tcW w:w="2093" w:type="dxa"/>
          </w:tcPr>
          <w:p w:rsidR="00F63413" w:rsidRDefault="00F63413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单据编号</w:t>
            </w:r>
          </w:p>
        </w:tc>
        <w:tc>
          <w:tcPr>
            <w:tcW w:w="1134" w:type="dxa"/>
          </w:tcPr>
          <w:p w:rsidR="00F63413" w:rsidRPr="00E43D34" w:rsidRDefault="00F63413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F63413" w:rsidRPr="00E43D34" w:rsidRDefault="00F63413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F63413" w:rsidRDefault="00F63413" w:rsidP="00F63413">
            <w:pPr>
              <w:rPr>
                <w:sz w:val="24"/>
              </w:rPr>
            </w:pPr>
          </w:p>
        </w:tc>
      </w:tr>
      <w:tr w:rsidR="001D58B4" w:rsidTr="00BA4BD2">
        <w:tc>
          <w:tcPr>
            <w:tcW w:w="2093" w:type="dxa"/>
          </w:tcPr>
          <w:p w:rsidR="001D58B4" w:rsidRPr="00E43D34" w:rsidRDefault="001D58B4" w:rsidP="001D58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134" w:type="dxa"/>
          </w:tcPr>
          <w:p w:rsidR="001D58B4" w:rsidRPr="00E43D34" w:rsidRDefault="001D58B4" w:rsidP="001D58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1D58B4" w:rsidRPr="00E43D34" w:rsidRDefault="001D58B4" w:rsidP="001D58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1D58B4" w:rsidRPr="00E43D34" w:rsidRDefault="001D58B4" w:rsidP="001D58B4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1D58B4" w:rsidRPr="00E43D34" w:rsidRDefault="006C472A" w:rsidP="009B7BD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待</w:t>
            </w:r>
            <w:r w:rsidR="009B7BD8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款，部分</w:t>
            </w:r>
            <w:r w:rsidR="009B7BD8">
              <w:rPr>
                <w:rFonts w:hint="eastAsia"/>
                <w:sz w:val="24"/>
              </w:rPr>
              <w:t>付</w:t>
            </w:r>
            <w:r w:rsidR="009B7BD8">
              <w:rPr>
                <w:sz w:val="24"/>
              </w:rPr>
              <w:t>款，全部</w:t>
            </w:r>
            <w:r w:rsidR="009B7BD8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款</w:t>
            </w:r>
          </w:p>
        </w:tc>
      </w:tr>
      <w:tr w:rsidR="007506BB" w:rsidTr="00BA4BD2">
        <w:tc>
          <w:tcPr>
            <w:tcW w:w="2093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类型</w:t>
            </w:r>
          </w:p>
        </w:tc>
        <w:tc>
          <w:tcPr>
            <w:tcW w:w="1134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7506BB" w:rsidRPr="00E43D34" w:rsidRDefault="007506BB" w:rsidP="007506BB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客户</w:t>
            </w:r>
            <w:r>
              <w:rPr>
                <w:sz w:val="24"/>
              </w:rPr>
              <w:t>，供应商，合伙人</w:t>
            </w:r>
            <w:r w:rsidRPr="00E43D34">
              <w:rPr>
                <w:sz w:val="24"/>
              </w:rPr>
              <w:t xml:space="preserve"> </w:t>
            </w:r>
          </w:p>
        </w:tc>
      </w:tr>
      <w:tr w:rsidR="007506BB" w:rsidTr="00BA4BD2">
        <w:tc>
          <w:tcPr>
            <w:tcW w:w="2093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编号</w:t>
            </w:r>
          </w:p>
        </w:tc>
        <w:tc>
          <w:tcPr>
            <w:tcW w:w="1134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7506BB" w:rsidRPr="00E43D34" w:rsidRDefault="007506BB" w:rsidP="007506BB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7506BB" w:rsidRPr="00E43D34" w:rsidRDefault="007506BB" w:rsidP="007506BB">
            <w:pPr>
              <w:rPr>
                <w:sz w:val="24"/>
              </w:rPr>
            </w:pPr>
          </w:p>
        </w:tc>
      </w:tr>
      <w:tr w:rsidR="007506BB" w:rsidTr="00BA4BD2">
        <w:tc>
          <w:tcPr>
            <w:tcW w:w="2093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名称</w:t>
            </w:r>
          </w:p>
        </w:tc>
        <w:tc>
          <w:tcPr>
            <w:tcW w:w="1134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7506BB" w:rsidRPr="00E43D34" w:rsidRDefault="007506BB" w:rsidP="007506BB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7506BB" w:rsidRPr="00E43D34" w:rsidRDefault="007506BB" w:rsidP="007506BB">
            <w:pPr>
              <w:rPr>
                <w:sz w:val="24"/>
              </w:rPr>
            </w:pPr>
          </w:p>
        </w:tc>
      </w:tr>
      <w:tr w:rsidR="00A55ACA" w:rsidTr="00BA4BD2">
        <w:tc>
          <w:tcPr>
            <w:tcW w:w="2093" w:type="dxa"/>
          </w:tcPr>
          <w:p w:rsidR="00A55ACA" w:rsidRPr="00485B36" w:rsidRDefault="00A55ACA" w:rsidP="00A55ACA">
            <w:pPr>
              <w:rPr>
                <w:color w:val="FF0000"/>
                <w:sz w:val="24"/>
              </w:rPr>
            </w:pPr>
            <w:r w:rsidRPr="00A55ACA">
              <w:rPr>
                <w:rFonts w:hint="eastAsia"/>
                <w:sz w:val="24"/>
              </w:rPr>
              <w:t>法人</w:t>
            </w:r>
          </w:p>
        </w:tc>
        <w:tc>
          <w:tcPr>
            <w:tcW w:w="1134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A55ACA" w:rsidRPr="00485B36" w:rsidRDefault="00A55ACA" w:rsidP="00A55ACA">
            <w:pPr>
              <w:rPr>
                <w:color w:val="FF0000"/>
                <w:sz w:val="24"/>
              </w:rPr>
            </w:pPr>
          </w:p>
        </w:tc>
        <w:tc>
          <w:tcPr>
            <w:tcW w:w="2805" w:type="dxa"/>
          </w:tcPr>
          <w:p w:rsidR="00A55ACA" w:rsidRPr="00485B36" w:rsidRDefault="00A55ACA" w:rsidP="00A55ACA">
            <w:pPr>
              <w:rPr>
                <w:color w:val="FF0000"/>
                <w:sz w:val="24"/>
              </w:rPr>
            </w:pPr>
          </w:p>
          <w:p w:rsidR="00A55ACA" w:rsidRPr="00485B36" w:rsidRDefault="00A55ACA" w:rsidP="00A55ACA">
            <w:pPr>
              <w:rPr>
                <w:color w:val="FF0000"/>
                <w:sz w:val="24"/>
              </w:rPr>
            </w:pPr>
          </w:p>
        </w:tc>
      </w:tr>
      <w:tr w:rsidR="00A55ACA" w:rsidTr="00BA4BD2">
        <w:tc>
          <w:tcPr>
            <w:tcW w:w="2093" w:type="dxa"/>
          </w:tcPr>
          <w:p w:rsidR="00A55ACA" w:rsidRPr="00485B36" w:rsidRDefault="006B5C48" w:rsidP="00A55ACA">
            <w:pPr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A55ACA">
              <w:rPr>
                <w:rFonts w:hint="eastAsia"/>
                <w:sz w:val="24"/>
              </w:rPr>
              <w:t>金额</w:t>
            </w:r>
          </w:p>
        </w:tc>
        <w:tc>
          <w:tcPr>
            <w:tcW w:w="1134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A55ACA" w:rsidRPr="00485B36" w:rsidRDefault="00A55ACA" w:rsidP="00A55ACA">
            <w:pPr>
              <w:rPr>
                <w:color w:val="FF0000"/>
                <w:sz w:val="24"/>
              </w:rPr>
            </w:pPr>
          </w:p>
        </w:tc>
        <w:tc>
          <w:tcPr>
            <w:tcW w:w="2805" w:type="dxa"/>
          </w:tcPr>
          <w:p w:rsidR="00A55ACA" w:rsidRPr="00A55ACA" w:rsidRDefault="00A55ACA" w:rsidP="00A55ACA">
            <w:pPr>
              <w:rPr>
                <w:color w:val="FF0000"/>
                <w:sz w:val="24"/>
              </w:rPr>
            </w:pPr>
          </w:p>
        </w:tc>
      </w:tr>
      <w:tr w:rsidR="00A55ACA" w:rsidTr="00BA4BD2">
        <w:tc>
          <w:tcPr>
            <w:tcW w:w="2093" w:type="dxa"/>
          </w:tcPr>
          <w:p w:rsidR="00A55ACA" w:rsidRPr="00115952" w:rsidRDefault="006B5C48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已付</w:t>
            </w:r>
            <w:r w:rsidR="00A55ACA">
              <w:rPr>
                <w:sz w:val="24"/>
              </w:rPr>
              <w:t>金额</w:t>
            </w:r>
          </w:p>
        </w:tc>
        <w:tc>
          <w:tcPr>
            <w:tcW w:w="1134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</w:t>
            </w:r>
            <w:r>
              <w:rPr>
                <w:sz w:val="24"/>
              </w:rPr>
              <w:lastRenderedPageBreak/>
              <w:t>签</w:t>
            </w:r>
          </w:p>
        </w:tc>
        <w:tc>
          <w:tcPr>
            <w:tcW w:w="1559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否</w:t>
            </w:r>
          </w:p>
        </w:tc>
        <w:tc>
          <w:tcPr>
            <w:tcW w:w="916" w:type="dxa"/>
          </w:tcPr>
          <w:p w:rsidR="00A55ACA" w:rsidRPr="00115952" w:rsidRDefault="00A55ACA" w:rsidP="00A55ACA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A55ACA" w:rsidRPr="00A625BC" w:rsidRDefault="00A55ACA" w:rsidP="00A55ACA">
            <w:pPr>
              <w:rPr>
                <w:sz w:val="24"/>
              </w:rPr>
            </w:pPr>
          </w:p>
        </w:tc>
      </w:tr>
      <w:tr w:rsidR="00A55ACA" w:rsidTr="00BA4BD2">
        <w:tc>
          <w:tcPr>
            <w:tcW w:w="2093" w:type="dxa"/>
          </w:tcPr>
          <w:p w:rsidR="00A55ACA" w:rsidRPr="00115952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</w:t>
            </w:r>
            <w:r w:rsidR="006B5C48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金额</w:t>
            </w:r>
          </w:p>
        </w:tc>
        <w:tc>
          <w:tcPr>
            <w:tcW w:w="1134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A55ACA" w:rsidRDefault="00A55ACA" w:rsidP="00A55ACA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A55ACA" w:rsidRDefault="00A55ACA" w:rsidP="00A55ACA">
            <w:pPr>
              <w:rPr>
                <w:sz w:val="24"/>
              </w:rPr>
            </w:pPr>
          </w:p>
        </w:tc>
      </w:tr>
      <w:tr w:rsidR="00A55ACA" w:rsidTr="00BA4BD2">
        <w:tc>
          <w:tcPr>
            <w:tcW w:w="2093" w:type="dxa"/>
          </w:tcPr>
          <w:p w:rsidR="00A55ACA" w:rsidRDefault="00A55ACA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</w:t>
            </w:r>
            <w:r w:rsidR="006B5C48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日期</w:t>
            </w:r>
          </w:p>
        </w:tc>
        <w:tc>
          <w:tcPr>
            <w:tcW w:w="1134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A55ACA" w:rsidRDefault="00A55ACA" w:rsidP="00A55ACA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A55ACA" w:rsidRDefault="00E734F5" w:rsidP="006B5C48">
            <w:pPr>
              <w:rPr>
                <w:sz w:val="24"/>
              </w:rPr>
            </w:pPr>
            <w:ins w:id="13" w:author="高毅" w:date="2017-11-13T10:57:00Z">
              <w:r>
                <w:rPr>
                  <w:rFonts w:hint="eastAsia"/>
                  <w:sz w:val="24"/>
                </w:rPr>
                <w:t>取</w:t>
              </w:r>
              <w:r>
                <w:rPr>
                  <w:sz w:val="24"/>
                </w:rPr>
                <w:t>商品明细最晚的</w:t>
              </w:r>
            </w:ins>
            <w:r w:rsidR="006B5C48">
              <w:rPr>
                <w:rFonts w:hint="eastAsia"/>
                <w:sz w:val="24"/>
              </w:rPr>
              <w:t>付</w:t>
            </w:r>
            <w:ins w:id="14" w:author="高毅" w:date="2017-11-13T10:57:00Z">
              <w:r>
                <w:rPr>
                  <w:sz w:val="24"/>
                </w:rPr>
                <w:t>收日期</w:t>
              </w:r>
            </w:ins>
          </w:p>
        </w:tc>
      </w:tr>
      <w:tr w:rsidR="00A55ACA" w:rsidTr="00BA4BD2">
        <w:tc>
          <w:tcPr>
            <w:tcW w:w="2093" w:type="dxa"/>
          </w:tcPr>
          <w:p w:rsidR="00A55ACA" w:rsidRDefault="006B5C48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实际支付</w:t>
            </w:r>
            <w:r w:rsidR="00A55ACA">
              <w:rPr>
                <w:sz w:val="24"/>
              </w:rPr>
              <w:t>日期</w:t>
            </w:r>
          </w:p>
        </w:tc>
        <w:tc>
          <w:tcPr>
            <w:tcW w:w="1134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A55ACA" w:rsidRDefault="00A55ACA" w:rsidP="00A55ACA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A55ACA" w:rsidRDefault="00EB66B6" w:rsidP="006B5C48">
            <w:pPr>
              <w:rPr>
                <w:sz w:val="24"/>
              </w:rPr>
            </w:pPr>
            <w:ins w:id="15" w:author="高毅" w:date="2017-11-13T10:52:00Z">
              <w:r>
                <w:rPr>
                  <w:rFonts w:hint="eastAsia"/>
                  <w:sz w:val="24"/>
                </w:rPr>
                <w:t>取</w:t>
              </w:r>
              <w:r>
                <w:rPr>
                  <w:sz w:val="24"/>
                </w:rPr>
                <w:t>商品明细最晚的</w:t>
              </w:r>
            </w:ins>
            <w:r w:rsidR="006B5C48">
              <w:rPr>
                <w:rFonts w:hint="eastAsia"/>
                <w:sz w:val="24"/>
              </w:rPr>
              <w:t>支付</w:t>
            </w:r>
            <w:ins w:id="16" w:author="高毅" w:date="2017-11-13T10:52:00Z">
              <w:r>
                <w:rPr>
                  <w:sz w:val="24"/>
                </w:rPr>
                <w:t>日期</w:t>
              </w:r>
            </w:ins>
          </w:p>
        </w:tc>
      </w:tr>
      <w:tr w:rsidR="00F63413" w:rsidTr="00BA4BD2">
        <w:tc>
          <w:tcPr>
            <w:tcW w:w="2093" w:type="dxa"/>
          </w:tcPr>
          <w:p w:rsidR="00F63413" w:rsidRPr="00E43D34" w:rsidRDefault="006B5C48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A55ACA">
              <w:rPr>
                <w:sz w:val="24"/>
              </w:rPr>
              <w:t>单商品</w:t>
            </w:r>
            <w:r w:rsidR="00F63413" w:rsidRPr="00E43D34">
              <w:rPr>
                <w:sz w:val="24"/>
              </w:rPr>
              <w:t>明细列表</w:t>
            </w:r>
          </w:p>
        </w:tc>
        <w:tc>
          <w:tcPr>
            <w:tcW w:w="1134" w:type="dxa"/>
          </w:tcPr>
          <w:p w:rsidR="00F63413" w:rsidRPr="00E43D34" w:rsidRDefault="00A55ACA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商品</w:t>
            </w:r>
            <w:r w:rsidR="00F63413" w:rsidRPr="00E43D34">
              <w:rPr>
                <w:rFonts w:hint="eastAsia"/>
                <w:sz w:val="24"/>
              </w:rPr>
              <w:t>明细</w:t>
            </w:r>
            <w:r w:rsidR="00F63413" w:rsidRPr="00E43D34">
              <w:rPr>
                <w:sz w:val="24"/>
              </w:rPr>
              <w:t>列表</w:t>
            </w:r>
          </w:p>
        </w:tc>
        <w:tc>
          <w:tcPr>
            <w:tcW w:w="1559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  <w:tc>
          <w:tcPr>
            <w:tcW w:w="916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</w:tr>
      <w:tr w:rsidR="00F63413" w:rsidRPr="00C51CC9" w:rsidTr="00BA4BD2">
        <w:trPr>
          <w:trHeight w:val="1112"/>
        </w:trPr>
        <w:tc>
          <w:tcPr>
            <w:tcW w:w="2093" w:type="dxa"/>
          </w:tcPr>
          <w:p w:rsidR="00F63413" w:rsidRPr="00E43D34" w:rsidRDefault="00A55ACA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</w:t>
            </w:r>
            <w:r w:rsidR="006B5C48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="00F63413" w:rsidRPr="00E43D34">
              <w:rPr>
                <w:rFonts w:hint="eastAsia"/>
                <w:sz w:val="24"/>
              </w:rPr>
              <w:t>-</w:t>
            </w:r>
            <w:r w:rsidR="00F05D28">
              <w:rPr>
                <w:rFonts w:hint="eastAsia"/>
                <w:sz w:val="24"/>
              </w:rPr>
              <w:t>序号</w:t>
            </w:r>
            <w:r w:rsidR="00F05D28" w:rsidRPr="00E43D34">
              <w:rPr>
                <w:sz w:val="24"/>
              </w:rPr>
              <w:t xml:space="preserve"> </w:t>
            </w:r>
          </w:p>
        </w:tc>
        <w:tc>
          <w:tcPr>
            <w:tcW w:w="1134" w:type="dxa"/>
          </w:tcPr>
          <w:p w:rsidR="00F63413" w:rsidRPr="00E43D34" w:rsidRDefault="00F63413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F63413" w:rsidRPr="00E43D34" w:rsidRDefault="00F63413" w:rsidP="00F63413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F63413" w:rsidRPr="00E43D34" w:rsidRDefault="00F05D28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序列</w:t>
            </w:r>
            <w:r>
              <w:rPr>
                <w:sz w:val="24"/>
              </w:rPr>
              <w:t>编号</w:t>
            </w:r>
          </w:p>
        </w:tc>
      </w:tr>
      <w:tr w:rsidR="00F63413" w:rsidTr="00BA4BD2">
        <w:tc>
          <w:tcPr>
            <w:tcW w:w="2093" w:type="dxa"/>
          </w:tcPr>
          <w:p w:rsidR="00F63413" w:rsidRPr="00E43D34" w:rsidRDefault="00F05D28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</w:t>
            </w:r>
            <w:r w:rsidR="006B5C48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商品</w:t>
            </w:r>
            <w:r>
              <w:rPr>
                <w:sz w:val="24"/>
              </w:rPr>
              <w:t>编号</w:t>
            </w:r>
          </w:p>
        </w:tc>
        <w:tc>
          <w:tcPr>
            <w:tcW w:w="1134" w:type="dxa"/>
          </w:tcPr>
          <w:p w:rsidR="00F63413" w:rsidRPr="00E43D34" w:rsidRDefault="00F63413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F63413" w:rsidRPr="00E43D34" w:rsidRDefault="00F63413" w:rsidP="00F63413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</w:tr>
      <w:tr w:rsidR="00F63413" w:rsidTr="00BA4BD2">
        <w:tc>
          <w:tcPr>
            <w:tcW w:w="2093" w:type="dxa"/>
          </w:tcPr>
          <w:p w:rsidR="00F63413" w:rsidRPr="00E43D34" w:rsidRDefault="00F05D28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</w:t>
            </w:r>
            <w:r w:rsidR="006B5C48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商品名称</w:t>
            </w:r>
          </w:p>
        </w:tc>
        <w:tc>
          <w:tcPr>
            <w:tcW w:w="1134" w:type="dxa"/>
          </w:tcPr>
          <w:p w:rsidR="00F63413" w:rsidRPr="00E43D34" w:rsidRDefault="00F63413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F63413" w:rsidRPr="00E43D34" w:rsidRDefault="00F63413" w:rsidP="00F63413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</w:tr>
      <w:tr w:rsidR="006B5C48" w:rsidTr="00BA4BD2">
        <w:tc>
          <w:tcPr>
            <w:tcW w:w="2093" w:type="dxa"/>
          </w:tcPr>
          <w:p w:rsidR="006B5C48" w:rsidRDefault="006B5C48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单位</w:t>
            </w:r>
          </w:p>
        </w:tc>
        <w:tc>
          <w:tcPr>
            <w:tcW w:w="1134" w:type="dxa"/>
          </w:tcPr>
          <w:p w:rsidR="006B5C48" w:rsidRPr="00E43D34" w:rsidRDefault="006B5C48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6B5C48" w:rsidRPr="00E43D34" w:rsidRDefault="006B5C48" w:rsidP="006B5C48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6B5C48" w:rsidRPr="00E43D34" w:rsidRDefault="006B5C48" w:rsidP="006B5C48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6B5C48" w:rsidRPr="00E43D34" w:rsidRDefault="006B5C48" w:rsidP="006B5C48">
            <w:pPr>
              <w:rPr>
                <w:sz w:val="24"/>
              </w:rPr>
            </w:pPr>
          </w:p>
        </w:tc>
      </w:tr>
      <w:tr w:rsidR="006B5C48" w:rsidTr="00BA4BD2">
        <w:tc>
          <w:tcPr>
            <w:tcW w:w="2093" w:type="dxa"/>
          </w:tcPr>
          <w:p w:rsidR="006B5C48" w:rsidRPr="00E43D34" w:rsidRDefault="006B5C48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出库</w:t>
            </w:r>
            <w:r>
              <w:rPr>
                <w:sz w:val="24"/>
              </w:rPr>
              <w:t>数量</w:t>
            </w:r>
          </w:p>
        </w:tc>
        <w:tc>
          <w:tcPr>
            <w:tcW w:w="1134" w:type="dxa"/>
          </w:tcPr>
          <w:p w:rsidR="006B5C48" w:rsidRPr="00E43D34" w:rsidRDefault="006B5C48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6B5C48" w:rsidRPr="00E43D34" w:rsidRDefault="006B5C48" w:rsidP="006B5C48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6B5C48" w:rsidRPr="00E43D34" w:rsidRDefault="006B5C48" w:rsidP="006B5C48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6B5C48" w:rsidRPr="00E43D34" w:rsidRDefault="006B5C48" w:rsidP="006B5C48">
            <w:pPr>
              <w:rPr>
                <w:sz w:val="24"/>
              </w:rPr>
            </w:pPr>
          </w:p>
        </w:tc>
      </w:tr>
      <w:tr w:rsidR="006B5C48" w:rsidTr="00BA4BD2">
        <w:tc>
          <w:tcPr>
            <w:tcW w:w="2093" w:type="dxa"/>
          </w:tcPr>
          <w:p w:rsidR="006B5C48" w:rsidRPr="00E43D34" w:rsidRDefault="006B5C48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原价</w:t>
            </w:r>
          </w:p>
        </w:tc>
        <w:tc>
          <w:tcPr>
            <w:tcW w:w="1134" w:type="dxa"/>
          </w:tcPr>
          <w:p w:rsidR="006B5C48" w:rsidRPr="00E43D34" w:rsidRDefault="006B5C48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6B5C48" w:rsidRPr="00E43D34" w:rsidRDefault="006B5C48" w:rsidP="006B5C48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6B5C48" w:rsidRPr="00E43D34" w:rsidRDefault="006B5C48" w:rsidP="006B5C48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6B5C48" w:rsidRPr="00E43D34" w:rsidRDefault="006B5C48" w:rsidP="006B5C48">
            <w:pPr>
              <w:rPr>
                <w:sz w:val="24"/>
              </w:rPr>
            </w:pPr>
          </w:p>
        </w:tc>
      </w:tr>
      <w:tr w:rsidR="006B5C48" w:rsidTr="00BA4BD2">
        <w:tc>
          <w:tcPr>
            <w:tcW w:w="2093" w:type="dxa"/>
          </w:tcPr>
          <w:p w:rsidR="006B5C48" w:rsidRPr="00E43D34" w:rsidRDefault="006B5C48" w:rsidP="006E48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实际</w:t>
            </w:r>
            <w:r w:rsidR="006E4851">
              <w:rPr>
                <w:rFonts w:hint="eastAsia"/>
                <w:sz w:val="24"/>
              </w:rPr>
              <w:t>应付</w:t>
            </w:r>
            <w:r>
              <w:rPr>
                <w:sz w:val="24"/>
              </w:rPr>
              <w:t>单价</w:t>
            </w:r>
          </w:p>
        </w:tc>
        <w:tc>
          <w:tcPr>
            <w:tcW w:w="1134" w:type="dxa"/>
          </w:tcPr>
          <w:p w:rsidR="006B5C48" w:rsidRPr="00E43D34" w:rsidRDefault="006B5C48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6B5C48" w:rsidRPr="00E43D34" w:rsidRDefault="006B5C48" w:rsidP="006B5C48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6B5C48" w:rsidRPr="00E43D34" w:rsidRDefault="006B5C48" w:rsidP="006B5C48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6B5C48" w:rsidRPr="00F05D28" w:rsidRDefault="006B5C48" w:rsidP="006E48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应</w:t>
            </w:r>
            <w:r w:rsidR="006E4851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金额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出库</w:t>
            </w:r>
            <w:r>
              <w:rPr>
                <w:sz w:val="24"/>
              </w:rPr>
              <w:t>数量</w:t>
            </w:r>
          </w:p>
        </w:tc>
      </w:tr>
      <w:tr w:rsidR="006E4851" w:rsidTr="00BA4BD2">
        <w:tc>
          <w:tcPr>
            <w:tcW w:w="2093" w:type="dxa"/>
          </w:tcPr>
          <w:p w:rsidR="006E4851" w:rsidRDefault="006E4851" w:rsidP="006E48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调整</w:t>
            </w:r>
            <w:r>
              <w:rPr>
                <w:sz w:val="24"/>
              </w:rPr>
              <w:t>金额</w:t>
            </w:r>
          </w:p>
        </w:tc>
        <w:tc>
          <w:tcPr>
            <w:tcW w:w="1134" w:type="dxa"/>
          </w:tcPr>
          <w:p w:rsidR="006E4851" w:rsidRPr="00E43D34" w:rsidRDefault="006E4851" w:rsidP="006E48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6E4851" w:rsidRPr="00E43D34" w:rsidRDefault="006E4851" w:rsidP="006E4851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6E4851" w:rsidRPr="00E43D34" w:rsidRDefault="006E4851" w:rsidP="006E4851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6E4851" w:rsidRDefault="006E4851" w:rsidP="006E4851">
            <w:pPr>
              <w:rPr>
                <w:sz w:val="24"/>
              </w:rPr>
            </w:pPr>
          </w:p>
        </w:tc>
      </w:tr>
      <w:tr w:rsidR="006E4851" w:rsidTr="00BA4BD2">
        <w:tc>
          <w:tcPr>
            <w:tcW w:w="2093" w:type="dxa"/>
          </w:tcPr>
          <w:p w:rsidR="006E4851" w:rsidRPr="00E43D34" w:rsidRDefault="006E4851" w:rsidP="006E48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应付金额</w:t>
            </w:r>
          </w:p>
        </w:tc>
        <w:tc>
          <w:tcPr>
            <w:tcW w:w="1134" w:type="dxa"/>
          </w:tcPr>
          <w:p w:rsidR="006E4851" w:rsidRPr="00E43D34" w:rsidRDefault="006E4851" w:rsidP="006E48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6E4851" w:rsidRPr="00E43D34" w:rsidRDefault="006E4851" w:rsidP="006E4851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6E4851" w:rsidRPr="00E43D34" w:rsidRDefault="006E4851" w:rsidP="006E4851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6E4851" w:rsidRPr="00F05D28" w:rsidRDefault="006E4851" w:rsidP="006E4851">
            <w:pPr>
              <w:rPr>
                <w:sz w:val="24"/>
              </w:rPr>
            </w:pPr>
          </w:p>
        </w:tc>
      </w:tr>
      <w:tr w:rsidR="006E4851" w:rsidTr="00BA4BD2">
        <w:trPr>
          <w:ins w:id="17" w:author="高毅" w:date="2017-11-13T10:56:00Z"/>
        </w:trPr>
        <w:tc>
          <w:tcPr>
            <w:tcW w:w="2093" w:type="dxa"/>
          </w:tcPr>
          <w:p w:rsidR="006E4851" w:rsidRDefault="006E4851" w:rsidP="006E4851">
            <w:pPr>
              <w:rPr>
                <w:ins w:id="18" w:author="高毅" w:date="2017-11-13T10:56:00Z"/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应付</w:t>
            </w:r>
            <w:r>
              <w:rPr>
                <w:sz w:val="24"/>
              </w:rPr>
              <w:t>日期</w:t>
            </w:r>
          </w:p>
        </w:tc>
        <w:tc>
          <w:tcPr>
            <w:tcW w:w="1134" w:type="dxa"/>
          </w:tcPr>
          <w:p w:rsidR="006E4851" w:rsidRDefault="006E4851" w:rsidP="006E4851">
            <w:pPr>
              <w:rPr>
                <w:ins w:id="19" w:author="高毅" w:date="2017-11-13T10:56:00Z"/>
                <w:sz w:val="24"/>
              </w:rPr>
            </w:pPr>
            <w:ins w:id="20" w:author="高毅" w:date="2017-11-13T10:56:00Z">
              <w:r>
                <w:rPr>
                  <w:rFonts w:hint="eastAsia"/>
                  <w:sz w:val="24"/>
                </w:rPr>
                <w:t>文本</w:t>
              </w:r>
              <w:r>
                <w:rPr>
                  <w:sz w:val="24"/>
                </w:rPr>
                <w:t>标签</w:t>
              </w:r>
            </w:ins>
          </w:p>
        </w:tc>
        <w:tc>
          <w:tcPr>
            <w:tcW w:w="1559" w:type="dxa"/>
          </w:tcPr>
          <w:p w:rsidR="006E4851" w:rsidRPr="00E43D34" w:rsidRDefault="006E4851" w:rsidP="006E4851">
            <w:pPr>
              <w:rPr>
                <w:ins w:id="21" w:author="高毅" w:date="2017-11-13T10:56:00Z"/>
                <w:sz w:val="24"/>
              </w:rPr>
            </w:pPr>
            <w:ins w:id="22" w:author="高毅" w:date="2017-11-13T10:56:00Z">
              <w:r w:rsidRPr="00E43D34">
                <w:rPr>
                  <w:rFonts w:hint="eastAsia"/>
                  <w:sz w:val="24"/>
                </w:rPr>
                <w:t>否</w:t>
              </w:r>
            </w:ins>
          </w:p>
        </w:tc>
        <w:tc>
          <w:tcPr>
            <w:tcW w:w="916" w:type="dxa"/>
          </w:tcPr>
          <w:p w:rsidR="006E4851" w:rsidRPr="00E43D34" w:rsidRDefault="006E4851" w:rsidP="006E4851">
            <w:pPr>
              <w:rPr>
                <w:ins w:id="23" w:author="高毅" w:date="2017-11-13T10:56:00Z"/>
                <w:sz w:val="24"/>
              </w:rPr>
            </w:pPr>
          </w:p>
        </w:tc>
        <w:tc>
          <w:tcPr>
            <w:tcW w:w="2805" w:type="dxa"/>
          </w:tcPr>
          <w:p w:rsidR="006E4851" w:rsidRPr="00F05D28" w:rsidRDefault="006E4851" w:rsidP="006E4851">
            <w:pPr>
              <w:rPr>
                <w:ins w:id="24" w:author="高毅" w:date="2017-11-13T10:56:00Z"/>
                <w:sz w:val="24"/>
              </w:rPr>
            </w:pPr>
            <w:ins w:id="25" w:author="高毅" w:date="2017-11-13T10:56:00Z">
              <w:r>
                <w:rPr>
                  <w:rFonts w:hint="eastAsia"/>
                  <w:sz w:val="24"/>
                </w:rPr>
                <w:t>根据</w:t>
              </w:r>
              <w:r>
                <w:rPr>
                  <w:sz w:val="24"/>
                </w:rPr>
                <w:t>合同计算</w:t>
              </w:r>
            </w:ins>
          </w:p>
        </w:tc>
      </w:tr>
      <w:tr w:rsidR="006E4851" w:rsidTr="00BA4BD2">
        <w:trPr>
          <w:ins w:id="26" w:author="高毅" w:date="2017-11-13T10:53:00Z"/>
        </w:trPr>
        <w:tc>
          <w:tcPr>
            <w:tcW w:w="2093" w:type="dxa"/>
          </w:tcPr>
          <w:p w:rsidR="006E4851" w:rsidRDefault="006E4851" w:rsidP="006E4851">
            <w:pPr>
              <w:rPr>
                <w:ins w:id="27" w:author="高毅" w:date="2017-11-13T10:53:00Z"/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实际</w:t>
            </w:r>
            <w:r>
              <w:rPr>
                <w:sz w:val="24"/>
              </w:rPr>
              <w:t>支付日期</w:t>
            </w:r>
          </w:p>
        </w:tc>
        <w:tc>
          <w:tcPr>
            <w:tcW w:w="1134" w:type="dxa"/>
          </w:tcPr>
          <w:p w:rsidR="006E4851" w:rsidRDefault="006E4851" w:rsidP="006E4851">
            <w:pPr>
              <w:rPr>
                <w:ins w:id="28" w:author="高毅" w:date="2017-11-13T10:53:00Z"/>
                <w:sz w:val="24"/>
              </w:rPr>
            </w:pPr>
            <w:ins w:id="29" w:author="高毅" w:date="2017-11-13T10:54:00Z">
              <w:r>
                <w:rPr>
                  <w:rFonts w:hint="eastAsia"/>
                  <w:sz w:val="24"/>
                </w:rPr>
                <w:t>文本</w:t>
              </w:r>
              <w:r>
                <w:rPr>
                  <w:sz w:val="24"/>
                </w:rPr>
                <w:t>标签</w:t>
              </w:r>
            </w:ins>
          </w:p>
        </w:tc>
        <w:tc>
          <w:tcPr>
            <w:tcW w:w="1559" w:type="dxa"/>
          </w:tcPr>
          <w:p w:rsidR="006E4851" w:rsidRPr="00E43D34" w:rsidRDefault="006E4851" w:rsidP="006E4851">
            <w:pPr>
              <w:rPr>
                <w:ins w:id="30" w:author="高毅" w:date="2017-11-13T10:53:00Z"/>
                <w:sz w:val="24"/>
              </w:rPr>
            </w:pPr>
            <w:ins w:id="31" w:author="高毅" w:date="2017-11-13T10:54:00Z">
              <w:r w:rsidRPr="00E43D34">
                <w:rPr>
                  <w:rFonts w:hint="eastAsia"/>
                  <w:sz w:val="24"/>
                </w:rPr>
                <w:t>否</w:t>
              </w:r>
            </w:ins>
          </w:p>
        </w:tc>
        <w:tc>
          <w:tcPr>
            <w:tcW w:w="916" w:type="dxa"/>
          </w:tcPr>
          <w:p w:rsidR="006E4851" w:rsidRPr="00E43D34" w:rsidRDefault="006E4851" w:rsidP="006E4851">
            <w:pPr>
              <w:rPr>
                <w:ins w:id="32" w:author="高毅" w:date="2017-11-13T10:53:00Z"/>
                <w:sz w:val="24"/>
              </w:rPr>
            </w:pPr>
          </w:p>
        </w:tc>
        <w:tc>
          <w:tcPr>
            <w:tcW w:w="2805" w:type="dxa"/>
          </w:tcPr>
          <w:p w:rsidR="006E4851" w:rsidRPr="00F05D28" w:rsidRDefault="006E4851" w:rsidP="006E4851">
            <w:pPr>
              <w:rPr>
                <w:ins w:id="33" w:author="高毅" w:date="2017-11-13T10:53:00Z"/>
                <w:sz w:val="24"/>
              </w:rPr>
            </w:pPr>
            <w:r>
              <w:rPr>
                <w:rFonts w:hint="eastAsia"/>
                <w:sz w:val="24"/>
              </w:rPr>
              <w:t>最后</w:t>
            </w:r>
            <w:r>
              <w:rPr>
                <w:sz w:val="24"/>
              </w:rPr>
              <w:t>一次支付单支付日期</w:t>
            </w:r>
          </w:p>
        </w:tc>
      </w:tr>
    </w:tbl>
    <w:p w:rsidR="00C337FC" w:rsidRDefault="00C337FC" w:rsidP="00C337FC"/>
    <w:p w:rsidR="00C337FC" w:rsidRDefault="002053EC" w:rsidP="00C337FC">
      <w:pPr>
        <w:pStyle w:val="3"/>
      </w:pPr>
      <w:bookmarkStart w:id="34" w:name="_Toc498970758"/>
      <w:r>
        <w:t>2</w:t>
      </w:r>
      <w:r w:rsidR="00C337FC">
        <w:rPr>
          <w:rFonts w:hint="eastAsia"/>
        </w:rPr>
        <w:t xml:space="preserve">.2.3 </w:t>
      </w:r>
      <w:r w:rsidR="00C337FC">
        <w:rPr>
          <w:rFonts w:hint="eastAsia"/>
        </w:rPr>
        <w:t>功能交互</w:t>
      </w:r>
      <w:r w:rsidR="00C337FC">
        <w:t>逻辑</w:t>
      </w:r>
      <w:bookmarkEnd w:id="3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C337FC" w:rsidRPr="004D1CA2" w:rsidTr="00BA4BD2">
        <w:tc>
          <w:tcPr>
            <w:tcW w:w="1951" w:type="dxa"/>
          </w:tcPr>
          <w:p w:rsidR="00C337FC" w:rsidRPr="004D1CA2" w:rsidRDefault="00C337FC" w:rsidP="00BA4BD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  <w:r>
              <w:rPr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逻辑</w:t>
            </w:r>
          </w:p>
        </w:tc>
        <w:tc>
          <w:tcPr>
            <w:tcW w:w="1276" w:type="dxa"/>
          </w:tcPr>
          <w:p w:rsidR="00C337FC" w:rsidRPr="004D1CA2" w:rsidRDefault="00C337FC" w:rsidP="00BA4BD2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295" w:type="dxa"/>
          </w:tcPr>
          <w:p w:rsidR="00C337FC" w:rsidRPr="004D1CA2" w:rsidRDefault="00C337FC" w:rsidP="00BA4BD2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功能描述</w:t>
            </w:r>
          </w:p>
        </w:tc>
      </w:tr>
      <w:tr w:rsidR="00C337FC" w:rsidTr="00BA4BD2">
        <w:tc>
          <w:tcPr>
            <w:tcW w:w="1951" w:type="dxa"/>
          </w:tcPr>
          <w:p w:rsidR="00C337FC" w:rsidRDefault="00662D76" w:rsidP="00F009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EB1FF9">
              <w:rPr>
                <w:sz w:val="24"/>
              </w:rPr>
              <w:t>单生成逻辑</w:t>
            </w:r>
            <w:r w:rsidR="005D07F7">
              <w:rPr>
                <w:rFonts w:hint="eastAsia"/>
                <w:sz w:val="24"/>
              </w:rPr>
              <w:t>-</w:t>
            </w:r>
            <w:r w:rsidR="00A839E6">
              <w:rPr>
                <w:rFonts w:hint="eastAsia"/>
                <w:sz w:val="24"/>
              </w:rPr>
              <w:t>自营</w:t>
            </w:r>
            <w:r w:rsidR="00F00938">
              <w:rPr>
                <w:rFonts w:hint="eastAsia"/>
                <w:sz w:val="24"/>
              </w:rPr>
              <w:t>采购入库</w:t>
            </w:r>
          </w:p>
        </w:tc>
        <w:tc>
          <w:tcPr>
            <w:tcW w:w="1276" w:type="dxa"/>
          </w:tcPr>
          <w:p w:rsidR="00C337FC" w:rsidRDefault="00EB1FF9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</w:t>
            </w:r>
          </w:p>
        </w:tc>
        <w:tc>
          <w:tcPr>
            <w:tcW w:w="5295" w:type="dxa"/>
          </w:tcPr>
          <w:p w:rsidR="00C337FC" w:rsidRPr="005D07F7" w:rsidRDefault="00662D76" w:rsidP="00662D7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单入库</w:t>
            </w:r>
            <w:r w:rsidR="005D07F7">
              <w:rPr>
                <w:sz w:val="24"/>
              </w:rPr>
              <w:t>库后</w:t>
            </w:r>
            <w:r w:rsidR="00EB1FF9" w:rsidRPr="005D07F7">
              <w:rPr>
                <w:sz w:val="24"/>
              </w:rPr>
              <w:t>生成</w:t>
            </w:r>
            <w:r w:rsidR="00A839E6">
              <w:rPr>
                <w:sz w:val="24"/>
              </w:rPr>
              <w:t>1</w:t>
            </w:r>
            <w:r w:rsidR="005D07F7" w:rsidRPr="005D07F7">
              <w:rPr>
                <w:rFonts w:hint="eastAsia"/>
                <w:sz w:val="24"/>
              </w:rPr>
              <w:t>张</w:t>
            </w:r>
            <w:r w:rsidR="00EB1FF9" w:rsidRPr="005D07F7">
              <w:rPr>
                <w:sz w:val="24"/>
              </w:rPr>
              <w:t>应</w:t>
            </w:r>
            <w:r>
              <w:rPr>
                <w:rFonts w:hint="eastAsia"/>
                <w:sz w:val="24"/>
              </w:rPr>
              <w:t>付</w:t>
            </w:r>
            <w:r w:rsidR="00EB1FF9" w:rsidRPr="005D07F7">
              <w:rPr>
                <w:sz w:val="24"/>
              </w:rPr>
              <w:t>单</w:t>
            </w:r>
            <w:r w:rsidR="00A839E6">
              <w:rPr>
                <w:rFonts w:hint="eastAsia"/>
                <w:sz w:val="24"/>
              </w:rPr>
              <w:t>，</w:t>
            </w:r>
            <w:r w:rsidR="00EB1FF9" w:rsidRPr="005D07F7">
              <w:rPr>
                <w:sz w:val="24"/>
              </w:rPr>
              <w:t>状态为待</w:t>
            </w:r>
            <w:r>
              <w:rPr>
                <w:rFonts w:hint="eastAsia"/>
                <w:sz w:val="24"/>
              </w:rPr>
              <w:t>付</w:t>
            </w:r>
            <w:r w:rsidR="00EB1FF9" w:rsidRPr="005D07F7">
              <w:rPr>
                <w:sz w:val="24"/>
              </w:rPr>
              <w:t>款，业务类型</w:t>
            </w:r>
            <w:r w:rsidR="00130954">
              <w:rPr>
                <w:sz w:val="24"/>
              </w:rPr>
              <w:t>自营</w:t>
            </w:r>
            <w:r w:rsidR="005D07F7" w:rsidRPr="005D07F7">
              <w:rPr>
                <w:rFonts w:hint="eastAsia"/>
                <w:sz w:val="24"/>
              </w:rPr>
              <w:t>，应收</w:t>
            </w:r>
            <w:r w:rsidR="005D07F7" w:rsidRPr="005D07F7"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采购</w:t>
            </w:r>
            <w:r w:rsidR="005D07F7" w:rsidRPr="005D07F7">
              <w:rPr>
                <w:sz w:val="24"/>
              </w:rPr>
              <w:t>，业务单据类型为</w:t>
            </w:r>
            <w:r>
              <w:rPr>
                <w:rFonts w:hint="eastAsia"/>
                <w:sz w:val="24"/>
              </w:rPr>
              <w:t>采购入库</w:t>
            </w:r>
            <w:r w:rsidR="005D07F7" w:rsidRPr="005D07F7">
              <w:rPr>
                <w:rFonts w:hint="eastAsia"/>
                <w:sz w:val="24"/>
              </w:rPr>
              <w:t>。</w:t>
            </w:r>
          </w:p>
        </w:tc>
      </w:tr>
      <w:tr w:rsidR="00A839E6" w:rsidTr="00BA4BD2">
        <w:tc>
          <w:tcPr>
            <w:tcW w:w="1951" w:type="dxa"/>
          </w:tcPr>
          <w:p w:rsidR="00A839E6" w:rsidRDefault="00F33813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应付</w:t>
            </w:r>
            <w:r w:rsidR="00A839E6">
              <w:rPr>
                <w:sz w:val="24"/>
              </w:rPr>
              <w:t>单生成逻辑</w:t>
            </w:r>
            <w:r w:rsidR="00A839E6">
              <w:rPr>
                <w:rFonts w:hint="eastAsia"/>
                <w:sz w:val="24"/>
              </w:rPr>
              <w:t>-</w:t>
            </w:r>
            <w:r w:rsidR="00A839E6">
              <w:rPr>
                <w:rFonts w:hint="eastAsia"/>
                <w:sz w:val="24"/>
              </w:rPr>
              <w:t>入驻销售</w:t>
            </w:r>
            <w:r w:rsidR="00A839E6">
              <w:rPr>
                <w:sz w:val="24"/>
              </w:rPr>
              <w:t>出库</w:t>
            </w:r>
          </w:p>
        </w:tc>
        <w:tc>
          <w:tcPr>
            <w:tcW w:w="1276" w:type="dxa"/>
          </w:tcPr>
          <w:p w:rsidR="00A839E6" w:rsidRDefault="00A839E6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</w:t>
            </w:r>
          </w:p>
        </w:tc>
        <w:tc>
          <w:tcPr>
            <w:tcW w:w="5295" w:type="dxa"/>
          </w:tcPr>
          <w:p w:rsidR="00A839E6" w:rsidRPr="00F33813" w:rsidRDefault="00F33813" w:rsidP="00F338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入驻</w:t>
            </w:r>
            <w:r>
              <w:rPr>
                <w:sz w:val="24"/>
              </w:rPr>
              <w:t>商家商品</w:t>
            </w:r>
            <w:r w:rsidR="00A839E6" w:rsidRPr="005D07F7">
              <w:rPr>
                <w:rFonts w:hint="eastAsia"/>
                <w:sz w:val="24"/>
              </w:rPr>
              <w:t>销售</w:t>
            </w:r>
            <w:r w:rsidR="00A839E6">
              <w:rPr>
                <w:sz w:val="24"/>
              </w:rPr>
              <w:t>单销售出库后</w:t>
            </w:r>
            <w:r w:rsidR="00A839E6" w:rsidRPr="005D07F7">
              <w:rPr>
                <w:sz w:val="24"/>
              </w:rPr>
              <w:t>生成</w:t>
            </w:r>
            <w:r w:rsidR="00A839E6">
              <w:rPr>
                <w:rFonts w:hint="eastAsia"/>
                <w:sz w:val="24"/>
              </w:rPr>
              <w:t>n</w:t>
            </w:r>
            <w:r w:rsidR="00A839E6" w:rsidRPr="005D07F7">
              <w:rPr>
                <w:rFonts w:hint="eastAsia"/>
                <w:sz w:val="24"/>
              </w:rPr>
              <w:t>张</w:t>
            </w:r>
            <w:r>
              <w:rPr>
                <w:rFonts w:hint="eastAsia"/>
                <w:sz w:val="24"/>
              </w:rPr>
              <w:t>入驻</w:t>
            </w:r>
            <w:r>
              <w:rPr>
                <w:sz w:val="24"/>
              </w:rPr>
              <w:t>商家返款</w:t>
            </w:r>
            <w:r w:rsidR="00A839E6" w:rsidRPr="005D07F7">
              <w:rPr>
                <w:sz w:val="24"/>
              </w:rPr>
              <w:t>应</w:t>
            </w:r>
            <w:r>
              <w:rPr>
                <w:rFonts w:hint="eastAsia"/>
                <w:sz w:val="24"/>
              </w:rPr>
              <w:t>付</w:t>
            </w:r>
            <w:r w:rsidR="00A839E6" w:rsidRPr="005D07F7">
              <w:rPr>
                <w:sz w:val="24"/>
              </w:rPr>
              <w:t>单</w:t>
            </w:r>
            <w:r w:rsidR="00A839E6">
              <w:rPr>
                <w:rFonts w:hint="eastAsia"/>
                <w:sz w:val="24"/>
              </w:rPr>
              <w:t>（</w:t>
            </w:r>
            <w:r w:rsidR="00A839E6">
              <w:rPr>
                <w:rFonts w:hint="eastAsia"/>
                <w:sz w:val="24"/>
              </w:rPr>
              <w:t>n</w:t>
            </w:r>
            <w:r w:rsidR="00A839E6">
              <w:rPr>
                <w:sz w:val="24"/>
              </w:rPr>
              <w:t>为入库单入驻商家数量</w:t>
            </w:r>
            <w:r w:rsidR="00A839E6">
              <w:rPr>
                <w:rFonts w:hint="eastAsia"/>
                <w:sz w:val="24"/>
              </w:rPr>
              <w:t>）。</w:t>
            </w:r>
            <w:r>
              <w:rPr>
                <w:rFonts w:hint="eastAsia"/>
                <w:sz w:val="24"/>
              </w:rPr>
              <w:t>应付</w:t>
            </w:r>
            <w:r>
              <w:rPr>
                <w:sz w:val="24"/>
              </w:rPr>
              <w:t>单</w:t>
            </w:r>
            <w:r w:rsidR="00A839E6" w:rsidRPr="00F33813">
              <w:rPr>
                <w:sz w:val="24"/>
              </w:rPr>
              <w:t>状态为待收款，</w:t>
            </w:r>
            <w:r w:rsidR="00A839E6" w:rsidRPr="00F33813">
              <w:rPr>
                <w:rFonts w:hint="eastAsia"/>
                <w:sz w:val="24"/>
              </w:rPr>
              <w:t>业务</w:t>
            </w:r>
            <w:r w:rsidR="00A839E6" w:rsidRPr="00F33813">
              <w:rPr>
                <w:sz w:val="24"/>
              </w:rPr>
              <w:t>类型为入驻，应</w:t>
            </w:r>
            <w:r>
              <w:rPr>
                <w:rFonts w:hint="eastAsia"/>
                <w:sz w:val="24"/>
              </w:rPr>
              <w:t>付</w:t>
            </w:r>
            <w:r w:rsidR="00A839E6" w:rsidRPr="00F33813">
              <w:rPr>
                <w:sz w:val="24"/>
              </w:rPr>
              <w:t>类别是入驻</w:t>
            </w:r>
            <w:r>
              <w:rPr>
                <w:rFonts w:hint="eastAsia"/>
                <w:sz w:val="24"/>
              </w:rPr>
              <w:t>返款</w:t>
            </w:r>
            <w:r w:rsidR="00A839E6" w:rsidRPr="00F33813">
              <w:rPr>
                <w:sz w:val="24"/>
              </w:rPr>
              <w:t>，业务单据类型为</w:t>
            </w:r>
            <w:r>
              <w:rPr>
                <w:rFonts w:hint="eastAsia"/>
                <w:sz w:val="24"/>
              </w:rPr>
              <w:t>销售</w:t>
            </w:r>
            <w:r>
              <w:rPr>
                <w:sz w:val="24"/>
              </w:rPr>
              <w:t>出库</w:t>
            </w:r>
          </w:p>
        </w:tc>
      </w:tr>
      <w:tr w:rsidR="00A839E6" w:rsidTr="00BA4BD2">
        <w:tc>
          <w:tcPr>
            <w:tcW w:w="1951" w:type="dxa"/>
          </w:tcPr>
          <w:p w:rsidR="00A839E6" w:rsidRDefault="00A839E6" w:rsidP="005C0A6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单生成逻辑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自营</w:t>
            </w:r>
            <w:r w:rsidR="005C0A64">
              <w:rPr>
                <w:rFonts w:hint="eastAsia"/>
                <w:sz w:val="24"/>
              </w:rPr>
              <w:t>退货</w:t>
            </w:r>
            <w:r w:rsidR="005C0A64">
              <w:rPr>
                <w:sz w:val="24"/>
              </w:rPr>
              <w:t>出库</w:t>
            </w:r>
          </w:p>
        </w:tc>
        <w:tc>
          <w:tcPr>
            <w:tcW w:w="1276" w:type="dxa"/>
          </w:tcPr>
          <w:p w:rsidR="00A839E6" w:rsidRDefault="00A839E6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</w:t>
            </w:r>
          </w:p>
        </w:tc>
        <w:tc>
          <w:tcPr>
            <w:tcW w:w="5295" w:type="dxa"/>
          </w:tcPr>
          <w:p w:rsidR="00A839E6" w:rsidRPr="005D07F7" w:rsidRDefault="00A839E6" w:rsidP="00CF7E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自营商品</w:t>
            </w:r>
            <w:r w:rsidR="005C0A64">
              <w:rPr>
                <w:rFonts w:hint="eastAsia"/>
                <w:sz w:val="24"/>
              </w:rPr>
              <w:t>退货</w:t>
            </w:r>
            <w:r w:rsidR="005C0A64">
              <w:rPr>
                <w:sz w:val="24"/>
              </w:rPr>
              <w:t>出库</w:t>
            </w:r>
            <w:r>
              <w:rPr>
                <w:sz w:val="24"/>
              </w:rPr>
              <w:t>后</w:t>
            </w:r>
            <w:r w:rsidRPr="005D07F7">
              <w:rPr>
                <w:sz w:val="24"/>
              </w:rPr>
              <w:t>生成</w:t>
            </w:r>
            <w:r>
              <w:rPr>
                <w:sz w:val="24"/>
              </w:rPr>
              <w:t>1</w:t>
            </w:r>
            <w:r w:rsidRPr="005D07F7">
              <w:rPr>
                <w:rFonts w:hint="eastAsia"/>
                <w:sz w:val="24"/>
              </w:rPr>
              <w:t>张</w:t>
            </w:r>
            <w:r>
              <w:rPr>
                <w:rFonts w:hint="eastAsia"/>
                <w:sz w:val="24"/>
              </w:rPr>
              <w:t>负</w:t>
            </w:r>
            <w:r w:rsidR="005C0A64">
              <w:rPr>
                <w:rFonts w:hint="eastAsia"/>
                <w:sz w:val="24"/>
              </w:rPr>
              <w:t>应付</w:t>
            </w:r>
            <w:r w:rsidRPr="005D07F7">
              <w:rPr>
                <w:sz w:val="24"/>
              </w:rPr>
              <w:t>单</w:t>
            </w:r>
            <w:r>
              <w:rPr>
                <w:rFonts w:hint="eastAsia"/>
                <w:sz w:val="24"/>
              </w:rPr>
              <w:t>，</w:t>
            </w:r>
            <w:r w:rsidRPr="005D07F7">
              <w:rPr>
                <w:sz w:val="24"/>
              </w:rPr>
              <w:t>状态为待收款，业务类型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自营</w:t>
            </w:r>
            <w:r w:rsidRPr="005D07F7">
              <w:rPr>
                <w:rFonts w:hint="eastAsia"/>
                <w:sz w:val="24"/>
              </w:rPr>
              <w:t>，应收</w:t>
            </w:r>
            <w:r>
              <w:rPr>
                <w:sz w:val="24"/>
              </w:rPr>
              <w:t>类</w:t>
            </w:r>
            <w:r w:rsidR="005C0A64">
              <w:rPr>
                <w:rFonts w:hint="eastAsia"/>
                <w:sz w:val="24"/>
              </w:rPr>
              <w:t>退货</w:t>
            </w:r>
            <w:r w:rsidR="00CF7EE8">
              <w:rPr>
                <w:rFonts w:hint="eastAsia"/>
                <w:sz w:val="24"/>
              </w:rPr>
              <w:t>出</w:t>
            </w:r>
            <w:r w:rsidR="005C0A64">
              <w:rPr>
                <w:rFonts w:hint="eastAsia"/>
                <w:sz w:val="24"/>
              </w:rPr>
              <w:t>库</w:t>
            </w:r>
            <w:r w:rsidRPr="005D07F7">
              <w:rPr>
                <w:sz w:val="24"/>
              </w:rPr>
              <w:t>，业务单据类型为</w:t>
            </w:r>
            <w:r w:rsidR="005C0A64">
              <w:rPr>
                <w:rFonts w:hint="eastAsia"/>
                <w:sz w:val="24"/>
              </w:rPr>
              <w:t>退货出库</w:t>
            </w:r>
            <w:r>
              <w:rPr>
                <w:sz w:val="24"/>
              </w:rPr>
              <w:t>。</w:t>
            </w:r>
          </w:p>
        </w:tc>
      </w:tr>
    </w:tbl>
    <w:p w:rsidR="008A7126" w:rsidRDefault="008A7126" w:rsidP="008A7126">
      <w:pPr>
        <w:rPr>
          <w:sz w:val="24"/>
        </w:rPr>
      </w:pPr>
    </w:p>
    <w:p w:rsidR="00CF7EE8" w:rsidRDefault="00CF7EE8" w:rsidP="008A7126">
      <w:pPr>
        <w:rPr>
          <w:sz w:val="24"/>
        </w:rPr>
      </w:pPr>
    </w:p>
    <w:p w:rsidR="00CF7EE8" w:rsidRDefault="00CF7EE8" w:rsidP="00CF7EE8">
      <w:pPr>
        <w:pStyle w:val="1"/>
      </w:pPr>
      <w:bookmarkStart w:id="35" w:name="_Toc498970759"/>
      <w:r>
        <w:rPr>
          <w:rFonts w:hint="eastAsia"/>
        </w:rPr>
        <w:t>三</w:t>
      </w:r>
      <w:r>
        <w:t>、</w:t>
      </w:r>
      <w:r>
        <w:rPr>
          <w:rFonts w:hint="eastAsia"/>
        </w:rPr>
        <w:t>预付款</w:t>
      </w:r>
      <w:bookmarkEnd w:id="35"/>
    </w:p>
    <w:p w:rsidR="00CF7EE8" w:rsidRDefault="00CF7EE8" w:rsidP="00CF7EE8">
      <w:pPr>
        <w:pStyle w:val="2"/>
      </w:pPr>
      <w:bookmarkStart w:id="36" w:name="_Toc498970760"/>
      <w:r>
        <w:t>3</w:t>
      </w:r>
      <w:r>
        <w:rPr>
          <w:rFonts w:hint="eastAsia"/>
        </w:rPr>
        <w:t xml:space="preserve">.1 </w:t>
      </w:r>
      <w:r>
        <w:rPr>
          <w:rFonts w:hint="eastAsia"/>
        </w:rPr>
        <w:t>预付款申请单</w:t>
      </w:r>
      <w:r>
        <w:t>列表</w:t>
      </w:r>
      <w:bookmarkEnd w:id="36"/>
    </w:p>
    <w:p w:rsidR="00CF7EE8" w:rsidRDefault="00CF7EE8" w:rsidP="00CF7EE8">
      <w:pPr>
        <w:pStyle w:val="3"/>
      </w:pPr>
      <w:bookmarkStart w:id="37" w:name="_Toc498970761"/>
      <w:r>
        <w:t>3</w:t>
      </w:r>
      <w:r>
        <w:rPr>
          <w:rFonts w:hint="eastAsia"/>
        </w:rPr>
        <w:t xml:space="preserve">.1.1 </w:t>
      </w:r>
      <w:r>
        <w:rPr>
          <w:rFonts w:hint="eastAsia"/>
        </w:rPr>
        <w:t>界面</w:t>
      </w:r>
      <w:r>
        <w:t>原型</w:t>
      </w:r>
      <w:bookmarkEnd w:id="37"/>
    </w:p>
    <w:p w:rsidR="00CF7EE8" w:rsidRDefault="00CF7EE8" w:rsidP="00CF7EE8">
      <w:r>
        <w:rPr>
          <w:noProof/>
        </w:rPr>
        <w:drawing>
          <wp:inline distT="0" distB="0" distL="0" distR="0" wp14:anchorId="5352065D" wp14:editId="3BEC51B5">
            <wp:extent cx="5274310" cy="2370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E8" w:rsidRDefault="00CF7EE8" w:rsidP="00CF7EE8"/>
    <w:p w:rsidR="00CF7EE8" w:rsidRDefault="00CF7EE8" w:rsidP="00CF7EE8">
      <w:pPr>
        <w:pStyle w:val="3"/>
      </w:pPr>
      <w:bookmarkStart w:id="38" w:name="_Toc498970762"/>
      <w:r>
        <w:t>3</w:t>
      </w:r>
      <w:r>
        <w:rPr>
          <w:rFonts w:hint="eastAsia"/>
        </w:rPr>
        <w:t xml:space="preserve">.1.2 </w:t>
      </w:r>
      <w:r>
        <w:rPr>
          <w:rFonts w:hint="eastAsia"/>
        </w:rPr>
        <w:t>字段</w:t>
      </w:r>
      <w:r>
        <w:t>逻辑</w:t>
      </w:r>
      <w:bookmarkEnd w:id="38"/>
    </w:p>
    <w:p w:rsidR="00CF7EE8" w:rsidRPr="005A4093" w:rsidRDefault="00CF7EE8" w:rsidP="003C1C99">
      <w:pPr>
        <w:pStyle w:val="a7"/>
        <w:numPr>
          <w:ilvl w:val="0"/>
          <w:numId w:val="20"/>
        </w:numPr>
        <w:ind w:firstLineChars="0"/>
        <w:rPr>
          <w:sz w:val="24"/>
        </w:rPr>
      </w:pPr>
      <w:r w:rsidRPr="005A4093">
        <w:rPr>
          <w:rFonts w:hint="eastAsia"/>
          <w:sz w:val="24"/>
        </w:rPr>
        <w:t>查询字段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3878"/>
      </w:tblGrid>
      <w:tr w:rsidR="00CF7EE8" w:rsidRPr="0013518A" w:rsidTr="002B378C">
        <w:tc>
          <w:tcPr>
            <w:tcW w:w="1242" w:type="dxa"/>
          </w:tcPr>
          <w:p w:rsidR="00CF7EE8" w:rsidRPr="0013518A" w:rsidRDefault="00CF7EE8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2268" w:type="dxa"/>
          </w:tcPr>
          <w:p w:rsidR="00CF7EE8" w:rsidRPr="0013518A" w:rsidRDefault="00CF7EE8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查询方式</w:t>
            </w:r>
          </w:p>
        </w:tc>
        <w:tc>
          <w:tcPr>
            <w:tcW w:w="1134" w:type="dxa"/>
          </w:tcPr>
          <w:p w:rsidR="00CF7EE8" w:rsidRPr="0013518A" w:rsidRDefault="00CF7EE8" w:rsidP="002B37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3878" w:type="dxa"/>
          </w:tcPr>
          <w:p w:rsidR="00CF7EE8" w:rsidRPr="0013518A" w:rsidRDefault="00CF7EE8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备注</w:t>
            </w:r>
          </w:p>
        </w:tc>
      </w:tr>
      <w:tr w:rsidR="00CF7EE8" w:rsidTr="002B378C">
        <w:tc>
          <w:tcPr>
            <w:tcW w:w="1242" w:type="dxa"/>
          </w:tcPr>
          <w:p w:rsidR="00CF7EE8" w:rsidRPr="00B576B8" w:rsidRDefault="008E4F2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申请</w:t>
            </w:r>
            <w:r w:rsidR="00CF7EE8" w:rsidRPr="00B576B8">
              <w:rPr>
                <w:sz w:val="24"/>
              </w:rPr>
              <w:t>号</w:t>
            </w:r>
          </w:p>
        </w:tc>
        <w:tc>
          <w:tcPr>
            <w:tcW w:w="2268" w:type="dxa"/>
          </w:tcPr>
          <w:p w:rsidR="00CF7EE8" w:rsidRPr="00B576B8" w:rsidRDefault="00CF7EE8" w:rsidP="002B378C">
            <w:pPr>
              <w:rPr>
                <w:sz w:val="24"/>
              </w:rPr>
            </w:pPr>
            <w:r w:rsidRPr="00B576B8">
              <w:rPr>
                <w:rFonts w:hint="eastAsia"/>
                <w:sz w:val="24"/>
              </w:rPr>
              <w:t>文本框精确查询</w:t>
            </w:r>
          </w:p>
        </w:tc>
        <w:tc>
          <w:tcPr>
            <w:tcW w:w="1134" w:type="dxa"/>
          </w:tcPr>
          <w:p w:rsidR="00CF7EE8" w:rsidRPr="00B576B8" w:rsidRDefault="00CF7EE8" w:rsidP="002B378C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CF7EE8" w:rsidRPr="00B576B8" w:rsidRDefault="00CF7EE8" w:rsidP="002B378C">
            <w:pPr>
              <w:rPr>
                <w:sz w:val="24"/>
              </w:rPr>
            </w:pPr>
          </w:p>
        </w:tc>
      </w:tr>
      <w:tr w:rsidR="00CF7EE8" w:rsidRPr="0016588C" w:rsidTr="002B378C">
        <w:tc>
          <w:tcPr>
            <w:tcW w:w="1242" w:type="dxa"/>
          </w:tcPr>
          <w:p w:rsidR="00CF7EE8" w:rsidRPr="00B576B8" w:rsidRDefault="008E4F2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申请</w:t>
            </w:r>
            <w:r>
              <w:rPr>
                <w:sz w:val="24"/>
              </w:rPr>
              <w:t>单</w:t>
            </w:r>
            <w:r w:rsidR="00CF7EE8">
              <w:rPr>
                <w:rFonts w:hint="eastAsia"/>
                <w:sz w:val="24"/>
              </w:rPr>
              <w:t>状态</w:t>
            </w:r>
          </w:p>
        </w:tc>
        <w:tc>
          <w:tcPr>
            <w:tcW w:w="2268" w:type="dxa"/>
          </w:tcPr>
          <w:p w:rsidR="00CF7EE8" w:rsidRPr="00B576B8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CF7EE8" w:rsidRPr="00B576B8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CF7EE8" w:rsidRPr="00B576B8" w:rsidRDefault="00CF7EE8" w:rsidP="008E4F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：全部，</w:t>
            </w:r>
            <w:r w:rsidR="008E4F2C">
              <w:rPr>
                <w:rFonts w:hint="eastAsia"/>
                <w:sz w:val="24"/>
              </w:rPr>
              <w:t>新建</w:t>
            </w:r>
            <w:r w:rsidR="008E4F2C">
              <w:rPr>
                <w:sz w:val="24"/>
              </w:rPr>
              <w:t>，待</w:t>
            </w:r>
            <w:r w:rsidR="008E4F2C">
              <w:rPr>
                <w:rFonts w:hint="eastAsia"/>
                <w:sz w:val="24"/>
              </w:rPr>
              <w:t>采购主管</w:t>
            </w:r>
            <w:r w:rsidR="008E4F2C">
              <w:rPr>
                <w:sz w:val="24"/>
              </w:rPr>
              <w:t>审核，</w:t>
            </w:r>
            <w:r w:rsidR="008E4F2C">
              <w:rPr>
                <w:rFonts w:hint="eastAsia"/>
                <w:sz w:val="24"/>
              </w:rPr>
              <w:t>待</w:t>
            </w:r>
            <w:r w:rsidR="008E4F2C">
              <w:rPr>
                <w:sz w:val="24"/>
              </w:rPr>
              <w:t>总经理审核，待财务审核，</w:t>
            </w:r>
            <w:r w:rsidR="008E4F2C">
              <w:rPr>
                <w:rFonts w:hint="eastAsia"/>
                <w:sz w:val="24"/>
              </w:rPr>
              <w:t>待</w:t>
            </w:r>
            <w:r w:rsidR="008E4F2C">
              <w:rPr>
                <w:sz w:val="24"/>
              </w:rPr>
              <w:t>支付，已支付，作废</w:t>
            </w:r>
          </w:p>
        </w:tc>
      </w:tr>
      <w:tr w:rsidR="00CF7EE8" w:rsidRPr="0016588C" w:rsidTr="002B378C">
        <w:tc>
          <w:tcPr>
            <w:tcW w:w="1242" w:type="dxa"/>
          </w:tcPr>
          <w:p w:rsidR="00CF7EE8" w:rsidRPr="00B576B8" w:rsidRDefault="00444D95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业务部门</w:t>
            </w:r>
          </w:p>
        </w:tc>
        <w:tc>
          <w:tcPr>
            <w:tcW w:w="2268" w:type="dxa"/>
          </w:tcPr>
          <w:p w:rsidR="00CF7EE8" w:rsidRPr="00B576B8" w:rsidRDefault="00444D95" w:rsidP="00444D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部门选择控件</w:t>
            </w:r>
          </w:p>
        </w:tc>
        <w:tc>
          <w:tcPr>
            <w:tcW w:w="1134" w:type="dxa"/>
          </w:tcPr>
          <w:p w:rsidR="00CF7EE8" w:rsidRPr="00B576B8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3878" w:type="dxa"/>
          </w:tcPr>
          <w:p w:rsidR="00CF7EE8" w:rsidRPr="00B576B8" w:rsidRDefault="00CF7EE8" w:rsidP="002B378C">
            <w:pPr>
              <w:rPr>
                <w:sz w:val="24"/>
              </w:rPr>
            </w:pPr>
          </w:p>
        </w:tc>
      </w:tr>
      <w:tr w:rsidR="00CF7EE8" w:rsidRPr="0016588C" w:rsidTr="002B378C">
        <w:tc>
          <w:tcPr>
            <w:tcW w:w="1242" w:type="dxa"/>
          </w:tcPr>
          <w:p w:rsidR="00CF7EE8" w:rsidRPr="00B576B8" w:rsidRDefault="00444D95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2268" w:type="dxa"/>
          </w:tcPr>
          <w:p w:rsidR="00CF7EE8" w:rsidRPr="00B576B8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CF7EE8" w:rsidRPr="00B576B8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CF7EE8" w:rsidRPr="00B576B8" w:rsidRDefault="00CF7EE8" w:rsidP="00444D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 w:rsidR="00444D95">
              <w:rPr>
                <w:rFonts w:hint="eastAsia"/>
                <w:sz w:val="24"/>
              </w:rPr>
              <w:t>+</w:t>
            </w:r>
            <w:r w:rsidR="00444D95">
              <w:rPr>
                <w:sz w:val="24"/>
              </w:rPr>
              <w:t>登录人</w:t>
            </w:r>
            <w:r w:rsidR="00444D95">
              <w:rPr>
                <w:rFonts w:hint="eastAsia"/>
                <w:sz w:val="24"/>
              </w:rPr>
              <w:t>所能查看</w:t>
            </w:r>
            <w:r w:rsidR="00444D95">
              <w:rPr>
                <w:sz w:val="24"/>
              </w:rPr>
              <w:t>的数据权限的公司（</w:t>
            </w:r>
            <w:r w:rsidR="00444D95">
              <w:rPr>
                <w:rFonts w:hint="eastAsia"/>
                <w:sz w:val="24"/>
              </w:rPr>
              <w:t>法人</w:t>
            </w:r>
            <w:r w:rsidR="00444D95">
              <w:rPr>
                <w:sz w:val="24"/>
              </w:rPr>
              <w:t>）</w:t>
            </w:r>
          </w:p>
        </w:tc>
      </w:tr>
      <w:tr w:rsidR="003E206E" w:rsidRPr="0016588C" w:rsidTr="002B378C">
        <w:tc>
          <w:tcPr>
            <w:tcW w:w="1242" w:type="dxa"/>
          </w:tcPr>
          <w:p w:rsidR="003E206E" w:rsidRPr="005D3C4B" w:rsidRDefault="003E206E" w:rsidP="003E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2268" w:type="dxa"/>
          </w:tcPr>
          <w:p w:rsidR="003E206E" w:rsidRPr="00B576B8" w:rsidRDefault="003E206E" w:rsidP="003E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 w:rsidR="007405F7">
              <w:rPr>
                <w:rFonts w:hint="eastAsia"/>
                <w:sz w:val="24"/>
              </w:rPr>
              <w:t>联想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3E206E" w:rsidRPr="00B576B8" w:rsidRDefault="003E206E" w:rsidP="003E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3E206E" w:rsidRPr="00B576B8" w:rsidRDefault="003E206E" w:rsidP="007405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 w:rsidR="007405F7">
              <w:rPr>
                <w:rFonts w:hint="eastAsia"/>
                <w:sz w:val="24"/>
              </w:rPr>
              <w:t>+</w:t>
            </w:r>
            <w:r w:rsidR="007405F7">
              <w:rPr>
                <w:rFonts w:hint="eastAsia"/>
                <w:sz w:val="24"/>
              </w:rPr>
              <w:t>所有</w:t>
            </w:r>
            <w:r w:rsidR="007405F7">
              <w:rPr>
                <w:sz w:val="24"/>
              </w:rPr>
              <w:t>有效供应商</w:t>
            </w:r>
          </w:p>
        </w:tc>
      </w:tr>
      <w:tr w:rsidR="00CF7EE8" w:rsidRPr="00897308" w:rsidTr="002B378C">
        <w:tc>
          <w:tcPr>
            <w:tcW w:w="1242" w:type="dxa"/>
          </w:tcPr>
          <w:p w:rsidR="00CF7EE8" w:rsidRPr="00B576B8" w:rsidRDefault="003E206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状态</w:t>
            </w:r>
          </w:p>
        </w:tc>
        <w:tc>
          <w:tcPr>
            <w:tcW w:w="2268" w:type="dxa"/>
          </w:tcPr>
          <w:p w:rsidR="00CF7EE8" w:rsidRPr="00B576B8" w:rsidRDefault="007405F7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CF7EE8" w:rsidRPr="00B576B8" w:rsidRDefault="00CF7EE8" w:rsidP="002B378C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CF7EE8" w:rsidRPr="00B576B8" w:rsidRDefault="007405F7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待支付，部分支付，全部支付</w:t>
            </w:r>
          </w:p>
        </w:tc>
      </w:tr>
      <w:tr w:rsidR="00CF7EE8" w:rsidRPr="00897308" w:rsidTr="002B378C">
        <w:tc>
          <w:tcPr>
            <w:tcW w:w="1242" w:type="dxa"/>
          </w:tcPr>
          <w:p w:rsidR="00CF7EE8" w:rsidRDefault="003E206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</w:t>
            </w:r>
            <w:r>
              <w:rPr>
                <w:sz w:val="24"/>
              </w:rPr>
              <w:t>日期</w:t>
            </w:r>
          </w:p>
        </w:tc>
        <w:tc>
          <w:tcPr>
            <w:tcW w:w="2268" w:type="dxa"/>
          </w:tcPr>
          <w:p w:rsidR="00CF7EE8" w:rsidRPr="00B576B8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>
              <w:rPr>
                <w:sz w:val="24"/>
              </w:rPr>
              <w:t>时间段选择控件</w:t>
            </w:r>
          </w:p>
        </w:tc>
        <w:tc>
          <w:tcPr>
            <w:tcW w:w="1134" w:type="dxa"/>
          </w:tcPr>
          <w:p w:rsidR="00CF7EE8" w:rsidRPr="00B576B8" w:rsidRDefault="00CF7EE8" w:rsidP="002B378C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CF7EE8" w:rsidRPr="00B576B8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</w:t>
            </w:r>
            <w:r>
              <w:rPr>
                <w:sz w:val="24"/>
              </w:rPr>
              <w:t>日期选择框，前一个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开始时间，后一个为截止时间</w:t>
            </w:r>
          </w:p>
        </w:tc>
      </w:tr>
    </w:tbl>
    <w:p w:rsidR="00CF7EE8" w:rsidRPr="00DD6893" w:rsidRDefault="00CF7EE8" w:rsidP="00CF7EE8">
      <w:pPr>
        <w:rPr>
          <w:sz w:val="24"/>
        </w:rPr>
      </w:pPr>
    </w:p>
    <w:p w:rsidR="00CF7EE8" w:rsidRPr="00DD6893" w:rsidRDefault="00CF7EE8" w:rsidP="003C1C99">
      <w:pPr>
        <w:pStyle w:val="a7"/>
        <w:numPr>
          <w:ilvl w:val="0"/>
          <w:numId w:val="20"/>
        </w:numPr>
        <w:ind w:firstLineChars="0"/>
        <w:rPr>
          <w:sz w:val="24"/>
        </w:rPr>
      </w:pPr>
      <w:r w:rsidRPr="00DD6893">
        <w:rPr>
          <w:rFonts w:hint="eastAsia"/>
          <w:sz w:val="24"/>
        </w:rPr>
        <w:t>列表字段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2802"/>
        <w:gridCol w:w="5670"/>
      </w:tblGrid>
      <w:tr w:rsidR="00CF7EE8" w:rsidRPr="0013518A" w:rsidTr="002B378C">
        <w:tc>
          <w:tcPr>
            <w:tcW w:w="2802" w:type="dxa"/>
          </w:tcPr>
          <w:p w:rsidR="00CF7EE8" w:rsidRPr="0013518A" w:rsidRDefault="00CF7EE8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CF7EE8" w:rsidRPr="0013518A" w:rsidRDefault="00CF7EE8" w:rsidP="002B37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CF7EE8" w:rsidTr="002B378C">
        <w:tc>
          <w:tcPr>
            <w:tcW w:w="2802" w:type="dxa"/>
          </w:tcPr>
          <w:p w:rsidR="00CF7EE8" w:rsidRDefault="001F4081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预付款申请</w:t>
            </w:r>
            <w:r>
              <w:rPr>
                <w:sz w:val="24"/>
              </w:rPr>
              <w:t>单号</w:t>
            </w:r>
          </w:p>
        </w:tc>
        <w:tc>
          <w:tcPr>
            <w:tcW w:w="5670" w:type="dxa"/>
          </w:tcPr>
          <w:p w:rsidR="00CF7EE8" w:rsidRDefault="00CF7EE8" w:rsidP="001F408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弹</w:t>
            </w:r>
            <w:r w:rsidR="001F4081">
              <w:rPr>
                <w:rFonts w:hint="eastAsia"/>
                <w:sz w:val="24"/>
              </w:rPr>
              <w:t>预付款</w:t>
            </w:r>
            <w:r w:rsidR="001F4081">
              <w:rPr>
                <w:sz w:val="24"/>
              </w:rPr>
              <w:t>申请单</w:t>
            </w:r>
            <w:r>
              <w:rPr>
                <w:sz w:val="24"/>
              </w:rPr>
              <w:t>详情界面</w:t>
            </w:r>
          </w:p>
        </w:tc>
      </w:tr>
      <w:tr w:rsidR="00CF7EE8" w:rsidTr="002B378C">
        <w:tc>
          <w:tcPr>
            <w:tcW w:w="2802" w:type="dxa"/>
          </w:tcPr>
          <w:p w:rsidR="00CF7EE8" w:rsidRDefault="001F4081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申请单</w:t>
            </w:r>
            <w:r>
              <w:rPr>
                <w:sz w:val="24"/>
              </w:rPr>
              <w:t>状态</w:t>
            </w:r>
          </w:p>
        </w:tc>
        <w:tc>
          <w:tcPr>
            <w:tcW w:w="5670" w:type="dxa"/>
          </w:tcPr>
          <w:p w:rsidR="00CF7EE8" w:rsidRDefault="001F4081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</w:t>
            </w:r>
            <w:r>
              <w:rPr>
                <w:rFonts w:hint="eastAsia"/>
                <w:sz w:val="24"/>
              </w:rPr>
              <w:t>采购主管</w:t>
            </w:r>
            <w:r>
              <w:rPr>
                <w:sz w:val="24"/>
              </w:rPr>
              <w:t>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总经理审核，待财务审核，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支付，已支付，作废</w:t>
            </w:r>
            <w:r w:rsidR="0080145C">
              <w:rPr>
                <w:rFonts w:hint="eastAsia"/>
                <w:sz w:val="24"/>
              </w:rPr>
              <w:t>，</w:t>
            </w:r>
            <w:r w:rsidR="0080145C">
              <w:rPr>
                <w:sz w:val="24"/>
              </w:rPr>
              <w:t>财务</w:t>
            </w:r>
            <w:r w:rsidR="0080145C">
              <w:rPr>
                <w:rFonts w:hint="eastAsia"/>
                <w:sz w:val="24"/>
              </w:rPr>
              <w:t>作废</w:t>
            </w:r>
          </w:p>
        </w:tc>
      </w:tr>
      <w:tr w:rsidR="00CF7EE8" w:rsidTr="002B378C">
        <w:tc>
          <w:tcPr>
            <w:tcW w:w="2802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供应商名称</w:t>
            </w:r>
          </w:p>
        </w:tc>
        <w:tc>
          <w:tcPr>
            <w:tcW w:w="5670" w:type="dxa"/>
          </w:tcPr>
          <w:p w:rsidR="00CF7EE8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平台</w:t>
            </w:r>
            <w:r>
              <w:rPr>
                <w:sz w:val="24"/>
              </w:rPr>
              <w:t>返款，</w:t>
            </w:r>
            <w:r>
              <w:rPr>
                <w:rFonts w:hint="eastAsia"/>
                <w:sz w:val="24"/>
              </w:rPr>
              <w:t>入驻</w:t>
            </w:r>
            <w:r>
              <w:rPr>
                <w:sz w:val="24"/>
              </w:rPr>
              <w:t>返款</w:t>
            </w:r>
          </w:p>
        </w:tc>
      </w:tr>
      <w:tr w:rsidR="00CF7EE8" w:rsidTr="002B378C">
        <w:tc>
          <w:tcPr>
            <w:tcW w:w="2802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 w:rsidR="00CF7EE8">
              <w:rPr>
                <w:rFonts w:hint="eastAsia"/>
                <w:sz w:val="24"/>
              </w:rPr>
              <w:t>状态</w:t>
            </w:r>
          </w:p>
        </w:tc>
        <w:tc>
          <w:tcPr>
            <w:tcW w:w="5670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：待支付，部分支付，全部支付</w:t>
            </w:r>
          </w:p>
        </w:tc>
      </w:tr>
      <w:tr w:rsidR="00CF7EE8" w:rsidTr="002B378C">
        <w:tc>
          <w:tcPr>
            <w:tcW w:w="2802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申请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CF7EE8" w:rsidRDefault="00CF7EE8" w:rsidP="002B378C">
            <w:pPr>
              <w:rPr>
                <w:sz w:val="24"/>
              </w:rPr>
            </w:pPr>
          </w:p>
        </w:tc>
      </w:tr>
      <w:tr w:rsidR="00CF7EE8" w:rsidTr="002B378C">
        <w:tc>
          <w:tcPr>
            <w:tcW w:w="2802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已付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CF7EE8" w:rsidRDefault="00CF7EE8" w:rsidP="0027439E">
            <w:pPr>
              <w:rPr>
                <w:sz w:val="24"/>
              </w:rPr>
            </w:pPr>
          </w:p>
        </w:tc>
      </w:tr>
      <w:tr w:rsidR="00CF7EE8" w:rsidTr="002B378C">
        <w:tc>
          <w:tcPr>
            <w:tcW w:w="2802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付金额</w:t>
            </w:r>
          </w:p>
        </w:tc>
        <w:tc>
          <w:tcPr>
            <w:tcW w:w="5670" w:type="dxa"/>
          </w:tcPr>
          <w:p w:rsidR="00CF7EE8" w:rsidRDefault="00CF7EE8" w:rsidP="002B378C">
            <w:pPr>
              <w:rPr>
                <w:sz w:val="24"/>
              </w:rPr>
            </w:pPr>
          </w:p>
        </w:tc>
      </w:tr>
      <w:tr w:rsidR="00CF7EE8" w:rsidTr="002B378C">
        <w:tc>
          <w:tcPr>
            <w:tcW w:w="2802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5670" w:type="dxa"/>
          </w:tcPr>
          <w:p w:rsidR="00CF7EE8" w:rsidRDefault="00CF7EE8" w:rsidP="002B378C">
            <w:pPr>
              <w:rPr>
                <w:sz w:val="24"/>
              </w:rPr>
            </w:pPr>
          </w:p>
        </w:tc>
      </w:tr>
      <w:tr w:rsidR="00CF7EE8" w:rsidTr="002B378C">
        <w:tc>
          <w:tcPr>
            <w:tcW w:w="2802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5670" w:type="dxa"/>
          </w:tcPr>
          <w:p w:rsidR="00CF7EE8" w:rsidRDefault="00CF7EE8" w:rsidP="002B378C">
            <w:pPr>
              <w:rPr>
                <w:sz w:val="24"/>
              </w:rPr>
            </w:pPr>
          </w:p>
        </w:tc>
      </w:tr>
      <w:tr w:rsidR="00CF7EE8" w:rsidTr="002B378C">
        <w:tc>
          <w:tcPr>
            <w:tcW w:w="2802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5670" w:type="dxa"/>
          </w:tcPr>
          <w:p w:rsidR="00CF7EE8" w:rsidRDefault="00CF7EE8" w:rsidP="002B378C">
            <w:pPr>
              <w:rPr>
                <w:sz w:val="24"/>
              </w:rPr>
            </w:pPr>
          </w:p>
        </w:tc>
      </w:tr>
    </w:tbl>
    <w:p w:rsidR="00CF7EE8" w:rsidRDefault="00CF7EE8" w:rsidP="003C1C9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导出字段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2802"/>
        <w:gridCol w:w="5670"/>
      </w:tblGrid>
      <w:tr w:rsidR="00CF7EE8" w:rsidRPr="0013518A" w:rsidTr="002B378C">
        <w:tc>
          <w:tcPr>
            <w:tcW w:w="2802" w:type="dxa"/>
          </w:tcPr>
          <w:p w:rsidR="00CF7EE8" w:rsidRPr="0013518A" w:rsidRDefault="00CF7EE8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CF7EE8" w:rsidRPr="0013518A" w:rsidRDefault="00CF7EE8" w:rsidP="002B37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预付款申请</w:t>
            </w:r>
            <w:r>
              <w:rPr>
                <w:sz w:val="24"/>
              </w:rPr>
              <w:t>单号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申请单</w:t>
            </w:r>
            <w:r>
              <w:rPr>
                <w:sz w:val="24"/>
              </w:rPr>
              <w:t>状态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</w:t>
            </w:r>
            <w:r>
              <w:rPr>
                <w:rFonts w:hint="eastAsia"/>
                <w:sz w:val="24"/>
              </w:rPr>
              <w:t>采购主管</w:t>
            </w:r>
            <w:r>
              <w:rPr>
                <w:sz w:val="24"/>
              </w:rPr>
              <w:t>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总经理审核，待财务审核，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支付，已支付，作废</w:t>
            </w:r>
            <w:r w:rsidR="0080145C">
              <w:rPr>
                <w:rFonts w:hint="eastAsia"/>
                <w:sz w:val="24"/>
              </w:rPr>
              <w:t>，</w:t>
            </w:r>
            <w:r w:rsidR="0080145C">
              <w:rPr>
                <w:sz w:val="24"/>
              </w:rPr>
              <w:t>财务</w:t>
            </w:r>
            <w:r w:rsidR="0080145C">
              <w:rPr>
                <w:rFonts w:hint="eastAsia"/>
                <w:sz w:val="24"/>
              </w:rPr>
              <w:t>作废</w:t>
            </w: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供应商名称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平台</w:t>
            </w:r>
            <w:r>
              <w:rPr>
                <w:sz w:val="24"/>
              </w:rPr>
              <w:t>返款，</w:t>
            </w:r>
            <w:r>
              <w:rPr>
                <w:rFonts w:hint="eastAsia"/>
                <w:sz w:val="24"/>
              </w:rPr>
              <w:t>入驻</w:t>
            </w:r>
            <w:r>
              <w:rPr>
                <w:sz w:val="24"/>
              </w:rPr>
              <w:t>返款</w:t>
            </w: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支付状态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：待支付，部分支付，全部支付</w:t>
            </w: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申请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已付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付金额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</w:p>
        </w:tc>
      </w:tr>
    </w:tbl>
    <w:p w:rsidR="00CF7EE8" w:rsidRPr="00E570B9" w:rsidRDefault="00CF7EE8" w:rsidP="00CF7EE8">
      <w:pPr>
        <w:rPr>
          <w:sz w:val="24"/>
        </w:rPr>
      </w:pPr>
    </w:p>
    <w:p w:rsidR="00CF7EE8" w:rsidRPr="00E570B9" w:rsidRDefault="00CF7EE8" w:rsidP="003C1C99">
      <w:pPr>
        <w:pStyle w:val="a7"/>
        <w:numPr>
          <w:ilvl w:val="0"/>
          <w:numId w:val="20"/>
        </w:numPr>
        <w:ind w:firstLineChars="0"/>
        <w:rPr>
          <w:sz w:val="24"/>
        </w:rPr>
      </w:pPr>
      <w:r w:rsidRPr="00E570B9">
        <w:rPr>
          <w:rFonts w:hint="eastAsia"/>
          <w:sz w:val="24"/>
        </w:rPr>
        <w:t>交互功能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CF7EE8" w:rsidRPr="004D1CA2" w:rsidTr="002B378C">
        <w:tc>
          <w:tcPr>
            <w:tcW w:w="1951" w:type="dxa"/>
          </w:tcPr>
          <w:p w:rsidR="00CF7EE8" w:rsidRPr="004D1CA2" w:rsidRDefault="00CF7EE8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功能名</w:t>
            </w:r>
          </w:p>
        </w:tc>
        <w:tc>
          <w:tcPr>
            <w:tcW w:w="1276" w:type="dxa"/>
          </w:tcPr>
          <w:p w:rsidR="00CF7EE8" w:rsidRPr="004D1CA2" w:rsidRDefault="00CF7EE8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295" w:type="dxa"/>
          </w:tcPr>
          <w:p w:rsidR="00CF7EE8" w:rsidRPr="004D1CA2" w:rsidRDefault="00CF7EE8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功能描述</w:t>
            </w:r>
          </w:p>
        </w:tc>
      </w:tr>
      <w:tr w:rsidR="00CF7EE8" w:rsidTr="002B378C">
        <w:tc>
          <w:tcPr>
            <w:tcW w:w="1951" w:type="dxa"/>
          </w:tcPr>
          <w:p w:rsidR="00CF7EE8" w:rsidRDefault="00A8365F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</w:t>
            </w:r>
          </w:p>
        </w:tc>
        <w:tc>
          <w:tcPr>
            <w:tcW w:w="1276" w:type="dxa"/>
          </w:tcPr>
          <w:p w:rsidR="00CF7EE8" w:rsidRDefault="00A8365F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CF7EE8" w:rsidRDefault="00A8365F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弹预付</w:t>
            </w:r>
            <w:r>
              <w:rPr>
                <w:rFonts w:hint="eastAsia"/>
                <w:sz w:val="24"/>
              </w:rPr>
              <w:t>款</w:t>
            </w:r>
            <w:r>
              <w:rPr>
                <w:sz w:val="24"/>
              </w:rPr>
              <w:t>申请单创建界面</w:t>
            </w:r>
          </w:p>
        </w:tc>
      </w:tr>
      <w:tr w:rsidR="00A8365F" w:rsidTr="002B378C">
        <w:tc>
          <w:tcPr>
            <w:tcW w:w="1951" w:type="dxa"/>
          </w:tcPr>
          <w:p w:rsidR="00A8365F" w:rsidRDefault="00A44F50" w:rsidP="00A8365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申请单</w:t>
            </w:r>
            <w:r w:rsidR="00A8365F">
              <w:rPr>
                <w:sz w:val="24"/>
              </w:rPr>
              <w:t>详情</w:t>
            </w:r>
          </w:p>
        </w:tc>
        <w:tc>
          <w:tcPr>
            <w:tcW w:w="1276" w:type="dxa"/>
          </w:tcPr>
          <w:p w:rsidR="00A8365F" w:rsidRDefault="00A8365F" w:rsidP="00A8365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链接</w:t>
            </w:r>
          </w:p>
        </w:tc>
        <w:tc>
          <w:tcPr>
            <w:tcW w:w="5295" w:type="dxa"/>
          </w:tcPr>
          <w:p w:rsidR="00A8365F" w:rsidRDefault="00D67E60" w:rsidP="00BA4B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点击申请</w:t>
            </w:r>
            <w:r w:rsidR="00A8365F">
              <w:rPr>
                <w:sz w:val="24"/>
              </w:rPr>
              <w:t>单编号</w:t>
            </w:r>
            <w:r w:rsidR="00A8365F">
              <w:rPr>
                <w:rFonts w:hint="eastAsia"/>
                <w:sz w:val="24"/>
              </w:rPr>
              <w:t>后跳转每一行</w:t>
            </w:r>
            <w:r w:rsidR="00A8365F">
              <w:rPr>
                <w:sz w:val="24"/>
              </w:rPr>
              <w:t>对应记录的</w:t>
            </w:r>
            <w:r w:rsidR="00BA4B1E">
              <w:rPr>
                <w:rFonts w:hint="eastAsia"/>
                <w:sz w:val="24"/>
              </w:rPr>
              <w:t>预付款申请</w:t>
            </w:r>
            <w:r w:rsidR="00A8365F">
              <w:rPr>
                <w:rFonts w:hint="eastAsia"/>
                <w:sz w:val="24"/>
              </w:rPr>
              <w:t>单详情页面</w:t>
            </w:r>
          </w:p>
        </w:tc>
      </w:tr>
      <w:tr w:rsidR="00A8365F" w:rsidTr="002B378C">
        <w:tc>
          <w:tcPr>
            <w:tcW w:w="1951" w:type="dxa"/>
          </w:tcPr>
          <w:p w:rsidR="00A8365F" w:rsidRDefault="00A8365F" w:rsidP="00A8365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导出</w:t>
            </w:r>
          </w:p>
        </w:tc>
        <w:tc>
          <w:tcPr>
            <w:tcW w:w="1276" w:type="dxa"/>
          </w:tcPr>
          <w:p w:rsidR="00A8365F" w:rsidRDefault="00A8365F" w:rsidP="00A8365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A8365F" w:rsidRDefault="00A8365F" w:rsidP="00A8365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点击后导出所有查询结果数据，字段见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excel</w:t>
            </w:r>
            <w:r>
              <w:rPr>
                <w:rFonts w:hint="eastAsia"/>
                <w:sz w:val="24"/>
              </w:rPr>
              <w:t>导出字段）</w:t>
            </w:r>
          </w:p>
        </w:tc>
      </w:tr>
    </w:tbl>
    <w:p w:rsidR="00CF7EE8" w:rsidRDefault="00CF7EE8" w:rsidP="00CF7EE8"/>
    <w:p w:rsidR="00CF7EE8" w:rsidRDefault="00F940AA" w:rsidP="00CF7EE8">
      <w:pPr>
        <w:pStyle w:val="2"/>
      </w:pPr>
      <w:bookmarkStart w:id="39" w:name="_Toc498970763"/>
      <w:r>
        <w:t>3</w:t>
      </w:r>
      <w:r w:rsidR="00CF7EE8">
        <w:rPr>
          <w:rFonts w:hint="eastAsia"/>
        </w:rPr>
        <w:t>.2</w:t>
      </w:r>
      <w:r w:rsidR="00222FE1">
        <w:t xml:space="preserve"> </w:t>
      </w:r>
      <w:r>
        <w:rPr>
          <w:rFonts w:hint="eastAsia"/>
        </w:rPr>
        <w:t>预付款</w:t>
      </w:r>
      <w:r w:rsidR="00CF7EE8">
        <w:t>详情</w:t>
      </w:r>
      <w:bookmarkEnd w:id="39"/>
    </w:p>
    <w:p w:rsidR="00CF7EE8" w:rsidRDefault="00F940AA" w:rsidP="00CF7EE8">
      <w:pPr>
        <w:pStyle w:val="3"/>
      </w:pPr>
      <w:bookmarkStart w:id="40" w:name="_Toc498970764"/>
      <w:r>
        <w:t>3</w:t>
      </w:r>
      <w:r w:rsidR="00CF7EE8">
        <w:rPr>
          <w:rFonts w:hint="eastAsia"/>
        </w:rPr>
        <w:t xml:space="preserve">.2.1 </w:t>
      </w:r>
      <w:r w:rsidR="00CF7EE8">
        <w:rPr>
          <w:rFonts w:hint="eastAsia"/>
        </w:rPr>
        <w:t>界面</w:t>
      </w:r>
      <w:r w:rsidR="00CF7EE8">
        <w:t>原型</w:t>
      </w:r>
      <w:bookmarkEnd w:id="40"/>
    </w:p>
    <w:p w:rsidR="00CF7EE8" w:rsidRDefault="00B160D5" w:rsidP="00CF7EE8">
      <w:r>
        <w:rPr>
          <w:noProof/>
        </w:rPr>
        <w:drawing>
          <wp:inline distT="0" distB="0" distL="0" distR="0" wp14:anchorId="2CC0ED2C" wp14:editId="50996DE0">
            <wp:extent cx="5274310" cy="1925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E8" w:rsidRDefault="00953F12" w:rsidP="00CF7EE8">
      <w:pPr>
        <w:pStyle w:val="3"/>
      </w:pPr>
      <w:bookmarkStart w:id="41" w:name="_Toc498970765"/>
      <w:r>
        <w:t>3.</w:t>
      </w:r>
      <w:r w:rsidR="00CF7EE8">
        <w:rPr>
          <w:rFonts w:hint="eastAsia"/>
        </w:rPr>
        <w:t xml:space="preserve">2.2 </w:t>
      </w:r>
      <w:r w:rsidR="00CF7EE8">
        <w:rPr>
          <w:rFonts w:hint="eastAsia"/>
        </w:rPr>
        <w:t>字段</w:t>
      </w:r>
      <w:r w:rsidR="00CF7EE8">
        <w:t>说明</w:t>
      </w:r>
      <w:bookmarkEnd w:id="4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8"/>
        <w:gridCol w:w="1131"/>
        <w:gridCol w:w="1555"/>
        <w:gridCol w:w="952"/>
        <w:gridCol w:w="2796"/>
      </w:tblGrid>
      <w:tr w:rsidR="00CF7EE8" w:rsidRPr="00D4671B" w:rsidTr="002B378C">
        <w:tc>
          <w:tcPr>
            <w:tcW w:w="2093" w:type="dxa"/>
          </w:tcPr>
          <w:p w:rsidR="00CF7EE8" w:rsidRPr="00D4671B" w:rsidRDefault="00CF7EE8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</w:tcPr>
          <w:p w:rsidR="00CF7EE8" w:rsidRPr="00D4671B" w:rsidRDefault="00CF7EE8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</w:tcPr>
          <w:p w:rsidR="00CF7EE8" w:rsidRPr="00D4671B" w:rsidRDefault="00CF7EE8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是否可修改</w:t>
            </w:r>
          </w:p>
        </w:tc>
        <w:tc>
          <w:tcPr>
            <w:tcW w:w="916" w:type="dxa"/>
          </w:tcPr>
          <w:p w:rsidR="00CF7EE8" w:rsidRPr="00D4671B" w:rsidRDefault="00CF7EE8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校验</w:t>
            </w:r>
          </w:p>
        </w:tc>
        <w:tc>
          <w:tcPr>
            <w:tcW w:w="2805" w:type="dxa"/>
          </w:tcPr>
          <w:p w:rsidR="00CF7EE8" w:rsidRPr="00D4671B" w:rsidRDefault="00CF7EE8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备注</w:t>
            </w:r>
          </w:p>
        </w:tc>
      </w:tr>
      <w:tr w:rsidR="00CF7EE8" w:rsidTr="002B378C">
        <w:tc>
          <w:tcPr>
            <w:tcW w:w="2093" w:type="dxa"/>
          </w:tcPr>
          <w:p w:rsidR="00CF7EE8" w:rsidRPr="00E43D34" w:rsidRDefault="00BF6441" w:rsidP="002B378C">
            <w:pPr>
              <w:tabs>
                <w:tab w:val="right" w:pos="1877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申请单号</w:t>
            </w:r>
            <w:r w:rsidR="00CF7EE8" w:rsidRPr="00E43D34">
              <w:rPr>
                <w:sz w:val="24"/>
              </w:rPr>
              <w:tab/>
            </w:r>
          </w:p>
        </w:tc>
        <w:tc>
          <w:tcPr>
            <w:tcW w:w="1134" w:type="dxa"/>
          </w:tcPr>
          <w:p w:rsidR="00CF7EE8" w:rsidRPr="00E43D34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CF7EE8" w:rsidRPr="00E43D34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CF7EE8" w:rsidRPr="00E43D34" w:rsidRDefault="00CF7EE8" w:rsidP="002B378C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CF7EE8" w:rsidRPr="00E43D34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自动生成</w:t>
            </w:r>
          </w:p>
        </w:tc>
      </w:tr>
      <w:tr w:rsidR="00CF7EE8" w:rsidTr="002B378C">
        <w:tc>
          <w:tcPr>
            <w:tcW w:w="2093" w:type="dxa"/>
          </w:tcPr>
          <w:p w:rsidR="00CF7EE8" w:rsidRPr="00E43D34" w:rsidRDefault="00BF6441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申请</w:t>
            </w:r>
            <w:r>
              <w:rPr>
                <w:sz w:val="24"/>
              </w:rPr>
              <w:t>单状态</w:t>
            </w:r>
          </w:p>
        </w:tc>
        <w:tc>
          <w:tcPr>
            <w:tcW w:w="1134" w:type="dxa"/>
          </w:tcPr>
          <w:p w:rsidR="00CF7EE8" w:rsidRPr="00E43D34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CF7EE8" w:rsidRPr="00E43D34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CF7EE8" w:rsidRPr="00E43D34" w:rsidRDefault="00CF7EE8" w:rsidP="002B378C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CF7EE8" w:rsidRPr="00E43D34" w:rsidRDefault="00BF6441" w:rsidP="00BF6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</w:t>
            </w:r>
            <w:r>
              <w:rPr>
                <w:rFonts w:hint="eastAsia"/>
                <w:sz w:val="24"/>
              </w:rPr>
              <w:t>采购主管</w:t>
            </w:r>
            <w:r>
              <w:rPr>
                <w:sz w:val="24"/>
              </w:rPr>
              <w:t>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总经理审核，待财务审核，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支付，已支付，作废</w:t>
            </w:r>
            <w:r w:rsidR="0080145C">
              <w:rPr>
                <w:rFonts w:hint="eastAsia"/>
                <w:sz w:val="24"/>
              </w:rPr>
              <w:t>，</w:t>
            </w:r>
            <w:r w:rsidR="0080145C">
              <w:rPr>
                <w:sz w:val="24"/>
              </w:rPr>
              <w:t>财务</w:t>
            </w:r>
            <w:r w:rsidR="0080145C">
              <w:rPr>
                <w:rFonts w:hint="eastAsia"/>
                <w:sz w:val="24"/>
              </w:rPr>
              <w:t>作废</w:t>
            </w:r>
          </w:p>
        </w:tc>
      </w:tr>
      <w:tr w:rsidR="00CF7EE8" w:rsidTr="002B378C">
        <w:tc>
          <w:tcPr>
            <w:tcW w:w="2093" w:type="dxa"/>
          </w:tcPr>
          <w:p w:rsidR="00CF7EE8" w:rsidRPr="00E43D34" w:rsidRDefault="00B7732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1134" w:type="dxa"/>
          </w:tcPr>
          <w:p w:rsidR="00CF7EE8" w:rsidRPr="00E43D34" w:rsidRDefault="00B7732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组织</w:t>
            </w:r>
            <w:r>
              <w:rPr>
                <w:sz w:val="24"/>
              </w:rPr>
              <w:t>架构选择控件</w:t>
            </w:r>
          </w:p>
        </w:tc>
        <w:tc>
          <w:tcPr>
            <w:tcW w:w="1559" w:type="dxa"/>
          </w:tcPr>
          <w:p w:rsidR="00CF7EE8" w:rsidRPr="00E43D34" w:rsidRDefault="001903FF" w:rsidP="001903F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 w:rsidR="0067459C">
              <w:rPr>
                <w:sz w:val="24"/>
              </w:rPr>
              <w:t>为初始和新建</w:t>
            </w:r>
          </w:p>
        </w:tc>
        <w:tc>
          <w:tcPr>
            <w:tcW w:w="916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805" w:type="dxa"/>
          </w:tcPr>
          <w:p w:rsidR="00CF7EE8" w:rsidRPr="00E43D34" w:rsidRDefault="00CF7EE8" w:rsidP="002B378C">
            <w:pPr>
              <w:rPr>
                <w:sz w:val="24"/>
              </w:rPr>
            </w:pPr>
          </w:p>
        </w:tc>
      </w:tr>
      <w:tr w:rsidR="00CF7EE8" w:rsidTr="002B378C">
        <w:tc>
          <w:tcPr>
            <w:tcW w:w="2093" w:type="dxa"/>
          </w:tcPr>
          <w:p w:rsidR="00CF7EE8" w:rsidRPr="00E43D34" w:rsidRDefault="00B7732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1134" w:type="dxa"/>
          </w:tcPr>
          <w:p w:rsidR="00CF7EE8" w:rsidRPr="00E43D34" w:rsidRDefault="00B7732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559" w:type="dxa"/>
          </w:tcPr>
          <w:p w:rsidR="00CF7EE8" w:rsidRPr="00E43D34" w:rsidRDefault="0067459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 w:rsidR="001903FF">
              <w:rPr>
                <w:rFonts w:hint="eastAsia"/>
                <w:sz w:val="24"/>
              </w:rPr>
              <w:t>条件</w:t>
            </w:r>
            <w:r w:rsidR="001903FF">
              <w:rPr>
                <w:sz w:val="24"/>
              </w:rPr>
              <w:t>：</w:t>
            </w:r>
            <w:r w:rsidR="001903FF"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16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805" w:type="dxa"/>
          </w:tcPr>
          <w:p w:rsidR="00CF7EE8" w:rsidRPr="00E43D34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B7732D">
              <w:rPr>
                <w:rFonts w:hint="eastAsia"/>
                <w:sz w:val="24"/>
              </w:rPr>
              <w:t>数据</w:t>
            </w:r>
            <w:r w:rsidR="00B7732D">
              <w:rPr>
                <w:sz w:val="24"/>
              </w:rPr>
              <w:t>权限配置</w:t>
            </w:r>
            <w:r w:rsidR="00B7732D">
              <w:rPr>
                <w:rFonts w:hint="eastAsia"/>
                <w:sz w:val="24"/>
              </w:rPr>
              <w:t>的</w:t>
            </w:r>
            <w:r w:rsidR="00B7732D">
              <w:rPr>
                <w:sz w:val="24"/>
              </w:rPr>
              <w:t>所有公司（</w:t>
            </w:r>
            <w:r w:rsidR="00B7732D">
              <w:rPr>
                <w:rFonts w:hint="eastAsia"/>
                <w:sz w:val="24"/>
              </w:rPr>
              <w:t>法人</w:t>
            </w:r>
            <w:r w:rsidR="00B7732D">
              <w:rPr>
                <w:sz w:val="24"/>
              </w:rPr>
              <w:t>）</w:t>
            </w:r>
          </w:p>
        </w:tc>
      </w:tr>
      <w:tr w:rsidR="00CF7EE8" w:rsidTr="002B378C">
        <w:tc>
          <w:tcPr>
            <w:tcW w:w="2093" w:type="dxa"/>
          </w:tcPr>
          <w:p w:rsidR="00CF7EE8" w:rsidRDefault="00B7732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状态</w:t>
            </w:r>
          </w:p>
        </w:tc>
        <w:tc>
          <w:tcPr>
            <w:tcW w:w="1134" w:type="dxa"/>
          </w:tcPr>
          <w:p w:rsidR="00CF7EE8" w:rsidRPr="00E43D34" w:rsidRDefault="00B7732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559" w:type="dxa"/>
          </w:tcPr>
          <w:p w:rsidR="00CF7EE8" w:rsidRPr="00E43D34" w:rsidRDefault="001903FF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CF7EE8" w:rsidRPr="00E43D34" w:rsidRDefault="00CF7EE8" w:rsidP="002B378C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CF7EE8" w:rsidRDefault="00B7732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：待支付，部分支付，全部支付</w:t>
            </w:r>
          </w:p>
        </w:tc>
      </w:tr>
      <w:tr w:rsidR="00CF7EE8" w:rsidTr="002B378C">
        <w:tc>
          <w:tcPr>
            <w:tcW w:w="2093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1134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</w:t>
            </w:r>
            <w:r>
              <w:rPr>
                <w:rFonts w:hint="eastAsia"/>
                <w:sz w:val="24"/>
              </w:rPr>
              <w:t>联想</w:t>
            </w:r>
            <w:r>
              <w:rPr>
                <w:sz w:val="24"/>
              </w:rPr>
              <w:t>框</w:t>
            </w:r>
          </w:p>
        </w:tc>
        <w:tc>
          <w:tcPr>
            <w:tcW w:w="1559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 w:rsidR="001903FF">
              <w:rPr>
                <w:rFonts w:hint="eastAsia"/>
                <w:sz w:val="24"/>
              </w:rPr>
              <w:t>，条件</w:t>
            </w:r>
            <w:r w:rsidR="001903FF">
              <w:rPr>
                <w:sz w:val="24"/>
              </w:rPr>
              <w:t>：</w:t>
            </w:r>
            <w:r w:rsidR="001903FF">
              <w:rPr>
                <w:rFonts w:hint="eastAsia"/>
                <w:sz w:val="24"/>
              </w:rPr>
              <w:t>单据状态</w:t>
            </w:r>
            <w:r w:rsidR="0067459C">
              <w:rPr>
                <w:sz w:val="24"/>
              </w:rPr>
              <w:t>为初始和新建</w:t>
            </w:r>
          </w:p>
        </w:tc>
        <w:tc>
          <w:tcPr>
            <w:tcW w:w="916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805" w:type="dxa"/>
          </w:tcPr>
          <w:p w:rsidR="00CF7EE8" w:rsidRPr="00E43D34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8B65C2">
              <w:rPr>
                <w:rFonts w:hint="eastAsia"/>
                <w:sz w:val="24"/>
              </w:rPr>
              <w:t>全部</w:t>
            </w:r>
            <w:r w:rsidR="008B65C2">
              <w:rPr>
                <w:sz w:val="24"/>
              </w:rPr>
              <w:t>+</w:t>
            </w:r>
            <w:r w:rsidR="008B65C2">
              <w:rPr>
                <w:rFonts w:hint="eastAsia"/>
                <w:sz w:val="24"/>
              </w:rPr>
              <w:t>所有</w:t>
            </w:r>
            <w:r w:rsidR="008B65C2">
              <w:rPr>
                <w:sz w:val="24"/>
              </w:rPr>
              <w:t>有效供应商</w:t>
            </w:r>
          </w:p>
        </w:tc>
      </w:tr>
      <w:tr w:rsidR="00CF7EE8" w:rsidTr="002B378C">
        <w:tc>
          <w:tcPr>
            <w:tcW w:w="2093" w:type="dxa"/>
          </w:tcPr>
          <w:p w:rsidR="00CF7EE8" w:rsidRPr="00E43D34" w:rsidRDefault="00B962FA" w:rsidP="00C01E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</w:t>
            </w:r>
            <w:r>
              <w:rPr>
                <w:sz w:val="24"/>
              </w:rPr>
              <w:t>人</w:t>
            </w:r>
          </w:p>
        </w:tc>
        <w:tc>
          <w:tcPr>
            <w:tcW w:w="1134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9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 w:rsidR="001903FF">
              <w:rPr>
                <w:rFonts w:hint="eastAsia"/>
                <w:sz w:val="24"/>
              </w:rPr>
              <w:t>，条件</w:t>
            </w:r>
            <w:r w:rsidR="001903FF">
              <w:rPr>
                <w:sz w:val="24"/>
              </w:rPr>
              <w:t>：</w:t>
            </w:r>
            <w:r w:rsidR="001903FF">
              <w:rPr>
                <w:rFonts w:hint="eastAsia"/>
                <w:sz w:val="24"/>
              </w:rPr>
              <w:t>单据状态</w:t>
            </w:r>
            <w:r w:rsidR="0067459C">
              <w:rPr>
                <w:sz w:val="24"/>
              </w:rPr>
              <w:t>为初始和新建</w:t>
            </w:r>
          </w:p>
        </w:tc>
        <w:tc>
          <w:tcPr>
            <w:tcW w:w="916" w:type="dxa"/>
          </w:tcPr>
          <w:p w:rsidR="00CF7EE8" w:rsidRPr="00E43D34" w:rsidRDefault="00CF7EE8" w:rsidP="002B378C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根据选择</w:t>
            </w:r>
            <w:r>
              <w:rPr>
                <w:sz w:val="24"/>
              </w:rPr>
              <w:t>的供应商带出</w:t>
            </w:r>
          </w:p>
        </w:tc>
      </w:tr>
      <w:tr w:rsidR="008B65C2" w:rsidTr="002B378C">
        <w:tc>
          <w:tcPr>
            <w:tcW w:w="2093" w:type="dxa"/>
          </w:tcPr>
          <w:p w:rsidR="008B65C2" w:rsidRPr="00E43D34" w:rsidRDefault="008B65C2" w:rsidP="008B65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</w:t>
            </w:r>
            <w:r>
              <w:rPr>
                <w:sz w:val="24"/>
              </w:rPr>
              <w:t>银行</w:t>
            </w:r>
          </w:p>
        </w:tc>
        <w:tc>
          <w:tcPr>
            <w:tcW w:w="1134" w:type="dxa"/>
          </w:tcPr>
          <w:p w:rsidR="008B65C2" w:rsidRPr="00E43D34" w:rsidRDefault="008B65C2" w:rsidP="008B65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9" w:type="dxa"/>
          </w:tcPr>
          <w:p w:rsidR="008B65C2" w:rsidRPr="00E43D34" w:rsidRDefault="008B65C2" w:rsidP="008B65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 w:rsidR="001903FF">
              <w:rPr>
                <w:rFonts w:hint="eastAsia"/>
                <w:sz w:val="24"/>
              </w:rPr>
              <w:t>，条件</w:t>
            </w:r>
            <w:r w:rsidR="001903FF">
              <w:rPr>
                <w:sz w:val="24"/>
              </w:rPr>
              <w:t>：</w:t>
            </w:r>
            <w:r w:rsidR="001903FF">
              <w:rPr>
                <w:rFonts w:hint="eastAsia"/>
                <w:sz w:val="24"/>
              </w:rPr>
              <w:t>单据状态</w:t>
            </w:r>
            <w:r w:rsidR="001903FF">
              <w:rPr>
                <w:sz w:val="24"/>
              </w:rPr>
              <w:t>为初</w:t>
            </w:r>
            <w:r w:rsidR="001903FF">
              <w:rPr>
                <w:sz w:val="24"/>
              </w:rPr>
              <w:lastRenderedPageBreak/>
              <w:t>始和新建时</w:t>
            </w:r>
          </w:p>
        </w:tc>
        <w:tc>
          <w:tcPr>
            <w:tcW w:w="916" w:type="dxa"/>
          </w:tcPr>
          <w:p w:rsidR="008B65C2" w:rsidRPr="00E43D34" w:rsidRDefault="008B65C2" w:rsidP="008B65C2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8B65C2" w:rsidRPr="00E43D34" w:rsidRDefault="008B65C2" w:rsidP="008B65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根据选择</w:t>
            </w:r>
            <w:r>
              <w:rPr>
                <w:sz w:val="24"/>
              </w:rPr>
              <w:t>的供应商带出</w:t>
            </w:r>
          </w:p>
        </w:tc>
      </w:tr>
      <w:tr w:rsidR="00113940" w:rsidTr="002B378C">
        <w:tc>
          <w:tcPr>
            <w:tcW w:w="2093" w:type="dxa"/>
          </w:tcPr>
          <w:p w:rsidR="00113940" w:rsidRPr="00A87CB1" w:rsidRDefault="00113940" w:rsidP="00113940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开户银行</w:t>
            </w:r>
          </w:p>
        </w:tc>
        <w:tc>
          <w:tcPr>
            <w:tcW w:w="1134" w:type="dxa"/>
          </w:tcPr>
          <w:p w:rsidR="00113940" w:rsidRPr="00A87CB1" w:rsidRDefault="00113940" w:rsidP="00113940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单行</w:t>
            </w:r>
            <w:r w:rsidRPr="00A87CB1">
              <w:rPr>
                <w:color w:val="FF0000"/>
                <w:sz w:val="24"/>
              </w:rPr>
              <w:t>文本框</w:t>
            </w:r>
          </w:p>
        </w:tc>
        <w:tc>
          <w:tcPr>
            <w:tcW w:w="1559" w:type="dxa"/>
          </w:tcPr>
          <w:p w:rsidR="00113940" w:rsidRPr="00A87CB1" w:rsidRDefault="00113940" w:rsidP="00113940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是，条件</w:t>
            </w:r>
            <w:r w:rsidRPr="00A87CB1">
              <w:rPr>
                <w:color w:val="FF0000"/>
                <w:sz w:val="24"/>
              </w:rPr>
              <w:t>：</w:t>
            </w:r>
            <w:r w:rsidRPr="00A87CB1">
              <w:rPr>
                <w:rFonts w:hint="eastAsia"/>
                <w:color w:val="FF0000"/>
                <w:sz w:val="24"/>
              </w:rPr>
              <w:t>单据状态</w:t>
            </w:r>
            <w:r w:rsidRPr="00A87CB1">
              <w:rPr>
                <w:color w:val="FF0000"/>
                <w:sz w:val="24"/>
              </w:rPr>
              <w:t>为初始和新建时</w:t>
            </w:r>
          </w:p>
        </w:tc>
        <w:tc>
          <w:tcPr>
            <w:tcW w:w="916" w:type="dxa"/>
          </w:tcPr>
          <w:p w:rsidR="00113940" w:rsidRPr="00A87CB1" w:rsidRDefault="00113940" w:rsidP="00113940">
            <w:pPr>
              <w:rPr>
                <w:color w:val="FF0000"/>
                <w:sz w:val="24"/>
              </w:rPr>
            </w:pPr>
          </w:p>
        </w:tc>
        <w:tc>
          <w:tcPr>
            <w:tcW w:w="2805" w:type="dxa"/>
          </w:tcPr>
          <w:p w:rsidR="00113940" w:rsidRPr="00A87CB1" w:rsidRDefault="00113940" w:rsidP="00113940">
            <w:pPr>
              <w:rPr>
                <w:color w:val="FF0000"/>
                <w:sz w:val="24"/>
              </w:rPr>
            </w:pPr>
          </w:p>
        </w:tc>
      </w:tr>
      <w:tr w:rsidR="00113940" w:rsidTr="002B378C">
        <w:tc>
          <w:tcPr>
            <w:tcW w:w="2093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</w:t>
            </w:r>
            <w:r>
              <w:rPr>
                <w:sz w:val="24"/>
              </w:rPr>
              <w:t>账号</w:t>
            </w:r>
          </w:p>
        </w:tc>
        <w:tc>
          <w:tcPr>
            <w:tcW w:w="1134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9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16" w:type="dxa"/>
          </w:tcPr>
          <w:p w:rsidR="00113940" w:rsidRPr="00E43D34" w:rsidRDefault="00113940" w:rsidP="00113940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根据选择</w:t>
            </w:r>
            <w:r>
              <w:rPr>
                <w:sz w:val="24"/>
              </w:rPr>
              <w:t>的供应商带出</w:t>
            </w:r>
          </w:p>
        </w:tc>
      </w:tr>
      <w:tr w:rsidR="00113940" w:rsidTr="002B378C">
        <w:tc>
          <w:tcPr>
            <w:tcW w:w="2093" w:type="dxa"/>
          </w:tcPr>
          <w:p w:rsidR="00113940" w:rsidRPr="00485B36" w:rsidRDefault="00113940" w:rsidP="00113940">
            <w:pPr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申请金额</w:t>
            </w:r>
          </w:p>
        </w:tc>
        <w:tc>
          <w:tcPr>
            <w:tcW w:w="1134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9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16" w:type="dxa"/>
          </w:tcPr>
          <w:p w:rsidR="00113940" w:rsidRPr="00753A85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sz w:val="24"/>
              </w:rPr>
              <w:t>&gt;0</w:t>
            </w:r>
          </w:p>
        </w:tc>
        <w:tc>
          <w:tcPr>
            <w:tcW w:w="2805" w:type="dxa"/>
          </w:tcPr>
          <w:p w:rsidR="00113940" w:rsidRPr="00485B36" w:rsidRDefault="00113940" w:rsidP="00113940">
            <w:pPr>
              <w:rPr>
                <w:color w:val="FF0000"/>
                <w:sz w:val="24"/>
              </w:rPr>
            </w:pPr>
          </w:p>
          <w:p w:rsidR="00113940" w:rsidRPr="00485B36" w:rsidRDefault="00113940" w:rsidP="00113940">
            <w:pPr>
              <w:rPr>
                <w:color w:val="FF0000"/>
                <w:sz w:val="24"/>
              </w:rPr>
            </w:pPr>
          </w:p>
        </w:tc>
      </w:tr>
      <w:tr w:rsidR="00113940" w:rsidTr="002B378C">
        <w:tc>
          <w:tcPr>
            <w:tcW w:w="2093" w:type="dxa"/>
          </w:tcPr>
          <w:p w:rsidR="00113940" w:rsidRPr="00115952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已付</w:t>
            </w:r>
            <w:r>
              <w:rPr>
                <w:sz w:val="24"/>
              </w:rPr>
              <w:t>金额</w:t>
            </w:r>
          </w:p>
        </w:tc>
        <w:tc>
          <w:tcPr>
            <w:tcW w:w="1134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113940" w:rsidRPr="00115952" w:rsidRDefault="00113940" w:rsidP="00113940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113940" w:rsidRPr="00A625BC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关联的支付单的支付金额</w:t>
            </w:r>
            <w:r>
              <w:rPr>
                <w:rFonts w:hint="eastAsia"/>
                <w:sz w:val="24"/>
              </w:rPr>
              <w:t>之和，</w:t>
            </w:r>
            <w:r>
              <w:rPr>
                <w:sz w:val="24"/>
              </w:rPr>
              <w:t>和</w:t>
            </w:r>
            <w:r>
              <w:rPr>
                <w:sz w:val="24"/>
              </w:rPr>
              <w:t>oracle</w:t>
            </w:r>
            <w:r>
              <w:rPr>
                <w:sz w:val="24"/>
              </w:rPr>
              <w:t>对接后</w:t>
            </w:r>
            <w:r>
              <w:rPr>
                <w:rFonts w:hint="eastAsia"/>
                <w:sz w:val="24"/>
              </w:rPr>
              <w:t>获取</w:t>
            </w:r>
            <w:r>
              <w:rPr>
                <w:sz w:val="24"/>
              </w:rPr>
              <w:t>oracl</w:t>
            </w:r>
            <w:r>
              <w:rPr>
                <w:sz w:val="24"/>
              </w:rPr>
              <w:t>额的支付单金额之和</w:t>
            </w:r>
          </w:p>
        </w:tc>
      </w:tr>
      <w:tr w:rsidR="00113940" w:rsidTr="002B378C">
        <w:tc>
          <w:tcPr>
            <w:tcW w:w="2093" w:type="dxa"/>
          </w:tcPr>
          <w:p w:rsidR="00113940" w:rsidRPr="00115952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待付</w:t>
            </w:r>
            <w:r>
              <w:rPr>
                <w:sz w:val="24"/>
              </w:rPr>
              <w:t>金额</w:t>
            </w:r>
          </w:p>
        </w:tc>
        <w:tc>
          <w:tcPr>
            <w:tcW w:w="1134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113940" w:rsidRDefault="00113940" w:rsidP="00113940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113940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申请金额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已</w:t>
            </w:r>
            <w:r>
              <w:rPr>
                <w:sz w:val="24"/>
              </w:rPr>
              <w:t>付金额</w:t>
            </w:r>
          </w:p>
        </w:tc>
      </w:tr>
      <w:tr w:rsidR="00113940" w:rsidTr="002B378C">
        <w:tc>
          <w:tcPr>
            <w:tcW w:w="2093" w:type="dxa"/>
          </w:tcPr>
          <w:p w:rsidR="00113940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作废日期</w:t>
            </w:r>
          </w:p>
        </w:tc>
        <w:tc>
          <w:tcPr>
            <w:tcW w:w="1134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113940" w:rsidRDefault="00113940" w:rsidP="00113940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113940" w:rsidRDefault="00113940" w:rsidP="00113940">
            <w:pPr>
              <w:rPr>
                <w:sz w:val="24"/>
              </w:rPr>
            </w:pPr>
          </w:p>
        </w:tc>
      </w:tr>
    </w:tbl>
    <w:p w:rsidR="00CF7EE8" w:rsidRDefault="00F317D7" w:rsidP="00CF7EE8">
      <w:pPr>
        <w:pStyle w:val="3"/>
      </w:pPr>
      <w:bookmarkStart w:id="42" w:name="_Toc498970766"/>
      <w:r>
        <w:t>3</w:t>
      </w:r>
      <w:r w:rsidR="00CF7EE8">
        <w:rPr>
          <w:rFonts w:hint="eastAsia"/>
        </w:rPr>
        <w:t xml:space="preserve">.2.3 </w:t>
      </w:r>
      <w:r w:rsidR="00CF7EE8">
        <w:rPr>
          <w:rFonts w:hint="eastAsia"/>
        </w:rPr>
        <w:t>功能交互</w:t>
      </w:r>
      <w:r w:rsidR="00CF7EE8">
        <w:t>逻辑</w:t>
      </w:r>
      <w:bookmarkEnd w:id="4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CF7EE8" w:rsidRPr="004D1CA2" w:rsidTr="002B378C">
        <w:tc>
          <w:tcPr>
            <w:tcW w:w="1951" w:type="dxa"/>
          </w:tcPr>
          <w:p w:rsidR="00CF7EE8" w:rsidRPr="004D1CA2" w:rsidRDefault="00CF7EE8" w:rsidP="002B37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  <w:r>
              <w:rPr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逻辑</w:t>
            </w:r>
          </w:p>
        </w:tc>
        <w:tc>
          <w:tcPr>
            <w:tcW w:w="1276" w:type="dxa"/>
          </w:tcPr>
          <w:p w:rsidR="00CF7EE8" w:rsidRPr="004D1CA2" w:rsidRDefault="00CF7EE8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295" w:type="dxa"/>
          </w:tcPr>
          <w:p w:rsidR="00CF7EE8" w:rsidRPr="004D1CA2" w:rsidRDefault="00CF7EE8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功能描述</w:t>
            </w:r>
          </w:p>
        </w:tc>
      </w:tr>
      <w:tr w:rsidR="00CF7EE8" w:rsidTr="002B378C">
        <w:tc>
          <w:tcPr>
            <w:tcW w:w="1951" w:type="dxa"/>
          </w:tcPr>
          <w:p w:rsidR="00CF7EE8" w:rsidRDefault="00B160D5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申请单保存</w:t>
            </w:r>
          </w:p>
        </w:tc>
        <w:tc>
          <w:tcPr>
            <w:tcW w:w="1276" w:type="dxa"/>
          </w:tcPr>
          <w:p w:rsidR="00CF7EE8" w:rsidRDefault="00B160D5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8F1E7C" w:rsidRDefault="00F317D7" w:rsidP="008F1E7C">
            <w:pPr>
              <w:pStyle w:val="a7"/>
              <w:numPr>
                <w:ilvl w:val="0"/>
                <w:numId w:val="21"/>
              </w:numPr>
              <w:ind w:firstLineChars="0"/>
              <w:rPr>
                <w:sz w:val="24"/>
              </w:rPr>
            </w:pPr>
            <w:r w:rsidRPr="008F1E7C">
              <w:rPr>
                <w:rFonts w:hint="eastAsia"/>
                <w:sz w:val="24"/>
              </w:rPr>
              <w:t>仅初始</w:t>
            </w:r>
            <w:r w:rsidRPr="008F1E7C">
              <w:rPr>
                <w:sz w:val="24"/>
              </w:rPr>
              <w:t>状态和新建状态的预付款</w:t>
            </w:r>
            <w:r w:rsidRPr="008F1E7C">
              <w:rPr>
                <w:rFonts w:hint="eastAsia"/>
                <w:sz w:val="24"/>
              </w:rPr>
              <w:t>申请</w:t>
            </w:r>
            <w:r w:rsidR="008F1E7C">
              <w:rPr>
                <w:sz w:val="24"/>
              </w:rPr>
              <w:t>单展示</w:t>
            </w:r>
            <w:r w:rsidR="008F1E7C">
              <w:rPr>
                <w:rFonts w:hint="eastAsia"/>
                <w:sz w:val="24"/>
              </w:rPr>
              <w:t>。</w:t>
            </w:r>
          </w:p>
          <w:p w:rsidR="00CF7EE8" w:rsidRPr="008F1E7C" w:rsidRDefault="00B160D5" w:rsidP="008F1E7C">
            <w:pPr>
              <w:pStyle w:val="a7"/>
              <w:numPr>
                <w:ilvl w:val="0"/>
                <w:numId w:val="21"/>
              </w:numPr>
              <w:ind w:firstLineChars="0"/>
              <w:rPr>
                <w:sz w:val="24"/>
              </w:rPr>
            </w:pPr>
            <w:r w:rsidRPr="008F1E7C">
              <w:rPr>
                <w:sz w:val="24"/>
              </w:rPr>
              <w:t>保存后更改为新建状态。</w:t>
            </w:r>
          </w:p>
        </w:tc>
      </w:tr>
      <w:tr w:rsidR="00CF7EE8" w:rsidTr="002B378C">
        <w:tc>
          <w:tcPr>
            <w:tcW w:w="1951" w:type="dxa"/>
          </w:tcPr>
          <w:p w:rsidR="00CF7EE8" w:rsidRDefault="00F317D7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作废</w:t>
            </w:r>
          </w:p>
        </w:tc>
        <w:tc>
          <w:tcPr>
            <w:tcW w:w="1276" w:type="dxa"/>
          </w:tcPr>
          <w:p w:rsidR="00CF7EE8" w:rsidRDefault="00F317D7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CF7EE8" w:rsidRDefault="008F1E7C" w:rsidP="008F1E7C">
            <w:pPr>
              <w:pStyle w:val="a7"/>
              <w:numPr>
                <w:ilvl w:val="0"/>
                <w:numId w:val="2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 w:rsidR="00F317D7" w:rsidRPr="008F1E7C">
              <w:rPr>
                <w:rFonts w:hint="eastAsia"/>
                <w:sz w:val="24"/>
              </w:rPr>
              <w:t>新建</w:t>
            </w:r>
            <w:r w:rsidR="00F317D7" w:rsidRPr="008F1E7C">
              <w:rPr>
                <w:sz w:val="24"/>
              </w:rPr>
              <w:t>状态下</w:t>
            </w:r>
            <w:r>
              <w:rPr>
                <w:rFonts w:hint="eastAsia"/>
                <w:sz w:val="24"/>
              </w:rPr>
              <w:t>展示。</w:t>
            </w:r>
          </w:p>
          <w:p w:rsidR="008F1E7C" w:rsidRPr="008F1E7C" w:rsidRDefault="008F1E7C" w:rsidP="008F1E7C">
            <w:pPr>
              <w:pStyle w:val="a7"/>
              <w:numPr>
                <w:ilvl w:val="0"/>
                <w:numId w:val="2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作废</w:t>
            </w:r>
            <w:r>
              <w:rPr>
                <w:sz w:val="24"/>
              </w:rPr>
              <w:t>后预付款申请单</w:t>
            </w:r>
            <w:r>
              <w:rPr>
                <w:rFonts w:hint="eastAsia"/>
                <w:sz w:val="24"/>
              </w:rPr>
              <w:t>变更</w:t>
            </w:r>
            <w:r>
              <w:rPr>
                <w:sz w:val="24"/>
              </w:rPr>
              <w:t>为作废状态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CF7EE8" w:rsidTr="002B378C">
        <w:tc>
          <w:tcPr>
            <w:tcW w:w="1951" w:type="dxa"/>
          </w:tcPr>
          <w:p w:rsidR="00CF7EE8" w:rsidRDefault="008F1E7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提交审核</w:t>
            </w:r>
          </w:p>
        </w:tc>
        <w:tc>
          <w:tcPr>
            <w:tcW w:w="1276" w:type="dxa"/>
          </w:tcPr>
          <w:p w:rsidR="00CF7EE8" w:rsidRDefault="008F1E7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CF7EE8" w:rsidRDefault="008F1E7C" w:rsidP="008F1E7C">
            <w:pPr>
              <w:pStyle w:val="a7"/>
              <w:numPr>
                <w:ilvl w:val="0"/>
                <w:numId w:val="2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新建状态下展示</w:t>
            </w:r>
            <w:r>
              <w:rPr>
                <w:rFonts w:hint="eastAsia"/>
                <w:sz w:val="24"/>
              </w:rPr>
              <w:t>。</w:t>
            </w:r>
          </w:p>
          <w:p w:rsidR="008F1E7C" w:rsidRPr="008F1E7C" w:rsidRDefault="008F1E7C" w:rsidP="008F1E7C">
            <w:pPr>
              <w:pStyle w:val="a7"/>
              <w:numPr>
                <w:ilvl w:val="0"/>
                <w:numId w:val="2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提交</w:t>
            </w:r>
            <w:r>
              <w:rPr>
                <w:sz w:val="24"/>
              </w:rPr>
              <w:t>审核</w:t>
            </w:r>
            <w:r>
              <w:rPr>
                <w:rFonts w:hint="eastAsia"/>
                <w:sz w:val="24"/>
              </w:rPr>
              <w:t>后</w:t>
            </w:r>
            <w:r>
              <w:rPr>
                <w:sz w:val="24"/>
              </w:rPr>
              <w:t>预付款申请单变更为待采购主管审核状态。</w:t>
            </w:r>
          </w:p>
        </w:tc>
      </w:tr>
      <w:tr w:rsidR="008F1E7C" w:rsidRPr="008F1E7C" w:rsidTr="002B378C">
        <w:tc>
          <w:tcPr>
            <w:tcW w:w="1951" w:type="dxa"/>
          </w:tcPr>
          <w:p w:rsidR="008F1E7C" w:rsidRDefault="008F1E7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主管审核</w:t>
            </w:r>
          </w:p>
        </w:tc>
        <w:tc>
          <w:tcPr>
            <w:tcW w:w="1276" w:type="dxa"/>
          </w:tcPr>
          <w:p w:rsidR="008F1E7C" w:rsidRDefault="008F1E7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8F1E7C" w:rsidRDefault="008F1E7C" w:rsidP="008F1E7C">
            <w:pPr>
              <w:pStyle w:val="a7"/>
              <w:numPr>
                <w:ilvl w:val="0"/>
                <w:numId w:val="2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待采购主管审核状态</w:t>
            </w:r>
            <w:r w:rsidR="001679F2">
              <w:rPr>
                <w:rFonts w:hint="eastAsia"/>
                <w:sz w:val="24"/>
              </w:rPr>
              <w:t>展示。</w:t>
            </w:r>
          </w:p>
          <w:p w:rsidR="008F1E7C" w:rsidRDefault="008F1E7C" w:rsidP="008F1E7C">
            <w:pPr>
              <w:pStyle w:val="a7"/>
              <w:numPr>
                <w:ilvl w:val="0"/>
                <w:numId w:val="2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后弹审核界面，通过后预付款申请单状态变更为待总经理审核</w:t>
            </w:r>
            <w:r>
              <w:rPr>
                <w:rFonts w:hint="eastAsia"/>
                <w:sz w:val="24"/>
              </w:rPr>
              <w:t>；驳回</w:t>
            </w:r>
            <w:r>
              <w:rPr>
                <w:sz w:val="24"/>
              </w:rPr>
              <w:t>后预付款申请</w:t>
            </w:r>
            <w:r>
              <w:rPr>
                <w:rFonts w:hint="eastAsia"/>
                <w:sz w:val="24"/>
              </w:rPr>
              <w:t>单</w:t>
            </w:r>
            <w:r>
              <w:rPr>
                <w:sz w:val="24"/>
              </w:rPr>
              <w:t>状态为新建状态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8F1E7C" w:rsidRPr="008F1E7C" w:rsidTr="002B378C">
        <w:tc>
          <w:tcPr>
            <w:tcW w:w="1951" w:type="dxa"/>
          </w:tcPr>
          <w:p w:rsidR="008F1E7C" w:rsidRDefault="008F1E7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sz w:val="24"/>
              </w:rPr>
              <w:t>经理审核</w:t>
            </w:r>
          </w:p>
        </w:tc>
        <w:tc>
          <w:tcPr>
            <w:tcW w:w="1276" w:type="dxa"/>
          </w:tcPr>
          <w:p w:rsidR="008F1E7C" w:rsidRDefault="008F1E7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1679F2" w:rsidRDefault="001679F2" w:rsidP="001679F2">
            <w:pPr>
              <w:pStyle w:val="a7"/>
              <w:numPr>
                <w:ilvl w:val="0"/>
                <w:numId w:val="2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待总经理审核状态</w:t>
            </w:r>
            <w:r>
              <w:rPr>
                <w:rFonts w:hint="eastAsia"/>
                <w:sz w:val="24"/>
              </w:rPr>
              <w:t>展示。</w:t>
            </w:r>
          </w:p>
          <w:p w:rsidR="008F1E7C" w:rsidRPr="008F1E7C" w:rsidRDefault="001679F2" w:rsidP="001679F2">
            <w:pPr>
              <w:pStyle w:val="a7"/>
              <w:numPr>
                <w:ilvl w:val="0"/>
                <w:numId w:val="2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后弹审核界面，通过后预付款申请单状态变更为待</w:t>
            </w: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审核</w:t>
            </w:r>
            <w:r>
              <w:rPr>
                <w:rFonts w:hint="eastAsia"/>
                <w:sz w:val="24"/>
              </w:rPr>
              <w:t>；驳回</w:t>
            </w:r>
            <w:r>
              <w:rPr>
                <w:sz w:val="24"/>
              </w:rPr>
              <w:t>后预付款申请</w:t>
            </w:r>
            <w:r>
              <w:rPr>
                <w:rFonts w:hint="eastAsia"/>
                <w:sz w:val="24"/>
              </w:rPr>
              <w:t>单</w:t>
            </w:r>
            <w:r>
              <w:rPr>
                <w:sz w:val="24"/>
              </w:rPr>
              <w:t>状态为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采购主管审核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1679F2" w:rsidRPr="001679F2" w:rsidTr="002B378C">
        <w:tc>
          <w:tcPr>
            <w:tcW w:w="1951" w:type="dxa"/>
          </w:tcPr>
          <w:p w:rsidR="001679F2" w:rsidRDefault="001679F2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审核</w:t>
            </w:r>
          </w:p>
        </w:tc>
        <w:tc>
          <w:tcPr>
            <w:tcW w:w="1276" w:type="dxa"/>
          </w:tcPr>
          <w:p w:rsidR="001679F2" w:rsidRDefault="001679F2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1679F2" w:rsidRDefault="001679F2" w:rsidP="001679F2">
            <w:pPr>
              <w:pStyle w:val="a7"/>
              <w:numPr>
                <w:ilvl w:val="0"/>
                <w:numId w:val="2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</w:t>
            </w: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审核状态</w:t>
            </w:r>
            <w:r>
              <w:rPr>
                <w:rFonts w:hint="eastAsia"/>
                <w:sz w:val="24"/>
              </w:rPr>
              <w:t>展示。</w:t>
            </w:r>
          </w:p>
          <w:p w:rsidR="001679F2" w:rsidRPr="008F1E7C" w:rsidRDefault="001679F2" w:rsidP="001679F2">
            <w:pPr>
              <w:pStyle w:val="a7"/>
              <w:numPr>
                <w:ilvl w:val="0"/>
                <w:numId w:val="2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后弹审核界面，通过后预付款申请单状态变更为待</w:t>
            </w:r>
            <w:r>
              <w:rPr>
                <w:rFonts w:hint="eastAsia"/>
                <w:sz w:val="24"/>
              </w:rPr>
              <w:t>支付；驳回</w:t>
            </w:r>
            <w:r>
              <w:rPr>
                <w:sz w:val="24"/>
              </w:rPr>
              <w:t>后预付款申请</w:t>
            </w:r>
            <w:r>
              <w:rPr>
                <w:rFonts w:hint="eastAsia"/>
                <w:sz w:val="24"/>
              </w:rPr>
              <w:t>单</w:t>
            </w:r>
            <w:r>
              <w:rPr>
                <w:sz w:val="24"/>
              </w:rPr>
              <w:t>状态为</w:t>
            </w:r>
            <w:r>
              <w:rPr>
                <w:rFonts w:hint="eastAsia"/>
                <w:sz w:val="24"/>
              </w:rPr>
              <w:t>待财务</w:t>
            </w:r>
            <w:r>
              <w:rPr>
                <w:sz w:val="24"/>
              </w:rPr>
              <w:t>审核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1679F2" w:rsidRPr="001679F2" w:rsidTr="002B378C">
        <w:tc>
          <w:tcPr>
            <w:tcW w:w="1951" w:type="dxa"/>
          </w:tcPr>
          <w:p w:rsidR="001679F2" w:rsidRDefault="001679F2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</w:p>
        </w:tc>
        <w:tc>
          <w:tcPr>
            <w:tcW w:w="1276" w:type="dxa"/>
          </w:tcPr>
          <w:p w:rsidR="001679F2" w:rsidRDefault="001679F2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1679F2" w:rsidRDefault="001679F2" w:rsidP="001679F2">
            <w:pPr>
              <w:pStyle w:val="a7"/>
              <w:numPr>
                <w:ilvl w:val="0"/>
                <w:numId w:val="2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待支付状态</w:t>
            </w:r>
            <w:r>
              <w:rPr>
                <w:rFonts w:hint="eastAsia"/>
                <w:sz w:val="24"/>
              </w:rPr>
              <w:t>展示</w:t>
            </w:r>
            <w:r w:rsidR="0053234A">
              <w:rPr>
                <w:rFonts w:hint="eastAsia"/>
                <w:sz w:val="24"/>
              </w:rPr>
              <w:t>。</w:t>
            </w:r>
          </w:p>
          <w:p w:rsidR="0053234A" w:rsidRPr="001679F2" w:rsidRDefault="0053234A" w:rsidP="001679F2">
            <w:pPr>
              <w:pStyle w:val="a7"/>
              <w:numPr>
                <w:ilvl w:val="0"/>
                <w:numId w:val="2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后弹支付单新建按钮（</w:t>
            </w:r>
            <w:r>
              <w:rPr>
                <w:rFonts w:hint="eastAsia"/>
                <w:sz w:val="24"/>
              </w:rPr>
              <w:t>接入</w:t>
            </w:r>
            <w:r>
              <w:rPr>
                <w:sz w:val="24"/>
              </w:rPr>
              <w:t>orcale</w:t>
            </w:r>
            <w:r>
              <w:rPr>
                <w:sz w:val="24"/>
              </w:rPr>
              <w:t>后调</w:t>
            </w:r>
            <w:r w:rsidR="00E966C0">
              <w:rPr>
                <w:rFonts w:hint="eastAsia"/>
                <w:sz w:val="24"/>
              </w:rPr>
              <w:lastRenderedPageBreak/>
              <w:t>oracle</w:t>
            </w:r>
            <w:r>
              <w:rPr>
                <w:sz w:val="24"/>
              </w:rPr>
              <w:t>接口创建支付单）</w:t>
            </w:r>
          </w:p>
        </w:tc>
      </w:tr>
      <w:tr w:rsidR="00A50517" w:rsidRPr="00A50517" w:rsidTr="002B378C">
        <w:tc>
          <w:tcPr>
            <w:tcW w:w="1951" w:type="dxa"/>
          </w:tcPr>
          <w:p w:rsidR="00A50517" w:rsidRDefault="00A50517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预</w:t>
            </w:r>
            <w:r>
              <w:rPr>
                <w:sz w:val="24"/>
              </w:rPr>
              <w:t>付款</w:t>
            </w:r>
            <w:r>
              <w:rPr>
                <w:rFonts w:hint="eastAsia"/>
                <w:sz w:val="24"/>
              </w:rPr>
              <w:t>支付状态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部分</w:t>
            </w:r>
            <w:r>
              <w:rPr>
                <w:sz w:val="24"/>
              </w:rPr>
              <w:t>支付</w:t>
            </w:r>
          </w:p>
        </w:tc>
        <w:tc>
          <w:tcPr>
            <w:tcW w:w="1276" w:type="dxa"/>
          </w:tcPr>
          <w:p w:rsidR="00A50517" w:rsidRDefault="00A50517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</w:t>
            </w:r>
          </w:p>
        </w:tc>
        <w:tc>
          <w:tcPr>
            <w:tcW w:w="5295" w:type="dxa"/>
          </w:tcPr>
          <w:p w:rsidR="00A50517" w:rsidRPr="00A50517" w:rsidRDefault="00A50517" w:rsidP="00A505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关联的</w:t>
            </w:r>
            <w:r>
              <w:rPr>
                <w:rFonts w:hint="eastAsia"/>
                <w:sz w:val="24"/>
              </w:rPr>
              <w:t>所有</w:t>
            </w:r>
            <w:r>
              <w:rPr>
                <w:sz w:val="24"/>
              </w:rPr>
              <w:t>支付单，若</w:t>
            </w:r>
            <w:r>
              <w:rPr>
                <w:rFonts w:hint="eastAsia"/>
                <w:sz w:val="24"/>
              </w:rPr>
              <w:t>总</w:t>
            </w:r>
            <w:r>
              <w:rPr>
                <w:sz w:val="24"/>
              </w:rPr>
              <w:t>的支付金额</w:t>
            </w: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预付款申请</w:t>
            </w:r>
            <w:r>
              <w:rPr>
                <w:rFonts w:hint="eastAsia"/>
                <w:sz w:val="24"/>
              </w:rPr>
              <w:t>单</w:t>
            </w:r>
            <w:r>
              <w:rPr>
                <w:sz w:val="24"/>
              </w:rPr>
              <w:t>，则预付款申请单支付状态为</w:t>
            </w:r>
            <w:r>
              <w:rPr>
                <w:rFonts w:hint="eastAsia"/>
                <w:sz w:val="24"/>
              </w:rPr>
              <w:t>部分</w:t>
            </w:r>
            <w:r>
              <w:rPr>
                <w:sz w:val="24"/>
              </w:rPr>
              <w:t>支付。</w:t>
            </w:r>
          </w:p>
        </w:tc>
      </w:tr>
      <w:tr w:rsidR="00A50517" w:rsidRPr="00A50517" w:rsidTr="002B378C">
        <w:tc>
          <w:tcPr>
            <w:tcW w:w="1951" w:type="dxa"/>
          </w:tcPr>
          <w:p w:rsidR="00A50517" w:rsidRDefault="00A50517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</w:t>
            </w:r>
            <w:r>
              <w:rPr>
                <w:sz w:val="24"/>
              </w:rPr>
              <w:t>付款支付</w:t>
            </w:r>
            <w:r>
              <w:rPr>
                <w:rFonts w:hint="eastAsia"/>
                <w:sz w:val="24"/>
              </w:rPr>
              <w:t>状态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全部支付</w:t>
            </w:r>
          </w:p>
        </w:tc>
        <w:tc>
          <w:tcPr>
            <w:tcW w:w="1276" w:type="dxa"/>
          </w:tcPr>
          <w:p w:rsidR="00A50517" w:rsidRDefault="00A50517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</w:t>
            </w:r>
          </w:p>
        </w:tc>
        <w:tc>
          <w:tcPr>
            <w:tcW w:w="5295" w:type="dxa"/>
          </w:tcPr>
          <w:p w:rsidR="00A50517" w:rsidRDefault="00A50517" w:rsidP="00A505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关联的</w:t>
            </w:r>
            <w:r>
              <w:rPr>
                <w:rFonts w:hint="eastAsia"/>
                <w:sz w:val="24"/>
              </w:rPr>
              <w:t>所有</w:t>
            </w:r>
            <w:r>
              <w:rPr>
                <w:sz w:val="24"/>
              </w:rPr>
              <w:t>支付单，若</w:t>
            </w:r>
            <w:r>
              <w:rPr>
                <w:rFonts w:hint="eastAsia"/>
                <w:sz w:val="24"/>
              </w:rPr>
              <w:t>总</w:t>
            </w:r>
            <w:r>
              <w:rPr>
                <w:sz w:val="24"/>
              </w:rPr>
              <w:t>的支付金额</w:t>
            </w:r>
            <w:r>
              <w:rPr>
                <w:sz w:val="24"/>
              </w:rPr>
              <w:t>=</w:t>
            </w:r>
            <w:r>
              <w:rPr>
                <w:sz w:val="24"/>
              </w:rPr>
              <w:t>预付款申请</w:t>
            </w:r>
            <w:r w:rsidR="009D1ED6">
              <w:rPr>
                <w:rFonts w:hint="eastAsia"/>
                <w:sz w:val="24"/>
              </w:rPr>
              <w:t>金额</w:t>
            </w:r>
            <w:r>
              <w:rPr>
                <w:sz w:val="24"/>
              </w:rPr>
              <w:t>，则预付款申请单支付状态为</w:t>
            </w:r>
            <w:r>
              <w:rPr>
                <w:rFonts w:hint="eastAsia"/>
                <w:sz w:val="24"/>
              </w:rPr>
              <w:t>全部</w:t>
            </w:r>
            <w:r>
              <w:rPr>
                <w:sz w:val="24"/>
              </w:rPr>
              <w:t>支付，预付款</w:t>
            </w:r>
            <w:r>
              <w:rPr>
                <w:rFonts w:hint="eastAsia"/>
                <w:sz w:val="24"/>
              </w:rPr>
              <w:t>申请</w:t>
            </w:r>
            <w:r>
              <w:rPr>
                <w:sz w:val="24"/>
              </w:rPr>
              <w:t>单的状态为已支付</w:t>
            </w:r>
          </w:p>
        </w:tc>
      </w:tr>
      <w:tr w:rsidR="00A55FE7" w:rsidRPr="00A50517" w:rsidTr="002B378C">
        <w:tc>
          <w:tcPr>
            <w:tcW w:w="1951" w:type="dxa"/>
          </w:tcPr>
          <w:p w:rsidR="00A55FE7" w:rsidRPr="00A87CB1" w:rsidRDefault="00A55FE7" w:rsidP="001679F2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财务</w:t>
            </w:r>
            <w:r w:rsidRPr="00A87CB1">
              <w:rPr>
                <w:color w:val="FF0000"/>
                <w:sz w:val="24"/>
              </w:rPr>
              <w:t>作废</w:t>
            </w:r>
          </w:p>
        </w:tc>
        <w:tc>
          <w:tcPr>
            <w:tcW w:w="1276" w:type="dxa"/>
          </w:tcPr>
          <w:p w:rsidR="00A55FE7" w:rsidRPr="00A87CB1" w:rsidRDefault="00A55FE7" w:rsidP="001679F2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按钮</w:t>
            </w:r>
          </w:p>
        </w:tc>
        <w:tc>
          <w:tcPr>
            <w:tcW w:w="5295" w:type="dxa"/>
          </w:tcPr>
          <w:p w:rsidR="00A55FE7" w:rsidRPr="00A87CB1" w:rsidRDefault="00A55FE7" w:rsidP="00A55FE7">
            <w:pPr>
              <w:pStyle w:val="a7"/>
              <w:numPr>
                <w:ilvl w:val="0"/>
                <w:numId w:val="28"/>
              </w:numPr>
              <w:ind w:firstLineChars="0"/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仅</w:t>
            </w:r>
            <w:r w:rsidRPr="00A87CB1">
              <w:rPr>
                <w:color w:val="FF0000"/>
                <w:sz w:val="24"/>
              </w:rPr>
              <w:t>待支付状态展示。</w:t>
            </w:r>
          </w:p>
          <w:p w:rsidR="00A55FE7" w:rsidRPr="00A87CB1" w:rsidRDefault="00A55FE7" w:rsidP="00A55FE7">
            <w:pPr>
              <w:pStyle w:val="a7"/>
              <w:numPr>
                <w:ilvl w:val="0"/>
                <w:numId w:val="28"/>
              </w:numPr>
              <w:ind w:firstLineChars="0"/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点击</w:t>
            </w:r>
            <w:r w:rsidRPr="00A87CB1">
              <w:rPr>
                <w:color w:val="FF0000"/>
                <w:sz w:val="24"/>
              </w:rPr>
              <w:t>后</w:t>
            </w:r>
            <w:r w:rsidRPr="00A87CB1">
              <w:rPr>
                <w:rFonts w:hint="eastAsia"/>
                <w:color w:val="FF0000"/>
                <w:sz w:val="24"/>
              </w:rPr>
              <w:t>预付款</w:t>
            </w:r>
            <w:r w:rsidRPr="00A87CB1">
              <w:rPr>
                <w:color w:val="FF0000"/>
                <w:sz w:val="24"/>
              </w:rPr>
              <w:t>申请状态为财务作废。</w:t>
            </w:r>
          </w:p>
          <w:p w:rsidR="00D26558" w:rsidRPr="00A87CB1" w:rsidRDefault="00610EFE" w:rsidP="00A55FE7">
            <w:pPr>
              <w:pStyle w:val="a7"/>
              <w:numPr>
                <w:ilvl w:val="0"/>
                <w:numId w:val="28"/>
              </w:numPr>
              <w:ind w:firstLineChars="0"/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已经</w:t>
            </w:r>
            <w:r w:rsidRPr="00A87CB1">
              <w:rPr>
                <w:color w:val="FF0000"/>
                <w:sz w:val="24"/>
              </w:rPr>
              <w:t>生成支付单的预付款不能财务作废。</w:t>
            </w:r>
          </w:p>
          <w:p w:rsidR="008D4367" w:rsidRPr="00A87CB1" w:rsidRDefault="008D4367" w:rsidP="00A55FE7">
            <w:pPr>
              <w:pStyle w:val="a7"/>
              <w:numPr>
                <w:ilvl w:val="0"/>
                <w:numId w:val="28"/>
              </w:numPr>
              <w:ind w:firstLineChars="0"/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对应</w:t>
            </w:r>
            <w:r w:rsidRPr="00A87CB1">
              <w:rPr>
                <w:color w:val="FF0000"/>
                <w:sz w:val="24"/>
              </w:rPr>
              <w:t>支付单已经核销</w:t>
            </w:r>
            <w:r w:rsidRPr="00A87CB1">
              <w:rPr>
                <w:rFonts w:hint="eastAsia"/>
                <w:color w:val="FF0000"/>
                <w:sz w:val="24"/>
              </w:rPr>
              <w:t>或</w:t>
            </w:r>
            <w:r w:rsidRPr="00A87CB1">
              <w:rPr>
                <w:color w:val="FF0000"/>
                <w:sz w:val="24"/>
              </w:rPr>
              <w:t>部分核销的</w:t>
            </w:r>
            <w:r w:rsidRPr="00A87CB1">
              <w:rPr>
                <w:rFonts w:hint="eastAsia"/>
                <w:color w:val="FF0000"/>
                <w:sz w:val="24"/>
              </w:rPr>
              <w:t>预付款</w:t>
            </w:r>
            <w:r w:rsidRPr="00A87CB1">
              <w:rPr>
                <w:color w:val="FF0000"/>
                <w:sz w:val="24"/>
              </w:rPr>
              <w:t>申请单不能财务作废。</w:t>
            </w:r>
          </w:p>
        </w:tc>
      </w:tr>
      <w:tr w:rsidR="00F16071" w:rsidRPr="00A50517" w:rsidTr="002B378C">
        <w:tc>
          <w:tcPr>
            <w:tcW w:w="1951" w:type="dxa"/>
          </w:tcPr>
          <w:p w:rsidR="00F16071" w:rsidRDefault="00F16071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审核</w:t>
            </w:r>
            <w:r>
              <w:rPr>
                <w:sz w:val="24"/>
              </w:rPr>
              <w:t>日志</w:t>
            </w:r>
          </w:p>
        </w:tc>
        <w:tc>
          <w:tcPr>
            <w:tcW w:w="1276" w:type="dxa"/>
          </w:tcPr>
          <w:p w:rsidR="00F16071" w:rsidRDefault="00F16071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日志</w:t>
            </w:r>
          </w:p>
        </w:tc>
        <w:tc>
          <w:tcPr>
            <w:tcW w:w="5295" w:type="dxa"/>
          </w:tcPr>
          <w:p w:rsidR="00F16071" w:rsidRPr="00F16071" w:rsidRDefault="00F16071" w:rsidP="00F16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sz w:val="24"/>
              </w:rPr>
              <w:t>提交审核，采购主管审核，总经理审核，财务审核时记录日志</w:t>
            </w:r>
          </w:p>
        </w:tc>
      </w:tr>
      <w:tr w:rsidR="00281080" w:rsidRPr="00A50517" w:rsidTr="002B378C">
        <w:tc>
          <w:tcPr>
            <w:tcW w:w="1951" w:type="dxa"/>
          </w:tcPr>
          <w:p w:rsidR="00281080" w:rsidRDefault="00281080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支付状态变更</w:t>
            </w:r>
          </w:p>
        </w:tc>
        <w:tc>
          <w:tcPr>
            <w:tcW w:w="1276" w:type="dxa"/>
          </w:tcPr>
          <w:p w:rsidR="00281080" w:rsidRDefault="00281080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</w:t>
            </w:r>
          </w:p>
        </w:tc>
        <w:tc>
          <w:tcPr>
            <w:tcW w:w="5295" w:type="dxa"/>
          </w:tcPr>
          <w:p w:rsidR="00281080" w:rsidRDefault="009D1ED6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申请单对应的支付单</w:t>
            </w:r>
            <w:r>
              <w:rPr>
                <w:rFonts w:hint="eastAsia"/>
                <w:sz w:val="24"/>
              </w:rPr>
              <w:t>红冲之后</w:t>
            </w:r>
            <w:r>
              <w:rPr>
                <w:sz w:val="24"/>
              </w:rPr>
              <w:t>，预付款申请的状态为待支付</w:t>
            </w:r>
            <w:r w:rsidR="00113940"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预付款申请的状态为待支付</w:t>
            </w:r>
            <w:r w:rsidR="00D26558">
              <w:rPr>
                <w:rFonts w:hint="eastAsia"/>
                <w:sz w:val="24"/>
              </w:rPr>
              <w:t>。</w:t>
            </w:r>
          </w:p>
        </w:tc>
      </w:tr>
    </w:tbl>
    <w:p w:rsidR="00D8769D" w:rsidRDefault="00D8769D" w:rsidP="00CF7EE8">
      <w:pPr>
        <w:rPr>
          <w:sz w:val="24"/>
        </w:rPr>
      </w:pPr>
    </w:p>
    <w:p w:rsidR="006A3140" w:rsidRDefault="006A3140" w:rsidP="006A3140">
      <w:pPr>
        <w:pStyle w:val="1"/>
      </w:pPr>
      <w:bookmarkStart w:id="43" w:name="_Toc498970767"/>
      <w:r>
        <w:rPr>
          <w:rFonts w:hint="eastAsia"/>
        </w:rPr>
        <w:t>四</w:t>
      </w:r>
      <w:r>
        <w:t>、</w:t>
      </w:r>
      <w:r>
        <w:rPr>
          <w:rFonts w:hint="eastAsia"/>
        </w:rPr>
        <w:t>支付</w:t>
      </w:r>
      <w:r>
        <w:t>单</w:t>
      </w:r>
      <w:bookmarkEnd w:id="43"/>
    </w:p>
    <w:p w:rsidR="006A3140" w:rsidRDefault="006A3140" w:rsidP="006A3140">
      <w:pPr>
        <w:pStyle w:val="2"/>
      </w:pPr>
      <w:bookmarkStart w:id="44" w:name="_Toc498970768"/>
      <w:r>
        <w:t>4</w:t>
      </w:r>
      <w:r>
        <w:rPr>
          <w:rFonts w:hint="eastAsia"/>
        </w:rPr>
        <w:t>.1</w:t>
      </w:r>
      <w:r>
        <w:rPr>
          <w:rFonts w:hint="eastAsia"/>
        </w:rPr>
        <w:t>支付单</w:t>
      </w:r>
      <w:r>
        <w:t>列表</w:t>
      </w:r>
      <w:bookmarkEnd w:id="44"/>
    </w:p>
    <w:p w:rsidR="006A3140" w:rsidRDefault="006A3140" w:rsidP="006A3140">
      <w:pPr>
        <w:pStyle w:val="3"/>
      </w:pPr>
      <w:bookmarkStart w:id="45" w:name="_Toc498970769"/>
      <w:r>
        <w:t>4</w:t>
      </w:r>
      <w:r>
        <w:rPr>
          <w:rFonts w:hint="eastAsia"/>
        </w:rPr>
        <w:t xml:space="preserve">.1.1 </w:t>
      </w:r>
      <w:r>
        <w:rPr>
          <w:rFonts w:hint="eastAsia"/>
        </w:rPr>
        <w:t>界面</w:t>
      </w:r>
      <w:r>
        <w:t>原型</w:t>
      </w:r>
      <w:bookmarkEnd w:id="45"/>
    </w:p>
    <w:p w:rsidR="006A3140" w:rsidRDefault="006A3140" w:rsidP="006A3140">
      <w:r>
        <w:rPr>
          <w:noProof/>
        </w:rPr>
        <w:drawing>
          <wp:inline distT="0" distB="0" distL="0" distR="0" wp14:anchorId="32365781" wp14:editId="38C10DAF">
            <wp:extent cx="5274310" cy="21367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40" w:rsidRDefault="006A3140" w:rsidP="006A3140"/>
    <w:p w:rsidR="006A3140" w:rsidRDefault="006A3140" w:rsidP="006A3140">
      <w:pPr>
        <w:pStyle w:val="3"/>
      </w:pPr>
      <w:bookmarkStart w:id="46" w:name="_Toc498970770"/>
      <w:r>
        <w:t>4</w:t>
      </w:r>
      <w:r>
        <w:rPr>
          <w:rFonts w:hint="eastAsia"/>
        </w:rPr>
        <w:t xml:space="preserve">.1.2 </w:t>
      </w:r>
      <w:r>
        <w:rPr>
          <w:rFonts w:hint="eastAsia"/>
        </w:rPr>
        <w:t>字段</w:t>
      </w:r>
      <w:r>
        <w:t>逻辑</w:t>
      </w:r>
      <w:bookmarkEnd w:id="46"/>
    </w:p>
    <w:p w:rsidR="006A3140" w:rsidRPr="005A4093" w:rsidRDefault="006A3140" w:rsidP="002B378C">
      <w:pPr>
        <w:pStyle w:val="a7"/>
        <w:numPr>
          <w:ilvl w:val="0"/>
          <w:numId w:val="29"/>
        </w:numPr>
        <w:ind w:firstLineChars="0"/>
        <w:rPr>
          <w:sz w:val="24"/>
        </w:rPr>
      </w:pPr>
      <w:r w:rsidRPr="005A4093">
        <w:rPr>
          <w:rFonts w:hint="eastAsia"/>
          <w:sz w:val="24"/>
        </w:rPr>
        <w:t>查询字段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3878"/>
      </w:tblGrid>
      <w:tr w:rsidR="006A3140" w:rsidRPr="0013518A" w:rsidTr="002B378C">
        <w:tc>
          <w:tcPr>
            <w:tcW w:w="1242" w:type="dxa"/>
          </w:tcPr>
          <w:p w:rsidR="006A3140" w:rsidRPr="0013518A" w:rsidRDefault="006A3140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2268" w:type="dxa"/>
          </w:tcPr>
          <w:p w:rsidR="006A3140" w:rsidRPr="0013518A" w:rsidRDefault="006A3140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查询方式</w:t>
            </w:r>
          </w:p>
        </w:tc>
        <w:tc>
          <w:tcPr>
            <w:tcW w:w="1134" w:type="dxa"/>
          </w:tcPr>
          <w:p w:rsidR="006A3140" w:rsidRPr="0013518A" w:rsidRDefault="006A3140" w:rsidP="002B37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3878" w:type="dxa"/>
          </w:tcPr>
          <w:p w:rsidR="006A3140" w:rsidRPr="0013518A" w:rsidRDefault="006A3140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备注</w:t>
            </w:r>
          </w:p>
        </w:tc>
      </w:tr>
      <w:tr w:rsidR="006A3140" w:rsidTr="002B378C">
        <w:tc>
          <w:tcPr>
            <w:tcW w:w="1242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支付</w:t>
            </w:r>
            <w:r>
              <w:rPr>
                <w:sz w:val="24"/>
              </w:rPr>
              <w:t>单号</w:t>
            </w:r>
          </w:p>
        </w:tc>
        <w:tc>
          <w:tcPr>
            <w:tcW w:w="2268" w:type="dxa"/>
          </w:tcPr>
          <w:p w:rsidR="006A3140" w:rsidRPr="00B576B8" w:rsidRDefault="006A3140" w:rsidP="002B378C">
            <w:pPr>
              <w:rPr>
                <w:sz w:val="24"/>
              </w:rPr>
            </w:pPr>
            <w:r w:rsidRPr="00B576B8">
              <w:rPr>
                <w:rFonts w:hint="eastAsia"/>
                <w:sz w:val="24"/>
              </w:rPr>
              <w:t>文本框精确查询</w:t>
            </w:r>
          </w:p>
        </w:tc>
        <w:tc>
          <w:tcPr>
            <w:tcW w:w="1134" w:type="dxa"/>
          </w:tcPr>
          <w:p w:rsidR="006A3140" w:rsidRPr="00B576B8" w:rsidRDefault="006A3140" w:rsidP="002B378C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6A3140" w:rsidRPr="00B576B8" w:rsidRDefault="006A3140" w:rsidP="002B378C">
            <w:pPr>
              <w:rPr>
                <w:sz w:val="24"/>
              </w:rPr>
            </w:pPr>
          </w:p>
        </w:tc>
      </w:tr>
      <w:tr w:rsidR="006A3140" w:rsidRPr="0016588C" w:rsidTr="002B378C">
        <w:tc>
          <w:tcPr>
            <w:tcW w:w="1242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26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6A3140" w:rsidRPr="00B576B8" w:rsidRDefault="006A3140" w:rsidP="006A31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：全部，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，待财务审核，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支付，已支付，作废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财务作废</w:t>
            </w:r>
          </w:p>
        </w:tc>
      </w:tr>
      <w:tr w:rsidR="006A3140" w:rsidRPr="0016588C" w:rsidTr="002B378C">
        <w:tc>
          <w:tcPr>
            <w:tcW w:w="1242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业务部门</w:t>
            </w:r>
          </w:p>
        </w:tc>
        <w:tc>
          <w:tcPr>
            <w:tcW w:w="226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部门选择控件</w:t>
            </w:r>
          </w:p>
        </w:tc>
        <w:tc>
          <w:tcPr>
            <w:tcW w:w="1134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3878" w:type="dxa"/>
          </w:tcPr>
          <w:p w:rsidR="006A3140" w:rsidRPr="00B576B8" w:rsidRDefault="006A3140" w:rsidP="002B378C">
            <w:pPr>
              <w:rPr>
                <w:sz w:val="24"/>
              </w:rPr>
            </w:pPr>
          </w:p>
        </w:tc>
      </w:tr>
      <w:tr w:rsidR="006A3140" w:rsidRPr="0016588C" w:rsidTr="002B378C">
        <w:tc>
          <w:tcPr>
            <w:tcW w:w="1242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226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登录人</w:t>
            </w:r>
            <w:r>
              <w:rPr>
                <w:rFonts w:hint="eastAsia"/>
                <w:sz w:val="24"/>
              </w:rPr>
              <w:t>所能查看</w:t>
            </w:r>
            <w:r>
              <w:rPr>
                <w:sz w:val="24"/>
              </w:rPr>
              <w:t>的数据权限的公司（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</w:tr>
      <w:tr w:rsidR="006A3140" w:rsidRPr="0016588C" w:rsidTr="002B378C">
        <w:tc>
          <w:tcPr>
            <w:tcW w:w="1242" w:type="dxa"/>
          </w:tcPr>
          <w:p w:rsidR="006A3140" w:rsidRPr="005D3C4B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226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下拉联想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所有</w:t>
            </w:r>
            <w:r>
              <w:rPr>
                <w:sz w:val="24"/>
              </w:rPr>
              <w:t>有效供应商</w:t>
            </w:r>
          </w:p>
        </w:tc>
      </w:tr>
      <w:tr w:rsidR="006A3140" w:rsidRPr="00897308" w:rsidTr="002B378C">
        <w:tc>
          <w:tcPr>
            <w:tcW w:w="1242" w:type="dxa"/>
          </w:tcPr>
          <w:p w:rsidR="006A3140" w:rsidRPr="00B576B8" w:rsidRDefault="002B378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</w:t>
            </w:r>
            <w:r w:rsidR="006A3140">
              <w:rPr>
                <w:rFonts w:hint="eastAsia"/>
                <w:sz w:val="24"/>
              </w:rPr>
              <w:t>类型</w:t>
            </w:r>
          </w:p>
        </w:tc>
        <w:tc>
          <w:tcPr>
            <w:tcW w:w="226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6A3140" w:rsidRPr="00B576B8" w:rsidRDefault="006A3140" w:rsidP="002B378C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6A3140" w:rsidRPr="00B576B8" w:rsidRDefault="006A3140" w:rsidP="006A31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，采购</w:t>
            </w:r>
            <w:r>
              <w:rPr>
                <w:sz w:val="24"/>
              </w:rPr>
              <w:t>结算支付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预付款支付，入驻结算支付，红冲支付，其他</w:t>
            </w:r>
          </w:p>
        </w:tc>
      </w:tr>
      <w:tr w:rsidR="006A3140" w:rsidRPr="00897308" w:rsidTr="002B378C">
        <w:tc>
          <w:tcPr>
            <w:tcW w:w="1242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日期</w:t>
            </w:r>
          </w:p>
        </w:tc>
        <w:tc>
          <w:tcPr>
            <w:tcW w:w="226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>
              <w:rPr>
                <w:sz w:val="24"/>
              </w:rPr>
              <w:t>时间段选择控件</w:t>
            </w:r>
          </w:p>
        </w:tc>
        <w:tc>
          <w:tcPr>
            <w:tcW w:w="1134" w:type="dxa"/>
          </w:tcPr>
          <w:p w:rsidR="006A3140" w:rsidRPr="00B576B8" w:rsidRDefault="006A3140" w:rsidP="002B378C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</w:t>
            </w:r>
            <w:r>
              <w:rPr>
                <w:sz w:val="24"/>
              </w:rPr>
              <w:t>日期选择框，前一个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开始时间，后一个为截止时间</w:t>
            </w:r>
          </w:p>
        </w:tc>
      </w:tr>
    </w:tbl>
    <w:p w:rsidR="006A3140" w:rsidRPr="00DD6893" w:rsidRDefault="006A3140" w:rsidP="006A3140">
      <w:pPr>
        <w:rPr>
          <w:sz w:val="24"/>
        </w:rPr>
      </w:pPr>
    </w:p>
    <w:p w:rsidR="006A3140" w:rsidRPr="00DD6893" w:rsidRDefault="006A3140" w:rsidP="002B378C">
      <w:pPr>
        <w:pStyle w:val="a7"/>
        <w:numPr>
          <w:ilvl w:val="0"/>
          <w:numId w:val="29"/>
        </w:numPr>
        <w:ind w:firstLineChars="0"/>
        <w:rPr>
          <w:sz w:val="24"/>
        </w:rPr>
      </w:pPr>
      <w:r w:rsidRPr="00DD6893">
        <w:rPr>
          <w:rFonts w:hint="eastAsia"/>
          <w:sz w:val="24"/>
        </w:rPr>
        <w:t>列表字段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2802"/>
        <w:gridCol w:w="5670"/>
      </w:tblGrid>
      <w:tr w:rsidR="006A3140" w:rsidRPr="0013518A" w:rsidTr="002B378C">
        <w:tc>
          <w:tcPr>
            <w:tcW w:w="2802" w:type="dxa"/>
          </w:tcPr>
          <w:p w:rsidR="006A3140" w:rsidRPr="0013518A" w:rsidRDefault="006A3140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6A3140" w:rsidRPr="0013518A" w:rsidRDefault="006A3140" w:rsidP="002B37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A3140" w:rsidTr="002B378C">
        <w:tc>
          <w:tcPr>
            <w:tcW w:w="2802" w:type="dxa"/>
          </w:tcPr>
          <w:p w:rsidR="006A3140" w:rsidRDefault="002B378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 w:rsidR="006A3140">
              <w:rPr>
                <w:sz w:val="24"/>
              </w:rPr>
              <w:t>单号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弹</w:t>
            </w:r>
            <w:r w:rsidR="002B378C"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单详情界面</w:t>
            </w:r>
          </w:p>
        </w:tc>
      </w:tr>
      <w:tr w:rsidR="006A3140" w:rsidTr="002B378C">
        <w:tc>
          <w:tcPr>
            <w:tcW w:w="2802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sz w:val="24"/>
              </w:rPr>
              <w:t>状态</w:t>
            </w:r>
          </w:p>
        </w:tc>
        <w:tc>
          <w:tcPr>
            <w:tcW w:w="5670" w:type="dxa"/>
          </w:tcPr>
          <w:p w:rsidR="006A3140" w:rsidRDefault="002B378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，待财务审核，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支付，已支付，作废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财务作废</w:t>
            </w:r>
          </w:p>
        </w:tc>
      </w:tr>
      <w:tr w:rsidR="00A9245D" w:rsidTr="002B378C">
        <w:tc>
          <w:tcPr>
            <w:tcW w:w="2802" w:type="dxa"/>
          </w:tcPr>
          <w:p w:rsidR="00A9245D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</w:t>
            </w: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5670" w:type="dxa"/>
          </w:tcPr>
          <w:p w:rsidR="00A9245D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结算支付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预付款支付，入驻结算支付，红冲支付，其他</w:t>
            </w:r>
          </w:p>
        </w:tc>
      </w:tr>
      <w:tr w:rsidR="006A3140" w:rsidTr="002B378C">
        <w:tc>
          <w:tcPr>
            <w:tcW w:w="2802" w:type="dxa"/>
          </w:tcPr>
          <w:p w:rsidR="006A3140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</w:p>
        </w:tc>
      </w:tr>
      <w:tr w:rsidR="006A3140" w:rsidTr="002B378C">
        <w:tc>
          <w:tcPr>
            <w:tcW w:w="2802" w:type="dxa"/>
          </w:tcPr>
          <w:p w:rsidR="006A3140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供应商编号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</w:p>
        </w:tc>
      </w:tr>
      <w:tr w:rsidR="006A3140" w:rsidTr="002B378C">
        <w:tc>
          <w:tcPr>
            <w:tcW w:w="2802" w:type="dxa"/>
          </w:tcPr>
          <w:p w:rsidR="006A3140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</w:p>
        </w:tc>
      </w:tr>
      <w:tr w:rsidR="006A3140" w:rsidTr="002B378C">
        <w:tc>
          <w:tcPr>
            <w:tcW w:w="2802" w:type="dxa"/>
          </w:tcPr>
          <w:p w:rsidR="006A3140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付款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</w:p>
        </w:tc>
      </w:tr>
      <w:tr w:rsidR="006A3140" w:rsidTr="002B378C">
        <w:tc>
          <w:tcPr>
            <w:tcW w:w="2802" w:type="dxa"/>
          </w:tcPr>
          <w:p w:rsidR="006A3140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已核销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</w:p>
        </w:tc>
      </w:tr>
      <w:tr w:rsidR="006A3140" w:rsidTr="002B378C">
        <w:tc>
          <w:tcPr>
            <w:tcW w:w="2802" w:type="dxa"/>
          </w:tcPr>
          <w:p w:rsidR="006A3140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待核销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</w:p>
        </w:tc>
      </w:tr>
      <w:tr w:rsidR="006A3140" w:rsidTr="002B378C">
        <w:tc>
          <w:tcPr>
            <w:tcW w:w="2802" w:type="dxa"/>
          </w:tcPr>
          <w:p w:rsidR="006A3140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</w:p>
        </w:tc>
      </w:tr>
      <w:tr w:rsidR="006A3140" w:rsidTr="002B378C">
        <w:tc>
          <w:tcPr>
            <w:tcW w:w="2802" w:type="dxa"/>
          </w:tcPr>
          <w:p w:rsidR="006A3140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</w:p>
        </w:tc>
      </w:tr>
      <w:tr w:rsidR="00A9245D" w:rsidTr="002B378C">
        <w:tc>
          <w:tcPr>
            <w:tcW w:w="2802" w:type="dxa"/>
          </w:tcPr>
          <w:p w:rsidR="00A9245D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作废入账日期</w:t>
            </w:r>
          </w:p>
        </w:tc>
        <w:tc>
          <w:tcPr>
            <w:tcW w:w="5670" w:type="dxa"/>
          </w:tcPr>
          <w:p w:rsidR="00A9245D" w:rsidRDefault="00A9245D" w:rsidP="002B378C">
            <w:pPr>
              <w:rPr>
                <w:sz w:val="24"/>
              </w:rPr>
            </w:pPr>
          </w:p>
        </w:tc>
      </w:tr>
    </w:tbl>
    <w:p w:rsidR="006A3140" w:rsidRDefault="006A3140" w:rsidP="002B378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导出字段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2802"/>
        <w:gridCol w:w="5670"/>
      </w:tblGrid>
      <w:tr w:rsidR="006A3140" w:rsidRPr="0013518A" w:rsidTr="002B378C">
        <w:tc>
          <w:tcPr>
            <w:tcW w:w="2802" w:type="dxa"/>
          </w:tcPr>
          <w:p w:rsidR="006A3140" w:rsidRPr="0013518A" w:rsidRDefault="006A3140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6A3140" w:rsidRPr="0013518A" w:rsidRDefault="006A3140" w:rsidP="002B37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单号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sz w:val="24"/>
              </w:rPr>
              <w:t>状态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，待财务审核，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支付，已支付，作废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财务作废</w:t>
            </w: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</w:t>
            </w: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结算支付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预付款支付，入驻结算支付，红冲支付，其他</w:t>
            </w: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供应商编号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付款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已核销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待核销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作废入账日期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</w:tbl>
    <w:p w:rsidR="006A3140" w:rsidRPr="00E570B9" w:rsidRDefault="006A3140" w:rsidP="006A3140">
      <w:pPr>
        <w:rPr>
          <w:sz w:val="24"/>
        </w:rPr>
      </w:pPr>
    </w:p>
    <w:p w:rsidR="006A3140" w:rsidRPr="00E570B9" w:rsidRDefault="006A3140" w:rsidP="002B378C">
      <w:pPr>
        <w:pStyle w:val="a7"/>
        <w:numPr>
          <w:ilvl w:val="0"/>
          <w:numId w:val="29"/>
        </w:numPr>
        <w:ind w:firstLineChars="0"/>
        <w:rPr>
          <w:sz w:val="24"/>
        </w:rPr>
      </w:pPr>
      <w:r w:rsidRPr="00E570B9">
        <w:rPr>
          <w:rFonts w:hint="eastAsia"/>
          <w:sz w:val="24"/>
        </w:rPr>
        <w:t>交互功能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A3140" w:rsidRPr="004D1CA2" w:rsidTr="002B378C">
        <w:tc>
          <w:tcPr>
            <w:tcW w:w="1951" w:type="dxa"/>
          </w:tcPr>
          <w:p w:rsidR="006A3140" w:rsidRPr="004D1CA2" w:rsidRDefault="006A3140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功能名</w:t>
            </w:r>
          </w:p>
        </w:tc>
        <w:tc>
          <w:tcPr>
            <w:tcW w:w="1276" w:type="dxa"/>
          </w:tcPr>
          <w:p w:rsidR="006A3140" w:rsidRPr="004D1CA2" w:rsidRDefault="006A3140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295" w:type="dxa"/>
          </w:tcPr>
          <w:p w:rsidR="006A3140" w:rsidRPr="004D1CA2" w:rsidRDefault="006A3140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功能描述</w:t>
            </w:r>
          </w:p>
        </w:tc>
      </w:tr>
      <w:tr w:rsidR="006A3140" w:rsidTr="002B378C">
        <w:tc>
          <w:tcPr>
            <w:tcW w:w="1951" w:type="dxa"/>
          </w:tcPr>
          <w:p w:rsidR="006A3140" w:rsidRDefault="00D67E6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 w:rsidR="006A3140">
              <w:rPr>
                <w:sz w:val="24"/>
              </w:rPr>
              <w:t>详情</w:t>
            </w:r>
          </w:p>
        </w:tc>
        <w:tc>
          <w:tcPr>
            <w:tcW w:w="1276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链接</w:t>
            </w:r>
          </w:p>
        </w:tc>
        <w:tc>
          <w:tcPr>
            <w:tcW w:w="5295" w:type="dxa"/>
          </w:tcPr>
          <w:p w:rsidR="006A3140" w:rsidRDefault="006A3140" w:rsidP="00D67E6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 w:rsidR="0076342D"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单编号</w:t>
            </w:r>
            <w:r>
              <w:rPr>
                <w:rFonts w:hint="eastAsia"/>
                <w:sz w:val="24"/>
              </w:rPr>
              <w:t>后跳转每一行</w:t>
            </w:r>
            <w:r>
              <w:rPr>
                <w:sz w:val="24"/>
              </w:rPr>
              <w:t>对应记录的</w:t>
            </w:r>
            <w:r w:rsidR="0076342D">
              <w:rPr>
                <w:rFonts w:hint="eastAsia"/>
                <w:sz w:val="24"/>
              </w:rPr>
              <w:t>支付</w:t>
            </w:r>
            <w:r>
              <w:rPr>
                <w:rFonts w:hint="eastAsia"/>
                <w:sz w:val="24"/>
              </w:rPr>
              <w:t>单详情页面</w:t>
            </w:r>
          </w:p>
        </w:tc>
      </w:tr>
      <w:tr w:rsidR="006A3140" w:rsidTr="002B378C">
        <w:tc>
          <w:tcPr>
            <w:tcW w:w="1951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导出</w:t>
            </w:r>
          </w:p>
        </w:tc>
        <w:tc>
          <w:tcPr>
            <w:tcW w:w="1276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点击后导出所有查询结果数据，字段见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excel</w:t>
            </w:r>
            <w:r>
              <w:rPr>
                <w:rFonts w:hint="eastAsia"/>
                <w:sz w:val="24"/>
              </w:rPr>
              <w:t>导出字段）</w:t>
            </w:r>
          </w:p>
        </w:tc>
      </w:tr>
    </w:tbl>
    <w:p w:rsidR="006A3140" w:rsidRDefault="006A3140" w:rsidP="006A3140"/>
    <w:p w:rsidR="006A3140" w:rsidRDefault="00B16FC5" w:rsidP="006A3140">
      <w:pPr>
        <w:pStyle w:val="2"/>
      </w:pPr>
      <w:bookmarkStart w:id="47" w:name="_Toc498970771"/>
      <w:r>
        <w:t>4</w:t>
      </w:r>
      <w:r w:rsidR="006A3140">
        <w:rPr>
          <w:rFonts w:hint="eastAsia"/>
        </w:rPr>
        <w:t>.2</w:t>
      </w:r>
      <w:r w:rsidR="006A3140">
        <w:t xml:space="preserve"> </w:t>
      </w:r>
      <w:r>
        <w:rPr>
          <w:rFonts w:hint="eastAsia"/>
        </w:rPr>
        <w:t>支付单</w:t>
      </w:r>
      <w:r w:rsidR="006A3140">
        <w:t>详情</w:t>
      </w:r>
      <w:bookmarkEnd w:id="47"/>
    </w:p>
    <w:p w:rsidR="006A3140" w:rsidRDefault="00B16FC5" w:rsidP="006A3140">
      <w:pPr>
        <w:pStyle w:val="3"/>
      </w:pPr>
      <w:bookmarkStart w:id="48" w:name="_Toc498970772"/>
      <w:r>
        <w:t>4</w:t>
      </w:r>
      <w:r w:rsidR="006A3140">
        <w:rPr>
          <w:rFonts w:hint="eastAsia"/>
        </w:rPr>
        <w:t xml:space="preserve">.2.1 </w:t>
      </w:r>
      <w:r w:rsidR="006A3140">
        <w:rPr>
          <w:rFonts w:hint="eastAsia"/>
        </w:rPr>
        <w:t>界面</w:t>
      </w:r>
      <w:r w:rsidR="006A3140">
        <w:t>原型</w:t>
      </w:r>
      <w:bookmarkEnd w:id="48"/>
    </w:p>
    <w:p w:rsidR="006A3140" w:rsidRDefault="00B16FC5" w:rsidP="006A3140">
      <w:r>
        <w:rPr>
          <w:noProof/>
        </w:rPr>
        <w:drawing>
          <wp:inline distT="0" distB="0" distL="0" distR="0" wp14:anchorId="77FA3BE6" wp14:editId="5F75C299">
            <wp:extent cx="5274310" cy="20078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40" w:rsidRDefault="00B16FC5" w:rsidP="006A3140">
      <w:pPr>
        <w:pStyle w:val="3"/>
      </w:pPr>
      <w:bookmarkStart w:id="49" w:name="_Toc498970773"/>
      <w:r>
        <w:t>4</w:t>
      </w:r>
      <w:r w:rsidR="006A3140">
        <w:t>.</w:t>
      </w:r>
      <w:r w:rsidR="006A3140">
        <w:rPr>
          <w:rFonts w:hint="eastAsia"/>
        </w:rPr>
        <w:t xml:space="preserve">2.2 </w:t>
      </w:r>
      <w:r w:rsidR="006A3140">
        <w:rPr>
          <w:rFonts w:hint="eastAsia"/>
        </w:rPr>
        <w:t>字段</w:t>
      </w:r>
      <w:r w:rsidR="006A3140">
        <w:t>说明</w:t>
      </w:r>
      <w:bookmarkEnd w:id="4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9"/>
        <w:gridCol w:w="1131"/>
        <w:gridCol w:w="1555"/>
        <w:gridCol w:w="952"/>
        <w:gridCol w:w="2795"/>
      </w:tblGrid>
      <w:tr w:rsidR="006A3140" w:rsidRPr="00D4671B" w:rsidTr="00D14599">
        <w:tc>
          <w:tcPr>
            <w:tcW w:w="2089" w:type="dxa"/>
          </w:tcPr>
          <w:p w:rsidR="006A3140" w:rsidRPr="00D4671B" w:rsidRDefault="006A3140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字段名</w:t>
            </w:r>
          </w:p>
        </w:tc>
        <w:tc>
          <w:tcPr>
            <w:tcW w:w="1131" w:type="dxa"/>
          </w:tcPr>
          <w:p w:rsidR="006A3140" w:rsidRPr="00D4671B" w:rsidRDefault="006A3140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类型</w:t>
            </w:r>
          </w:p>
        </w:tc>
        <w:tc>
          <w:tcPr>
            <w:tcW w:w="1555" w:type="dxa"/>
          </w:tcPr>
          <w:p w:rsidR="006A3140" w:rsidRPr="00D4671B" w:rsidRDefault="006A3140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是否可修改</w:t>
            </w:r>
          </w:p>
        </w:tc>
        <w:tc>
          <w:tcPr>
            <w:tcW w:w="952" w:type="dxa"/>
          </w:tcPr>
          <w:p w:rsidR="006A3140" w:rsidRPr="00D4671B" w:rsidRDefault="006A3140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校验</w:t>
            </w:r>
          </w:p>
        </w:tc>
        <w:tc>
          <w:tcPr>
            <w:tcW w:w="2795" w:type="dxa"/>
          </w:tcPr>
          <w:p w:rsidR="006A3140" w:rsidRPr="00D4671B" w:rsidRDefault="006A3140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备注</w:t>
            </w:r>
          </w:p>
        </w:tc>
      </w:tr>
      <w:tr w:rsidR="006A3140" w:rsidTr="00D14599">
        <w:tc>
          <w:tcPr>
            <w:tcW w:w="2089" w:type="dxa"/>
          </w:tcPr>
          <w:p w:rsidR="006A3140" w:rsidRPr="00E43D34" w:rsidRDefault="006A59C6" w:rsidP="002B378C">
            <w:pPr>
              <w:tabs>
                <w:tab w:val="right" w:pos="1877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</w:t>
            </w:r>
            <w:r w:rsidR="006A3140">
              <w:rPr>
                <w:sz w:val="24"/>
              </w:rPr>
              <w:t>号</w:t>
            </w:r>
            <w:r w:rsidR="006A3140" w:rsidRPr="00E43D34">
              <w:rPr>
                <w:sz w:val="24"/>
              </w:rPr>
              <w:tab/>
            </w:r>
          </w:p>
        </w:tc>
        <w:tc>
          <w:tcPr>
            <w:tcW w:w="1131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6A3140" w:rsidRPr="00E43D34" w:rsidRDefault="006A3140" w:rsidP="002B378C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自动生成</w:t>
            </w:r>
          </w:p>
        </w:tc>
      </w:tr>
      <w:tr w:rsidR="006A3140" w:rsidTr="00D14599">
        <w:tc>
          <w:tcPr>
            <w:tcW w:w="2089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sz w:val="24"/>
              </w:rPr>
              <w:t>状态</w:t>
            </w:r>
          </w:p>
        </w:tc>
        <w:tc>
          <w:tcPr>
            <w:tcW w:w="1131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6A3140" w:rsidRPr="00E43D34" w:rsidRDefault="006A3140" w:rsidP="002B378C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6A3140" w:rsidRPr="00E43D34" w:rsidRDefault="006A59C6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：全部，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，待财务审核，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支付，已支付，作废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财务作废</w:t>
            </w:r>
          </w:p>
        </w:tc>
      </w:tr>
      <w:tr w:rsidR="006A3140" w:rsidTr="00D14599">
        <w:tc>
          <w:tcPr>
            <w:tcW w:w="2089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1131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组织</w:t>
            </w:r>
            <w:r>
              <w:rPr>
                <w:sz w:val="24"/>
              </w:rPr>
              <w:t>架构选择控件</w:t>
            </w:r>
          </w:p>
        </w:tc>
        <w:tc>
          <w:tcPr>
            <w:tcW w:w="1555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6A3140" w:rsidRPr="00E43D34" w:rsidRDefault="006A3140" w:rsidP="002B378C">
            <w:pPr>
              <w:rPr>
                <w:sz w:val="24"/>
              </w:rPr>
            </w:pPr>
          </w:p>
        </w:tc>
      </w:tr>
      <w:tr w:rsidR="006A3140" w:rsidTr="00D14599">
        <w:tc>
          <w:tcPr>
            <w:tcW w:w="2089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1131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555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数据</w:t>
            </w:r>
            <w:r>
              <w:rPr>
                <w:sz w:val="24"/>
              </w:rPr>
              <w:t>权限配置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所有公司（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</w:tr>
      <w:tr w:rsidR="006A3140" w:rsidTr="00D14599">
        <w:tc>
          <w:tcPr>
            <w:tcW w:w="2089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1131" w:type="dxa"/>
          </w:tcPr>
          <w:p w:rsidR="006A3140" w:rsidRPr="00E43D34" w:rsidRDefault="005243C6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供应商选择</w:t>
            </w:r>
            <w:r>
              <w:rPr>
                <w:sz w:val="24"/>
              </w:rPr>
              <w:t>控件</w:t>
            </w:r>
          </w:p>
        </w:tc>
        <w:tc>
          <w:tcPr>
            <w:tcW w:w="1555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6A3140" w:rsidRPr="00E43D34" w:rsidRDefault="005243C6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弹</w:t>
            </w:r>
            <w:r>
              <w:rPr>
                <w:sz w:val="24"/>
              </w:rPr>
              <w:t>供应商选择页面</w:t>
            </w:r>
          </w:p>
        </w:tc>
      </w:tr>
      <w:tr w:rsidR="002D3310" w:rsidTr="00D14599">
        <w:tc>
          <w:tcPr>
            <w:tcW w:w="2089" w:type="dxa"/>
          </w:tcPr>
          <w:p w:rsidR="002D3310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单类型</w:t>
            </w:r>
          </w:p>
        </w:tc>
        <w:tc>
          <w:tcPr>
            <w:tcW w:w="1131" w:type="dxa"/>
          </w:tcPr>
          <w:p w:rsidR="002D3310" w:rsidRPr="00E43D34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555" w:type="dxa"/>
          </w:tcPr>
          <w:p w:rsidR="002D3310" w:rsidRPr="00E43D34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2D3310" w:rsidRPr="00E43D34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2D3310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时</w:t>
            </w:r>
            <w:r>
              <w:rPr>
                <w:rFonts w:hint="eastAsia"/>
                <w:sz w:val="24"/>
              </w:rPr>
              <w:t>只能</w:t>
            </w:r>
            <w:r>
              <w:rPr>
                <w:sz w:val="24"/>
              </w:rPr>
              <w:t>选其他。</w:t>
            </w:r>
          </w:p>
          <w:p w:rsidR="002D3310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>
              <w:rPr>
                <w:sz w:val="24"/>
              </w:rPr>
              <w:t>时</w:t>
            </w: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结算支付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预付款支付，入驻结算支付，红冲支付，其他</w:t>
            </w:r>
          </w:p>
        </w:tc>
      </w:tr>
      <w:tr w:rsidR="002D3310" w:rsidTr="00D14599">
        <w:tc>
          <w:tcPr>
            <w:tcW w:w="2089" w:type="dxa"/>
          </w:tcPr>
          <w:p w:rsidR="002D3310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单号</w:t>
            </w:r>
          </w:p>
        </w:tc>
        <w:tc>
          <w:tcPr>
            <w:tcW w:w="1131" w:type="dxa"/>
          </w:tcPr>
          <w:p w:rsidR="002D3310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2D3310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2D3310" w:rsidRDefault="002D3310" w:rsidP="002D3310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2D3310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选其他时，业务单号无需填写。</w:t>
            </w:r>
          </w:p>
        </w:tc>
      </w:tr>
      <w:tr w:rsidR="00087CBB" w:rsidTr="00D14599">
        <w:tc>
          <w:tcPr>
            <w:tcW w:w="2089" w:type="dxa"/>
          </w:tcPr>
          <w:p w:rsidR="00087CBB" w:rsidRDefault="00087CBB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付款银行</w:t>
            </w:r>
          </w:p>
        </w:tc>
        <w:tc>
          <w:tcPr>
            <w:tcW w:w="1131" w:type="dxa"/>
          </w:tcPr>
          <w:p w:rsidR="00087CBB" w:rsidRDefault="00087CBB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087CBB" w:rsidRDefault="00087CBB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087CBB" w:rsidRDefault="00087CBB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087CBB" w:rsidRDefault="00087CBB" w:rsidP="002D3310">
            <w:pPr>
              <w:rPr>
                <w:sz w:val="24"/>
              </w:rPr>
            </w:pPr>
          </w:p>
        </w:tc>
      </w:tr>
      <w:tr w:rsidR="00087CBB" w:rsidTr="00D14599">
        <w:tc>
          <w:tcPr>
            <w:tcW w:w="2089" w:type="dxa"/>
          </w:tcPr>
          <w:p w:rsidR="00087CBB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付款</w:t>
            </w:r>
            <w:r>
              <w:rPr>
                <w:sz w:val="24"/>
              </w:rPr>
              <w:t>账号</w:t>
            </w:r>
          </w:p>
        </w:tc>
        <w:tc>
          <w:tcPr>
            <w:tcW w:w="1131" w:type="dxa"/>
          </w:tcPr>
          <w:p w:rsidR="00087CBB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087CBB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087CBB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087CBB" w:rsidRDefault="00087CBB" w:rsidP="00087CBB">
            <w:pPr>
              <w:rPr>
                <w:sz w:val="24"/>
              </w:rPr>
            </w:pPr>
          </w:p>
        </w:tc>
      </w:tr>
      <w:tr w:rsidR="00087CBB" w:rsidTr="00D14599">
        <w:tc>
          <w:tcPr>
            <w:tcW w:w="2089" w:type="dxa"/>
          </w:tcPr>
          <w:p w:rsidR="00087CBB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付款</w:t>
            </w:r>
            <w:r>
              <w:rPr>
                <w:sz w:val="24"/>
              </w:rPr>
              <w:t>流水号</w:t>
            </w:r>
          </w:p>
        </w:tc>
        <w:tc>
          <w:tcPr>
            <w:tcW w:w="1131" w:type="dxa"/>
          </w:tcPr>
          <w:p w:rsidR="00087CBB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087CBB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087CBB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087CBB" w:rsidRDefault="00087CBB" w:rsidP="00087CBB">
            <w:pPr>
              <w:rPr>
                <w:sz w:val="24"/>
              </w:rPr>
            </w:pPr>
          </w:p>
        </w:tc>
      </w:tr>
      <w:tr w:rsidR="00087CBB" w:rsidTr="00D14599">
        <w:tc>
          <w:tcPr>
            <w:tcW w:w="2089" w:type="dxa"/>
          </w:tcPr>
          <w:p w:rsidR="00087CBB" w:rsidRPr="00A87CB1" w:rsidRDefault="00087CBB" w:rsidP="00087CBB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收款</w:t>
            </w:r>
            <w:r w:rsidRPr="00A87CB1">
              <w:rPr>
                <w:color w:val="FF0000"/>
                <w:sz w:val="24"/>
              </w:rPr>
              <w:t>人</w:t>
            </w:r>
          </w:p>
        </w:tc>
        <w:tc>
          <w:tcPr>
            <w:tcW w:w="1131" w:type="dxa"/>
          </w:tcPr>
          <w:p w:rsidR="00087CBB" w:rsidRPr="00A87CB1" w:rsidRDefault="00087CBB" w:rsidP="00087CBB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单行</w:t>
            </w:r>
            <w:r w:rsidRPr="00A87CB1">
              <w:rPr>
                <w:color w:val="FF0000"/>
                <w:sz w:val="24"/>
              </w:rPr>
              <w:t>文本框</w:t>
            </w:r>
          </w:p>
        </w:tc>
        <w:tc>
          <w:tcPr>
            <w:tcW w:w="1555" w:type="dxa"/>
          </w:tcPr>
          <w:p w:rsidR="00087CBB" w:rsidRPr="00A87CB1" w:rsidRDefault="00087CBB" w:rsidP="00087CBB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是，条件</w:t>
            </w:r>
            <w:r w:rsidRPr="00A87CB1">
              <w:rPr>
                <w:color w:val="FF0000"/>
                <w:sz w:val="24"/>
              </w:rPr>
              <w:t>：</w:t>
            </w:r>
            <w:r w:rsidRPr="00A87CB1">
              <w:rPr>
                <w:rFonts w:hint="eastAsia"/>
                <w:color w:val="FF0000"/>
                <w:sz w:val="24"/>
              </w:rPr>
              <w:t>单据状态</w:t>
            </w:r>
            <w:r w:rsidRPr="00A87CB1">
              <w:rPr>
                <w:color w:val="FF0000"/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087CBB" w:rsidRPr="00A87CB1" w:rsidRDefault="00087CBB" w:rsidP="00087CBB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必填</w:t>
            </w:r>
          </w:p>
        </w:tc>
        <w:tc>
          <w:tcPr>
            <w:tcW w:w="2795" w:type="dxa"/>
          </w:tcPr>
          <w:p w:rsidR="00087CBB" w:rsidRPr="00A87CB1" w:rsidRDefault="00087CBB" w:rsidP="00087CBB">
            <w:pPr>
              <w:rPr>
                <w:color w:val="FF0000"/>
                <w:sz w:val="24"/>
              </w:rPr>
            </w:pPr>
          </w:p>
        </w:tc>
      </w:tr>
      <w:tr w:rsidR="00087CBB" w:rsidTr="00D14599">
        <w:tc>
          <w:tcPr>
            <w:tcW w:w="2089" w:type="dxa"/>
          </w:tcPr>
          <w:p w:rsidR="00087CBB" w:rsidRPr="00E43D34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</w:t>
            </w:r>
            <w:r>
              <w:rPr>
                <w:sz w:val="24"/>
              </w:rPr>
              <w:t>银行</w:t>
            </w:r>
          </w:p>
        </w:tc>
        <w:tc>
          <w:tcPr>
            <w:tcW w:w="1131" w:type="dxa"/>
          </w:tcPr>
          <w:p w:rsidR="00087CBB" w:rsidRPr="00E43D34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087CBB" w:rsidRPr="00E43D34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为初始和新建时</w:t>
            </w:r>
          </w:p>
        </w:tc>
        <w:tc>
          <w:tcPr>
            <w:tcW w:w="952" w:type="dxa"/>
          </w:tcPr>
          <w:p w:rsidR="00087CBB" w:rsidRPr="00E43D34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087CBB" w:rsidRPr="00E43D34" w:rsidRDefault="00087CBB" w:rsidP="00087CBB">
            <w:pPr>
              <w:rPr>
                <w:sz w:val="24"/>
              </w:rPr>
            </w:pPr>
          </w:p>
        </w:tc>
      </w:tr>
      <w:tr w:rsidR="00A87CB1" w:rsidTr="00D14599">
        <w:tc>
          <w:tcPr>
            <w:tcW w:w="2089" w:type="dxa"/>
          </w:tcPr>
          <w:p w:rsidR="00A87CB1" w:rsidRDefault="00A87CB1" w:rsidP="00A87CB1">
            <w:pPr>
              <w:rPr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开户</w:t>
            </w:r>
            <w:r w:rsidRPr="00A87CB1">
              <w:rPr>
                <w:color w:val="FF0000"/>
                <w:sz w:val="24"/>
              </w:rPr>
              <w:t>银行</w:t>
            </w:r>
          </w:p>
        </w:tc>
        <w:tc>
          <w:tcPr>
            <w:tcW w:w="1131" w:type="dxa"/>
          </w:tcPr>
          <w:p w:rsidR="00A87CB1" w:rsidRPr="00A87CB1" w:rsidRDefault="00A87CB1" w:rsidP="00A87CB1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单行</w:t>
            </w:r>
            <w:r w:rsidRPr="00A87CB1">
              <w:rPr>
                <w:color w:val="FF0000"/>
                <w:sz w:val="24"/>
              </w:rPr>
              <w:t>文本框</w:t>
            </w:r>
          </w:p>
        </w:tc>
        <w:tc>
          <w:tcPr>
            <w:tcW w:w="1555" w:type="dxa"/>
          </w:tcPr>
          <w:p w:rsidR="00A87CB1" w:rsidRPr="00A87CB1" w:rsidRDefault="00A87CB1" w:rsidP="00A87CB1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是，条件</w:t>
            </w:r>
            <w:r w:rsidRPr="00A87CB1">
              <w:rPr>
                <w:color w:val="FF0000"/>
                <w:sz w:val="24"/>
              </w:rPr>
              <w:t>：</w:t>
            </w:r>
            <w:r w:rsidRPr="00A87CB1">
              <w:rPr>
                <w:rFonts w:hint="eastAsia"/>
                <w:color w:val="FF0000"/>
                <w:sz w:val="24"/>
              </w:rPr>
              <w:t>单据状态</w:t>
            </w:r>
            <w:r w:rsidRPr="00A87CB1">
              <w:rPr>
                <w:color w:val="FF0000"/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A87CB1" w:rsidRPr="00A87CB1" w:rsidRDefault="00A87CB1" w:rsidP="00A87CB1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必填</w:t>
            </w:r>
          </w:p>
        </w:tc>
        <w:tc>
          <w:tcPr>
            <w:tcW w:w="2795" w:type="dxa"/>
          </w:tcPr>
          <w:p w:rsidR="00A87CB1" w:rsidRPr="00E43D34" w:rsidRDefault="00A87CB1" w:rsidP="00A87CB1">
            <w:pPr>
              <w:rPr>
                <w:sz w:val="24"/>
              </w:rPr>
            </w:pPr>
          </w:p>
        </w:tc>
      </w:tr>
      <w:tr w:rsidR="00A87CB1" w:rsidTr="00D14599">
        <w:tc>
          <w:tcPr>
            <w:tcW w:w="2089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</w:t>
            </w:r>
            <w:r>
              <w:rPr>
                <w:sz w:val="24"/>
              </w:rPr>
              <w:t>账号</w:t>
            </w:r>
          </w:p>
        </w:tc>
        <w:tc>
          <w:tcPr>
            <w:tcW w:w="1131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A87CB1" w:rsidRPr="00E43D34" w:rsidRDefault="00A87CB1" w:rsidP="00A87CB1">
            <w:pPr>
              <w:rPr>
                <w:sz w:val="24"/>
              </w:rPr>
            </w:pPr>
          </w:p>
        </w:tc>
      </w:tr>
      <w:tr w:rsidR="00A87CB1" w:rsidTr="00D14599">
        <w:tc>
          <w:tcPr>
            <w:tcW w:w="2089" w:type="dxa"/>
          </w:tcPr>
          <w:p w:rsidR="00A87CB1" w:rsidRPr="00485B36" w:rsidRDefault="00A87CB1" w:rsidP="00A87CB1">
            <w:pPr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申请金额</w:t>
            </w:r>
          </w:p>
        </w:tc>
        <w:tc>
          <w:tcPr>
            <w:tcW w:w="1131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A87CB1" w:rsidRPr="00753A85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sz w:val="24"/>
              </w:rPr>
              <w:t>&lt;&gt;0</w:t>
            </w:r>
          </w:p>
        </w:tc>
        <w:tc>
          <w:tcPr>
            <w:tcW w:w="2795" w:type="dxa"/>
          </w:tcPr>
          <w:p w:rsidR="00A87CB1" w:rsidRPr="00485B36" w:rsidRDefault="00A87CB1" w:rsidP="00A87CB1">
            <w:pPr>
              <w:rPr>
                <w:color w:val="FF0000"/>
                <w:sz w:val="24"/>
              </w:rPr>
            </w:pPr>
          </w:p>
          <w:p w:rsidR="00A87CB1" w:rsidRPr="00485B36" w:rsidRDefault="00A87CB1" w:rsidP="00A87CB1">
            <w:pPr>
              <w:rPr>
                <w:color w:val="FF0000"/>
                <w:sz w:val="24"/>
              </w:rPr>
            </w:pPr>
          </w:p>
        </w:tc>
      </w:tr>
      <w:tr w:rsidR="00A87CB1" w:rsidTr="00D14599">
        <w:tc>
          <w:tcPr>
            <w:tcW w:w="2089" w:type="dxa"/>
          </w:tcPr>
          <w:p w:rsidR="00A87CB1" w:rsidRPr="00115952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金额</w:t>
            </w:r>
          </w:p>
        </w:tc>
        <w:tc>
          <w:tcPr>
            <w:tcW w:w="1131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A87CB1" w:rsidRPr="00115952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&gt;0</w:t>
            </w:r>
          </w:p>
        </w:tc>
        <w:tc>
          <w:tcPr>
            <w:tcW w:w="2795" w:type="dxa"/>
          </w:tcPr>
          <w:p w:rsidR="00A87CB1" w:rsidRDefault="00A87CB1" w:rsidP="00A87CB1">
            <w:pPr>
              <w:pStyle w:val="a7"/>
              <w:numPr>
                <w:ilvl w:val="0"/>
                <w:numId w:val="38"/>
              </w:numPr>
              <w:ind w:firstLineChars="0"/>
              <w:rPr>
                <w:sz w:val="24"/>
              </w:rPr>
            </w:pPr>
            <w:r w:rsidRPr="00FF2E4B">
              <w:rPr>
                <w:rFonts w:hint="eastAsia"/>
                <w:sz w:val="24"/>
              </w:rPr>
              <w:t>非</w:t>
            </w:r>
            <w:r w:rsidRPr="00FF2E4B">
              <w:rPr>
                <w:sz w:val="24"/>
              </w:rPr>
              <w:t>红冲单支付金额必须大于</w:t>
            </w:r>
            <w:r w:rsidRPr="00FF2E4B"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；</w:t>
            </w:r>
            <w:r w:rsidRPr="00FF2E4B">
              <w:rPr>
                <w:sz w:val="24"/>
              </w:rPr>
              <w:t>红冲支付单，支付金额必须小于</w:t>
            </w:r>
            <w:r w:rsidRPr="00FF2E4B">
              <w:rPr>
                <w:rFonts w:hint="eastAsia"/>
                <w:sz w:val="24"/>
              </w:rPr>
              <w:t>0</w:t>
            </w:r>
            <w:r w:rsidRPr="00FF2E4B">
              <w:rPr>
                <w:rFonts w:hint="eastAsia"/>
                <w:sz w:val="24"/>
              </w:rPr>
              <w:t>，</w:t>
            </w:r>
            <w:r w:rsidRPr="00FF2E4B">
              <w:rPr>
                <w:sz w:val="24"/>
              </w:rPr>
              <w:t>且等于原单的支付金额的绝对值。</w:t>
            </w:r>
          </w:p>
          <w:p w:rsidR="00A87CB1" w:rsidRPr="00FF2E4B" w:rsidRDefault="00A87CB1" w:rsidP="00A87CB1">
            <w:pPr>
              <w:pStyle w:val="a7"/>
              <w:numPr>
                <w:ilvl w:val="0"/>
                <w:numId w:val="3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预付款类型</w:t>
            </w:r>
            <w:r>
              <w:rPr>
                <w:sz w:val="24"/>
              </w:rPr>
              <w:t>的支付单，支付金额</w:t>
            </w: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预付款申请金额，</w:t>
            </w:r>
            <w:r w:rsidRPr="00FF2E4B">
              <w:rPr>
                <w:color w:val="FF0000"/>
                <w:sz w:val="24"/>
              </w:rPr>
              <w:t>且无法修改！</w:t>
            </w:r>
          </w:p>
        </w:tc>
      </w:tr>
      <w:tr w:rsidR="00A87CB1" w:rsidTr="00D14599">
        <w:tc>
          <w:tcPr>
            <w:tcW w:w="2089" w:type="dxa"/>
          </w:tcPr>
          <w:p w:rsidR="00A87CB1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1131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A87CB1" w:rsidRDefault="00A87CB1" w:rsidP="00A87CB1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A87CB1" w:rsidRDefault="00A87CB1" w:rsidP="00A87CB1">
            <w:pPr>
              <w:rPr>
                <w:sz w:val="24"/>
              </w:rPr>
            </w:pPr>
          </w:p>
        </w:tc>
      </w:tr>
      <w:tr w:rsidR="00A87CB1" w:rsidTr="00D14599">
        <w:tc>
          <w:tcPr>
            <w:tcW w:w="2089" w:type="dxa"/>
          </w:tcPr>
          <w:p w:rsidR="00A87CB1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财务</w:t>
            </w:r>
            <w:r>
              <w:rPr>
                <w:sz w:val="24"/>
              </w:rPr>
              <w:t>作废日期</w:t>
            </w:r>
          </w:p>
        </w:tc>
        <w:tc>
          <w:tcPr>
            <w:tcW w:w="1131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A87CB1" w:rsidRDefault="00A87CB1" w:rsidP="00A87CB1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A87CB1" w:rsidRDefault="00A87CB1" w:rsidP="00A87CB1">
            <w:pPr>
              <w:rPr>
                <w:sz w:val="24"/>
              </w:rPr>
            </w:pPr>
          </w:p>
        </w:tc>
      </w:tr>
      <w:tr w:rsidR="00A87CB1" w:rsidTr="00D14599">
        <w:tc>
          <w:tcPr>
            <w:tcW w:w="2089" w:type="dxa"/>
          </w:tcPr>
          <w:p w:rsidR="00A87CB1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131" w:type="dxa"/>
          </w:tcPr>
          <w:p w:rsidR="00A87CB1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多行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A87CB1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A87CB1" w:rsidRDefault="00A87CB1" w:rsidP="00A87CB1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A87CB1" w:rsidRDefault="00A87CB1" w:rsidP="00A87CB1">
            <w:pPr>
              <w:rPr>
                <w:sz w:val="24"/>
              </w:rPr>
            </w:pPr>
          </w:p>
        </w:tc>
      </w:tr>
    </w:tbl>
    <w:p w:rsidR="006A3140" w:rsidRDefault="0039444C" w:rsidP="006A3140">
      <w:pPr>
        <w:pStyle w:val="3"/>
      </w:pPr>
      <w:bookmarkStart w:id="50" w:name="_Toc498970774"/>
      <w:r>
        <w:t>4</w:t>
      </w:r>
      <w:r w:rsidR="006A3140">
        <w:rPr>
          <w:rFonts w:hint="eastAsia"/>
        </w:rPr>
        <w:t xml:space="preserve">.2.3 </w:t>
      </w:r>
      <w:r w:rsidR="006A3140">
        <w:rPr>
          <w:rFonts w:hint="eastAsia"/>
        </w:rPr>
        <w:t>功能交互</w:t>
      </w:r>
      <w:r w:rsidR="006A3140">
        <w:t>逻辑</w:t>
      </w:r>
      <w:bookmarkEnd w:id="5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A3140" w:rsidRPr="004D1CA2" w:rsidTr="002B378C">
        <w:tc>
          <w:tcPr>
            <w:tcW w:w="1951" w:type="dxa"/>
          </w:tcPr>
          <w:p w:rsidR="006A3140" w:rsidRPr="004D1CA2" w:rsidRDefault="006A3140" w:rsidP="002B37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  <w:r>
              <w:rPr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逻辑</w:t>
            </w:r>
          </w:p>
        </w:tc>
        <w:tc>
          <w:tcPr>
            <w:tcW w:w="1276" w:type="dxa"/>
          </w:tcPr>
          <w:p w:rsidR="006A3140" w:rsidRPr="004D1CA2" w:rsidRDefault="006A3140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295" w:type="dxa"/>
          </w:tcPr>
          <w:p w:rsidR="006A3140" w:rsidRPr="004D1CA2" w:rsidRDefault="006A3140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功能描述</w:t>
            </w:r>
          </w:p>
        </w:tc>
      </w:tr>
      <w:tr w:rsidR="006A3140" w:rsidTr="002B378C">
        <w:tc>
          <w:tcPr>
            <w:tcW w:w="1951" w:type="dxa"/>
          </w:tcPr>
          <w:p w:rsidR="006A3140" w:rsidRDefault="0039444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</w:p>
        </w:tc>
        <w:tc>
          <w:tcPr>
            <w:tcW w:w="1276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6A3140" w:rsidRDefault="006A3140" w:rsidP="0039444C">
            <w:pPr>
              <w:pStyle w:val="a7"/>
              <w:numPr>
                <w:ilvl w:val="0"/>
                <w:numId w:val="30"/>
              </w:numPr>
              <w:ind w:firstLineChars="0"/>
              <w:rPr>
                <w:sz w:val="24"/>
              </w:rPr>
            </w:pPr>
            <w:r w:rsidRPr="008F1E7C">
              <w:rPr>
                <w:rFonts w:hint="eastAsia"/>
                <w:sz w:val="24"/>
              </w:rPr>
              <w:t>仅初始</w:t>
            </w:r>
            <w:r w:rsidRPr="008F1E7C">
              <w:rPr>
                <w:sz w:val="24"/>
              </w:rPr>
              <w:t>状态和新建状态</w:t>
            </w:r>
            <w:r>
              <w:rPr>
                <w:sz w:val="24"/>
              </w:rPr>
              <w:t>展示</w:t>
            </w:r>
            <w:r>
              <w:rPr>
                <w:rFonts w:hint="eastAsia"/>
                <w:sz w:val="24"/>
              </w:rPr>
              <w:t>。</w:t>
            </w:r>
          </w:p>
          <w:p w:rsidR="006A3140" w:rsidRDefault="006A3140" w:rsidP="0039444C">
            <w:pPr>
              <w:pStyle w:val="a7"/>
              <w:numPr>
                <w:ilvl w:val="0"/>
                <w:numId w:val="30"/>
              </w:numPr>
              <w:ind w:firstLineChars="0"/>
              <w:rPr>
                <w:sz w:val="24"/>
              </w:rPr>
            </w:pPr>
            <w:r w:rsidRPr="008F1E7C">
              <w:rPr>
                <w:sz w:val="24"/>
              </w:rPr>
              <w:t>保存后更改为新建状态。</w:t>
            </w:r>
          </w:p>
          <w:p w:rsidR="00FF2E4B" w:rsidRPr="00FF2E4B" w:rsidRDefault="0039444C" w:rsidP="00FF2E4B">
            <w:pPr>
              <w:pStyle w:val="a7"/>
              <w:numPr>
                <w:ilvl w:val="0"/>
                <w:numId w:val="3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校验</w:t>
            </w:r>
            <w:r>
              <w:rPr>
                <w:sz w:val="24"/>
              </w:rPr>
              <w:t>必填</w:t>
            </w:r>
            <w:r>
              <w:rPr>
                <w:rFonts w:hint="eastAsia"/>
                <w:sz w:val="24"/>
              </w:rPr>
              <w:t>字段</w:t>
            </w:r>
            <w:r>
              <w:rPr>
                <w:sz w:val="24"/>
              </w:rPr>
              <w:t>和</w:t>
            </w:r>
            <w:r>
              <w:rPr>
                <w:rFonts w:hint="eastAsia"/>
                <w:sz w:val="24"/>
              </w:rPr>
              <w:t>有限制</w:t>
            </w:r>
            <w:r>
              <w:rPr>
                <w:sz w:val="24"/>
              </w:rPr>
              <w:t>逻辑的字段</w:t>
            </w:r>
          </w:p>
        </w:tc>
      </w:tr>
      <w:tr w:rsidR="006A3140" w:rsidTr="002B378C">
        <w:tc>
          <w:tcPr>
            <w:tcW w:w="1951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作废</w:t>
            </w:r>
          </w:p>
        </w:tc>
        <w:tc>
          <w:tcPr>
            <w:tcW w:w="1276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6A3140" w:rsidRDefault="006A3140" w:rsidP="00314DAC">
            <w:pPr>
              <w:pStyle w:val="a7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 w:rsidRPr="008F1E7C">
              <w:rPr>
                <w:rFonts w:hint="eastAsia"/>
                <w:sz w:val="24"/>
              </w:rPr>
              <w:t>新建</w:t>
            </w:r>
            <w:r w:rsidRPr="008F1E7C">
              <w:rPr>
                <w:sz w:val="24"/>
              </w:rPr>
              <w:t>状态下</w:t>
            </w:r>
            <w:r>
              <w:rPr>
                <w:rFonts w:hint="eastAsia"/>
                <w:sz w:val="24"/>
              </w:rPr>
              <w:t>展示。</w:t>
            </w:r>
          </w:p>
          <w:p w:rsidR="006A3140" w:rsidRPr="008F1E7C" w:rsidRDefault="006A3140" w:rsidP="00314DAC">
            <w:pPr>
              <w:pStyle w:val="a7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作废</w:t>
            </w:r>
            <w:r>
              <w:rPr>
                <w:sz w:val="24"/>
              </w:rPr>
              <w:t>后</w:t>
            </w:r>
            <w:r w:rsidR="00314DAC">
              <w:rPr>
                <w:rFonts w:hint="eastAsia"/>
                <w:sz w:val="24"/>
              </w:rPr>
              <w:t>支付单</w:t>
            </w:r>
            <w:r>
              <w:rPr>
                <w:rFonts w:hint="eastAsia"/>
                <w:sz w:val="24"/>
              </w:rPr>
              <w:t>变更</w:t>
            </w:r>
            <w:r>
              <w:rPr>
                <w:sz w:val="24"/>
              </w:rPr>
              <w:t>为作废状态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6A3140" w:rsidTr="002B378C">
        <w:tc>
          <w:tcPr>
            <w:tcW w:w="1951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提交审核</w:t>
            </w:r>
          </w:p>
        </w:tc>
        <w:tc>
          <w:tcPr>
            <w:tcW w:w="1276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6A3140" w:rsidRDefault="006A3140" w:rsidP="00462481">
            <w:pPr>
              <w:pStyle w:val="a7"/>
              <w:numPr>
                <w:ilvl w:val="0"/>
                <w:numId w:val="3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新建状态下展示</w:t>
            </w:r>
            <w:r>
              <w:rPr>
                <w:rFonts w:hint="eastAsia"/>
                <w:sz w:val="24"/>
              </w:rPr>
              <w:t>。</w:t>
            </w:r>
          </w:p>
          <w:p w:rsidR="006A3140" w:rsidRPr="008F1E7C" w:rsidRDefault="006A3140" w:rsidP="00462481">
            <w:pPr>
              <w:pStyle w:val="a7"/>
              <w:numPr>
                <w:ilvl w:val="0"/>
                <w:numId w:val="3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提交</w:t>
            </w:r>
            <w:r>
              <w:rPr>
                <w:sz w:val="24"/>
              </w:rPr>
              <w:t>审核</w:t>
            </w:r>
            <w:r>
              <w:rPr>
                <w:rFonts w:hint="eastAsia"/>
                <w:sz w:val="24"/>
              </w:rPr>
              <w:t>后</w:t>
            </w:r>
            <w:r w:rsidR="00462481"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单变更为待</w:t>
            </w:r>
            <w:r w:rsidR="00462481"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主管审核状态。</w:t>
            </w:r>
          </w:p>
        </w:tc>
      </w:tr>
      <w:tr w:rsidR="006A3140" w:rsidRPr="008F1E7C" w:rsidTr="002B378C">
        <w:tc>
          <w:tcPr>
            <w:tcW w:w="1951" w:type="dxa"/>
          </w:tcPr>
          <w:p w:rsidR="006A3140" w:rsidRDefault="00462481" w:rsidP="0046248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 w:rsidR="006A3140">
              <w:rPr>
                <w:sz w:val="24"/>
              </w:rPr>
              <w:t>主管审核</w:t>
            </w:r>
          </w:p>
        </w:tc>
        <w:tc>
          <w:tcPr>
            <w:tcW w:w="1276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6A3140" w:rsidRDefault="006A3140" w:rsidP="008E6024">
            <w:pPr>
              <w:pStyle w:val="a7"/>
              <w:numPr>
                <w:ilvl w:val="0"/>
                <w:numId w:val="3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</w:t>
            </w:r>
            <w:r w:rsidR="008E6024"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主管审核状态</w:t>
            </w:r>
            <w:r>
              <w:rPr>
                <w:rFonts w:hint="eastAsia"/>
                <w:sz w:val="24"/>
              </w:rPr>
              <w:t>展示。</w:t>
            </w:r>
          </w:p>
          <w:p w:rsidR="006A3140" w:rsidRDefault="006A3140" w:rsidP="008E6024">
            <w:pPr>
              <w:pStyle w:val="a7"/>
              <w:numPr>
                <w:ilvl w:val="0"/>
                <w:numId w:val="3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后弹审核界面，通过后</w:t>
            </w:r>
            <w:r w:rsidR="008E6024"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单状态变更为待</w:t>
            </w:r>
            <w:r w:rsidR="008E6024">
              <w:rPr>
                <w:rFonts w:hint="eastAsia"/>
                <w:sz w:val="24"/>
              </w:rPr>
              <w:t>支付</w:t>
            </w:r>
            <w:r>
              <w:rPr>
                <w:rFonts w:hint="eastAsia"/>
                <w:sz w:val="24"/>
              </w:rPr>
              <w:t>；驳回</w:t>
            </w:r>
            <w:r>
              <w:rPr>
                <w:sz w:val="24"/>
              </w:rPr>
              <w:t>后</w:t>
            </w:r>
            <w:r w:rsidR="008E6024">
              <w:rPr>
                <w:rFonts w:hint="eastAsia"/>
                <w:sz w:val="24"/>
              </w:rPr>
              <w:t>支付</w:t>
            </w:r>
            <w:r>
              <w:rPr>
                <w:rFonts w:hint="eastAsia"/>
                <w:sz w:val="24"/>
              </w:rPr>
              <w:t>单</w:t>
            </w:r>
            <w:r>
              <w:rPr>
                <w:sz w:val="24"/>
              </w:rPr>
              <w:t>状态为新建状态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6A3140" w:rsidRPr="001679F2" w:rsidTr="002B378C">
        <w:tc>
          <w:tcPr>
            <w:tcW w:w="1951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</w:p>
        </w:tc>
        <w:tc>
          <w:tcPr>
            <w:tcW w:w="1276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6A3140" w:rsidRDefault="006A3140" w:rsidP="00A0287D">
            <w:pPr>
              <w:pStyle w:val="a7"/>
              <w:numPr>
                <w:ilvl w:val="0"/>
                <w:numId w:val="3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待支付状态</w:t>
            </w:r>
            <w:r>
              <w:rPr>
                <w:rFonts w:hint="eastAsia"/>
                <w:sz w:val="24"/>
              </w:rPr>
              <w:t>展示。</w:t>
            </w:r>
          </w:p>
          <w:p w:rsidR="006A3140" w:rsidRPr="001679F2" w:rsidRDefault="006A3140" w:rsidP="00A0287D">
            <w:pPr>
              <w:pStyle w:val="a7"/>
              <w:numPr>
                <w:ilvl w:val="0"/>
                <w:numId w:val="3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</w:t>
            </w:r>
            <w:r w:rsidR="00A0287D">
              <w:rPr>
                <w:rFonts w:hint="eastAsia"/>
                <w:sz w:val="24"/>
              </w:rPr>
              <w:t>支付</w:t>
            </w:r>
            <w:r w:rsidR="00A0287D">
              <w:rPr>
                <w:sz w:val="24"/>
              </w:rPr>
              <w:t>单状态为已支付。</w:t>
            </w:r>
          </w:p>
        </w:tc>
      </w:tr>
      <w:tr w:rsidR="006A3140" w:rsidRPr="00A50517" w:rsidTr="002B378C">
        <w:tc>
          <w:tcPr>
            <w:tcW w:w="1951" w:type="dxa"/>
          </w:tcPr>
          <w:p w:rsidR="006A3140" w:rsidRDefault="00A0287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红冲</w:t>
            </w:r>
          </w:p>
        </w:tc>
        <w:tc>
          <w:tcPr>
            <w:tcW w:w="1276" w:type="dxa"/>
          </w:tcPr>
          <w:p w:rsidR="006A3140" w:rsidRDefault="00A0287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6A3140" w:rsidRDefault="00A0287D" w:rsidP="00A0287D">
            <w:pPr>
              <w:pStyle w:val="a7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 w:rsidRPr="00A0287D">
              <w:rPr>
                <w:rFonts w:hint="eastAsia"/>
                <w:sz w:val="24"/>
              </w:rPr>
              <w:t>点击</w:t>
            </w:r>
            <w:r w:rsidRPr="00A0287D">
              <w:rPr>
                <w:sz w:val="24"/>
              </w:rPr>
              <w:t>后创建一张</w:t>
            </w:r>
            <w:r w:rsidRPr="00A0287D">
              <w:rPr>
                <w:rFonts w:hint="eastAsia"/>
                <w:sz w:val="24"/>
              </w:rPr>
              <w:t>原</w:t>
            </w:r>
            <w:r w:rsidRPr="00A0287D">
              <w:rPr>
                <w:sz w:val="24"/>
              </w:rPr>
              <w:t>支付单的红冲单</w:t>
            </w:r>
            <w:r>
              <w:rPr>
                <w:rFonts w:hint="eastAsia"/>
                <w:sz w:val="24"/>
              </w:rPr>
              <w:t>。</w:t>
            </w:r>
          </w:p>
          <w:p w:rsidR="00A0287D" w:rsidRDefault="00A0287D" w:rsidP="00A0287D">
            <w:pPr>
              <w:pStyle w:val="a7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仅已</w:t>
            </w:r>
            <w:r>
              <w:rPr>
                <w:sz w:val="24"/>
              </w:rPr>
              <w:t>支付状态下展示。</w:t>
            </w:r>
          </w:p>
          <w:p w:rsidR="00A0287D" w:rsidRDefault="00A0287D" w:rsidP="00A0287D">
            <w:pPr>
              <w:pStyle w:val="a7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单的支付类型为支付红冲。</w:t>
            </w:r>
          </w:p>
          <w:p w:rsidR="00A0287D" w:rsidRDefault="00A0287D" w:rsidP="00A0287D">
            <w:pPr>
              <w:pStyle w:val="a7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金额</w:t>
            </w:r>
            <w:r>
              <w:rPr>
                <w:sz w:val="24"/>
              </w:rPr>
              <w:t>=0-</w:t>
            </w:r>
            <w:r>
              <w:rPr>
                <w:sz w:val="24"/>
              </w:rPr>
              <w:t>原单金额</w:t>
            </w:r>
            <w:r>
              <w:rPr>
                <w:rFonts w:hint="eastAsia"/>
                <w:sz w:val="24"/>
              </w:rPr>
              <w:t>。</w:t>
            </w:r>
          </w:p>
          <w:p w:rsidR="00A158AA" w:rsidRDefault="00301FF0" w:rsidP="00A0287D">
            <w:pPr>
              <w:pStyle w:val="a7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结算</w:t>
            </w:r>
            <w:r w:rsidR="00A158AA">
              <w:rPr>
                <w:sz w:val="24"/>
              </w:rPr>
              <w:t>支付单红冲后需要</w:t>
            </w:r>
            <w:r w:rsidR="00087D0D">
              <w:rPr>
                <w:rFonts w:hint="eastAsia"/>
                <w:sz w:val="24"/>
              </w:rPr>
              <w:t>回写</w:t>
            </w:r>
            <w:r w:rsidR="00A158AA">
              <w:rPr>
                <w:rFonts w:hint="eastAsia"/>
                <w:sz w:val="24"/>
              </w:rPr>
              <w:t>结</w:t>
            </w:r>
            <w:r w:rsidR="00A158AA">
              <w:rPr>
                <w:sz w:val="24"/>
              </w:rPr>
              <w:t>结算单的</w:t>
            </w:r>
            <w:r w:rsidR="00A158AA">
              <w:rPr>
                <w:rFonts w:hint="eastAsia"/>
                <w:sz w:val="24"/>
              </w:rPr>
              <w:t>状态</w:t>
            </w:r>
            <w:r w:rsidR="00A158AA">
              <w:rPr>
                <w:sz w:val="24"/>
              </w:rPr>
              <w:t>和</w:t>
            </w:r>
            <w:r w:rsidR="00A158AA">
              <w:rPr>
                <w:rFonts w:hint="eastAsia"/>
                <w:sz w:val="24"/>
              </w:rPr>
              <w:t>支付</w:t>
            </w:r>
            <w:r w:rsidR="00A158AA">
              <w:rPr>
                <w:sz w:val="24"/>
              </w:rPr>
              <w:t>状态。</w:t>
            </w:r>
          </w:p>
          <w:p w:rsidR="00D8769D" w:rsidRDefault="00D8769D" w:rsidP="00A0287D">
            <w:pPr>
              <w:pStyle w:val="a7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红冲</w:t>
            </w:r>
            <w:r>
              <w:rPr>
                <w:sz w:val="24"/>
              </w:rPr>
              <w:t>支付的支付单，不能</w:t>
            </w:r>
            <w:r>
              <w:rPr>
                <w:rFonts w:hint="eastAsia"/>
                <w:sz w:val="24"/>
              </w:rPr>
              <w:t>被</w:t>
            </w:r>
            <w:r>
              <w:rPr>
                <w:sz w:val="24"/>
              </w:rPr>
              <w:t>再次红冲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不显示红冲按钮。</w:t>
            </w:r>
          </w:p>
          <w:p w:rsidR="00301FF0" w:rsidRPr="00A0287D" w:rsidRDefault="00301FF0" w:rsidP="00A0287D">
            <w:pPr>
              <w:pStyle w:val="a7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结算</w:t>
            </w: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</w:t>
            </w:r>
            <w:r>
              <w:rPr>
                <w:rFonts w:hint="eastAsia"/>
                <w:noProof/>
              </w:rPr>
              <w:t>可以</w:t>
            </w:r>
            <w:r>
              <w:rPr>
                <w:noProof/>
              </w:rPr>
              <w:t>红冲（</w:t>
            </w:r>
            <w:r>
              <w:rPr>
                <w:rFonts w:hint="eastAsia"/>
                <w:noProof/>
              </w:rPr>
              <w:t>采购</w:t>
            </w:r>
            <w:r>
              <w:rPr>
                <w:rFonts w:hint="eastAsia"/>
                <w:noProof/>
              </w:rPr>
              <w:t>/</w:t>
            </w:r>
            <w:r>
              <w:rPr>
                <w:rFonts w:hint="eastAsia"/>
                <w:noProof/>
              </w:rPr>
              <w:t>入驻</w:t>
            </w:r>
            <w:r>
              <w:rPr>
                <w:noProof/>
              </w:rPr>
              <w:t>）</w:t>
            </w:r>
          </w:p>
        </w:tc>
      </w:tr>
      <w:tr w:rsidR="006A3140" w:rsidRPr="00A50517" w:rsidTr="002B378C">
        <w:tc>
          <w:tcPr>
            <w:tcW w:w="1951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</w:t>
            </w:r>
          </w:p>
        </w:tc>
        <w:tc>
          <w:tcPr>
            <w:tcW w:w="1276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6A3140" w:rsidRDefault="006A3140" w:rsidP="00A0287D">
            <w:pPr>
              <w:pStyle w:val="a7"/>
              <w:numPr>
                <w:ilvl w:val="0"/>
                <w:numId w:val="3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待支付状态展示。</w:t>
            </w:r>
          </w:p>
          <w:p w:rsidR="006A3140" w:rsidRPr="00A55FE7" w:rsidRDefault="006A3140" w:rsidP="00A0287D">
            <w:pPr>
              <w:pStyle w:val="a7"/>
              <w:numPr>
                <w:ilvl w:val="0"/>
                <w:numId w:val="3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</w:t>
            </w:r>
            <w:r w:rsidR="00A0287D">
              <w:rPr>
                <w:rFonts w:hint="eastAsia"/>
                <w:sz w:val="24"/>
              </w:rPr>
              <w:t>支付</w:t>
            </w:r>
            <w:r w:rsidR="00A0287D">
              <w:rPr>
                <w:sz w:val="24"/>
              </w:rPr>
              <w:t>单</w:t>
            </w:r>
            <w:r>
              <w:rPr>
                <w:sz w:val="24"/>
              </w:rPr>
              <w:t>状态为财务作废。</w:t>
            </w:r>
          </w:p>
        </w:tc>
      </w:tr>
    </w:tbl>
    <w:p w:rsidR="006A3140" w:rsidRDefault="006A3140" w:rsidP="006A3140">
      <w:pPr>
        <w:rPr>
          <w:sz w:val="24"/>
        </w:rPr>
      </w:pPr>
    </w:p>
    <w:p w:rsidR="00561309" w:rsidRDefault="00561309" w:rsidP="00561309">
      <w:pPr>
        <w:pStyle w:val="1"/>
      </w:pPr>
      <w:bookmarkStart w:id="51" w:name="_Toc498970775"/>
      <w:r>
        <w:rPr>
          <w:rFonts w:hint="eastAsia"/>
        </w:rPr>
        <w:lastRenderedPageBreak/>
        <w:t>五</w:t>
      </w:r>
      <w:r>
        <w:t>、</w:t>
      </w:r>
      <w:r>
        <w:rPr>
          <w:rFonts w:hint="eastAsia"/>
        </w:rPr>
        <w:t>采购</w:t>
      </w:r>
      <w:r>
        <w:t>结算</w:t>
      </w:r>
      <w:r>
        <w:rPr>
          <w:rFonts w:hint="eastAsia"/>
        </w:rPr>
        <w:t>单</w:t>
      </w:r>
      <w:bookmarkEnd w:id="51"/>
    </w:p>
    <w:p w:rsidR="00561309" w:rsidRDefault="00561309" w:rsidP="00561309">
      <w:pPr>
        <w:pStyle w:val="2"/>
      </w:pPr>
      <w:bookmarkStart w:id="52" w:name="_Toc498970776"/>
      <w:r>
        <w:t>5</w:t>
      </w:r>
      <w:r>
        <w:rPr>
          <w:rFonts w:hint="eastAsia"/>
        </w:rPr>
        <w:t>.1</w:t>
      </w:r>
      <w:r>
        <w:rPr>
          <w:rFonts w:hint="eastAsia"/>
        </w:rPr>
        <w:t>采购结算</w:t>
      </w:r>
      <w:r>
        <w:t>单列表</w:t>
      </w:r>
      <w:bookmarkEnd w:id="52"/>
    </w:p>
    <w:p w:rsidR="00561309" w:rsidRDefault="00561309" w:rsidP="00561309">
      <w:pPr>
        <w:pStyle w:val="3"/>
      </w:pPr>
      <w:bookmarkStart w:id="53" w:name="_Toc498970777"/>
      <w:r>
        <w:t>5</w:t>
      </w:r>
      <w:r>
        <w:rPr>
          <w:rFonts w:hint="eastAsia"/>
        </w:rPr>
        <w:t xml:space="preserve">.1.1 </w:t>
      </w:r>
      <w:r>
        <w:rPr>
          <w:rFonts w:hint="eastAsia"/>
        </w:rPr>
        <w:t>界面</w:t>
      </w:r>
      <w:r>
        <w:t>原型</w:t>
      </w:r>
      <w:bookmarkEnd w:id="53"/>
    </w:p>
    <w:p w:rsidR="00561309" w:rsidRDefault="00561309" w:rsidP="00561309">
      <w:r>
        <w:rPr>
          <w:noProof/>
        </w:rPr>
        <w:drawing>
          <wp:inline distT="0" distB="0" distL="0" distR="0" wp14:anchorId="068FE24C" wp14:editId="72FB6445">
            <wp:extent cx="5274310" cy="18167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09" w:rsidRDefault="00561309" w:rsidP="00561309"/>
    <w:p w:rsidR="00561309" w:rsidRDefault="00374B77" w:rsidP="00561309">
      <w:pPr>
        <w:pStyle w:val="3"/>
      </w:pPr>
      <w:bookmarkStart w:id="54" w:name="_Toc498970778"/>
      <w:r>
        <w:t>5</w:t>
      </w:r>
      <w:r w:rsidR="00561309">
        <w:rPr>
          <w:rFonts w:hint="eastAsia"/>
        </w:rPr>
        <w:t xml:space="preserve">.1.2 </w:t>
      </w:r>
      <w:r w:rsidR="00561309">
        <w:rPr>
          <w:rFonts w:hint="eastAsia"/>
        </w:rPr>
        <w:t>字段</w:t>
      </w:r>
      <w:r w:rsidR="00561309">
        <w:t>逻辑</w:t>
      </w:r>
      <w:bookmarkEnd w:id="54"/>
    </w:p>
    <w:p w:rsidR="00561309" w:rsidRPr="005A4093" w:rsidRDefault="00561309" w:rsidP="00374B77">
      <w:pPr>
        <w:pStyle w:val="a7"/>
        <w:numPr>
          <w:ilvl w:val="0"/>
          <w:numId w:val="37"/>
        </w:numPr>
        <w:ind w:firstLineChars="0"/>
        <w:rPr>
          <w:sz w:val="24"/>
        </w:rPr>
      </w:pPr>
      <w:r w:rsidRPr="005A4093">
        <w:rPr>
          <w:rFonts w:hint="eastAsia"/>
          <w:sz w:val="24"/>
        </w:rPr>
        <w:t>查询字段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3878"/>
      </w:tblGrid>
      <w:tr w:rsidR="00561309" w:rsidRPr="0013518A" w:rsidTr="00435178">
        <w:tc>
          <w:tcPr>
            <w:tcW w:w="1242" w:type="dxa"/>
          </w:tcPr>
          <w:p w:rsidR="00561309" w:rsidRPr="0013518A" w:rsidRDefault="00561309" w:rsidP="00435178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2268" w:type="dxa"/>
          </w:tcPr>
          <w:p w:rsidR="00561309" w:rsidRPr="0013518A" w:rsidRDefault="00561309" w:rsidP="00435178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查询方式</w:t>
            </w:r>
          </w:p>
        </w:tc>
        <w:tc>
          <w:tcPr>
            <w:tcW w:w="1134" w:type="dxa"/>
          </w:tcPr>
          <w:p w:rsidR="00561309" w:rsidRPr="0013518A" w:rsidRDefault="00561309" w:rsidP="00435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3878" w:type="dxa"/>
          </w:tcPr>
          <w:p w:rsidR="00561309" w:rsidRPr="0013518A" w:rsidRDefault="00561309" w:rsidP="00435178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备注</w:t>
            </w:r>
          </w:p>
        </w:tc>
      </w:tr>
      <w:tr w:rsidR="00561309" w:rsidTr="00435178">
        <w:tc>
          <w:tcPr>
            <w:tcW w:w="1242" w:type="dxa"/>
          </w:tcPr>
          <w:p w:rsidR="00561309" w:rsidRPr="00B576B8" w:rsidRDefault="00025A8F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结算</w:t>
            </w:r>
            <w:r w:rsidR="00561309">
              <w:rPr>
                <w:sz w:val="24"/>
              </w:rPr>
              <w:t>单号</w:t>
            </w:r>
          </w:p>
        </w:tc>
        <w:tc>
          <w:tcPr>
            <w:tcW w:w="2268" w:type="dxa"/>
          </w:tcPr>
          <w:p w:rsidR="00561309" w:rsidRPr="00B576B8" w:rsidRDefault="00561309" w:rsidP="00435178">
            <w:pPr>
              <w:rPr>
                <w:sz w:val="24"/>
              </w:rPr>
            </w:pPr>
            <w:r w:rsidRPr="00B576B8">
              <w:rPr>
                <w:rFonts w:hint="eastAsia"/>
                <w:sz w:val="24"/>
              </w:rPr>
              <w:t>文本框精确查询</w:t>
            </w:r>
          </w:p>
        </w:tc>
        <w:tc>
          <w:tcPr>
            <w:tcW w:w="1134" w:type="dxa"/>
          </w:tcPr>
          <w:p w:rsidR="00561309" w:rsidRPr="00B576B8" w:rsidRDefault="00561309" w:rsidP="00435178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561309" w:rsidRPr="00B576B8" w:rsidRDefault="00561309" w:rsidP="00435178">
            <w:pPr>
              <w:rPr>
                <w:sz w:val="24"/>
              </w:rPr>
            </w:pPr>
          </w:p>
        </w:tc>
      </w:tr>
      <w:tr w:rsidR="00561309" w:rsidRPr="0016588C" w:rsidTr="00435178">
        <w:tc>
          <w:tcPr>
            <w:tcW w:w="1242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26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561309" w:rsidRPr="00B576B8" w:rsidRDefault="00561309" w:rsidP="00025A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：全部，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</w:t>
            </w:r>
            <w:r w:rsidR="00025A8F">
              <w:rPr>
                <w:rFonts w:hint="eastAsia"/>
                <w:sz w:val="24"/>
              </w:rPr>
              <w:t>采购主管</w:t>
            </w:r>
            <w:r>
              <w:rPr>
                <w:sz w:val="24"/>
              </w:rPr>
              <w:t>审核，</w:t>
            </w:r>
            <w:r w:rsidR="00025A8F">
              <w:rPr>
                <w:rFonts w:hint="eastAsia"/>
                <w:sz w:val="24"/>
              </w:rPr>
              <w:t>待</w:t>
            </w:r>
            <w:r w:rsidR="00025A8F">
              <w:rPr>
                <w:sz w:val="24"/>
              </w:rPr>
              <w:t>采购总监审核，</w:t>
            </w:r>
            <w:r w:rsidR="00025A8F">
              <w:rPr>
                <w:rFonts w:hint="eastAsia"/>
                <w:sz w:val="24"/>
              </w:rPr>
              <w:t>待</w:t>
            </w:r>
            <w:r w:rsidR="00025A8F">
              <w:rPr>
                <w:sz w:val="24"/>
              </w:rPr>
              <w:t>财务审核，财务已审核，</w:t>
            </w:r>
            <w:r>
              <w:rPr>
                <w:sz w:val="24"/>
              </w:rPr>
              <w:t>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财务作废</w:t>
            </w:r>
            <w:r w:rsidR="00025A8F">
              <w:rPr>
                <w:rFonts w:hint="eastAsia"/>
                <w:sz w:val="24"/>
              </w:rPr>
              <w:t>，</w:t>
            </w:r>
            <w:r w:rsidR="00025A8F">
              <w:rPr>
                <w:sz w:val="24"/>
              </w:rPr>
              <w:t>财务申请作废。</w:t>
            </w:r>
          </w:p>
        </w:tc>
      </w:tr>
      <w:tr w:rsidR="00561309" w:rsidRPr="0016588C" w:rsidTr="00435178">
        <w:tc>
          <w:tcPr>
            <w:tcW w:w="1242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业务部门</w:t>
            </w:r>
          </w:p>
        </w:tc>
        <w:tc>
          <w:tcPr>
            <w:tcW w:w="226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部门选择控件</w:t>
            </w:r>
          </w:p>
        </w:tc>
        <w:tc>
          <w:tcPr>
            <w:tcW w:w="1134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3878" w:type="dxa"/>
          </w:tcPr>
          <w:p w:rsidR="00561309" w:rsidRPr="00B576B8" w:rsidRDefault="00561309" w:rsidP="00435178">
            <w:pPr>
              <w:rPr>
                <w:sz w:val="24"/>
              </w:rPr>
            </w:pPr>
          </w:p>
        </w:tc>
      </w:tr>
      <w:tr w:rsidR="00561309" w:rsidRPr="0016588C" w:rsidTr="00435178">
        <w:tc>
          <w:tcPr>
            <w:tcW w:w="1242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226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登录人</w:t>
            </w:r>
            <w:r>
              <w:rPr>
                <w:rFonts w:hint="eastAsia"/>
                <w:sz w:val="24"/>
              </w:rPr>
              <w:t>所能查看</w:t>
            </w:r>
            <w:r>
              <w:rPr>
                <w:sz w:val="24"/>
              </w:rPr>
              <w:t>的数据权限的公司（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</w:tr>
      <w:tr w:rsidR="00561309" w:rsidRPr="0016588C" w:rsidTr="00435178">
        <w:tc>
          <w:tcPr>
            <w:tcW w:w="1242" w:type="dxa"/>
          </w:tcPr>
          <w:p w:rsidR="00561309" w:rsidRPr="005D3C4B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226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下拉联想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所有</w:t>
            </w:r>
            <w:r>
              <w:rPr>
                <w:sz w:val="24"/>
              </w:rPr>
              <w:t>有效供应商</w:t>
            </w:r>
          </w:p>
        </w:tc>
      </w:tr>
      <w:tr w:rsidR="00561309" w:rsidRPr="00897308" w:rsidTr="00435178">
        <w:tc>
          <w:tcPr>
            <w:tcW w:w="1242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 w:rsidR="001447F8">
              <w:rPr>
                <w:rFonts w:hint="eastAsia"/>
                <w:sz w:val="24"/>
              </w:rPr>
              <w:t>状态</w:t>
            </w:r>
          </w:p>
        </w:tc>
        <w:tc>
          <w:tcPr>
            <w:tcW w:w="226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561309" w:rsidRPr="00B576B8" w:rsidRDefault="00561309" w:rsidP="00435178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561309" w:rsidRPr="00B576B8" w:rsidRDefault="00561309" w:rsidP="0014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，</w:t>
            </w:r>
            <w:r w:rsidR="001447F8">
              <w:rPr>
                <w:rFonts w:hint="eastAsia"/>
                <w:sz w:val="24"/>
              </w:rPr>
              <w:t>未</w:t>
            </w:r>
            <w:r w:rsidR="001447F8">
              <w:rPr>
                <w:sz w:val="24"/>
              </w:rPr>
              <w:t>支付，部分支付，全部支付</w:t>
            </w:r>
          </w:p>
        </w:tc>
      </w:tr>
      <w:tr w:rsidR="00561309" w:rsidRPr="00897308" w:rsidTr="00435178">
        <w:tc>
          <w:tcPr>
            <w:tcW w:w="1242" w:type="dxa"/>
          </w:tcPr>
          <w:p w:rsidR="00561309" w:rsidRDefault="001447F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</w:t>
            </w:r>
            <w:r w:rsidR="00561309">
              <w:rPr>
                <w:sz w:val="24"/>
              </w:rPr>
              <w:t>日期</w:t>
            </w:r>
          </w:p>
        </w:tc>
        <w:tc>
          <w:tcPr>
            <w:tcW w:w="226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>
              <w:rPr>
                <w:sz w:val="24"/>
              </w:rPr>
              <w:t>时间段选择控件</w:t>
            </w:r>
          </w:p>
        </w:tc>
        <w:tc>
          <w:tcPr>
            <w:tcW w:w="1134" w:type="dxa"/>
          </w:tcPr>
          <w:p w:rsidR="00561309" w:rsidRPr="00B576B8" w:rsidRDefault="00561309" w:rsidP="00435178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</w:t>
            </w:r>
            <w:r>
              <w:rPr>
                <w:sz w:val="24"/>
              </w:rPr>
              <w:t>日期选择框，前一个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开始时间，后一个为截止时间</w:t>
            </w:r>
          </w:p>
        </w:tc>
      </w:tr>
    </w:tbl>
    <w:p w:rsidR="00561309" w:rsidRPr="00DD6893" w:rsidRDefault="00561309" w:rsidP="00561309">
      <w:pPr>
        <w:rPr>
          <w:sz w:val="24"/>
        </w:rPr>
      </w:pPr>
    </w:p>
    <w:p w:rsidR="00561309" w:rsidRPr="00DD6893" w:rsidRDefault="00561309" w:rsidP="00374B77">
      <w:pPr>
        <w:pStyle w:val="a7"/>
        <w:numPr>
          <w:ilvl w:val="0"/>
          <w:numId w:val="37"/>
        </w:numPr>
        <w:ind w:firstLineChars="0"/>
        <w:rPr>
          <w:sz w:val="24"/>
        </w:rPr>
      </w:pPr>
      <w:r w:rsidRPr="00DD6893">
        <w:rPr>
          <w:rFonts w:hint="eastAsia"/>
          <w:sz w:val="24"/>
        </w:rPr>
        <w:t>列表字段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2802"/>
        <w:gridCol w:w="5670"/>
      </w:tblGrid>
      <w:tr w:rsidR="00561309" w:rsidRPr="0013518A" w:rsidTr="00435178">
        <w:tc>
          <w:tcPr>
            <w:tcW w:w="2802" w:type="dxa"/>
          </w:tcPr>
          <w:p w:rsidR="00561309" w:rsidRPr="0013518A" w:rsidRDefault="00561309" w:rsidP="00435178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561309" w:rsidRPr="0013518A" w:rsidRDefault="00561309" w:rsidP="00435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61309" w:rsidTr="00435178">
        <w:tc>
          <w:tcPr>
            <w:tcW w:w="2802" w:type="dxa"/>
          </w:tcPr>
          <w:p w:rsidR="00561309" w:rsidRDefault="0052492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采购</w:t>
            </w:r>
            <w:r>
              <w:rPr>
                <w:sz w:val="24"/>
              </w:rPr>
              <w:t>结算单号</w:t>
            </w:r>
          </w:p>
        </w:tc>
        <w:tc>
          <w:tcPr>
            <w:tcW w:w="5670" w:type="dxa"/>
          </w:tcPr>
          <w:p w:rsidR="00561309" w:rsidRDefault="00561309" w:rsidP="005249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弹</w:t>
            </w:r>
            <w:r w:rsidR="00524928">
              <w:rPr>
                <w:rFonts w:hint="eastAsia"/>
                <w:sz w:val="24"/>
              </w:rPr>
              <w:t>采购结算</w:t>
            </w:r>
            <w:r w:rsidR="00524928">
              <w:rPr>
                <w:sz w:val="24"/>
              </w:rPr>
              <w:t>单</w:t>
            </w:r>
            <w:r>
              <w:rPr>
                <w:sz w:val="24"/>
              </w:rPr>
              <w:t>详情界面</w:t>
            </w:r>
          </w:p>
        </w:tc>
      </w:tr>
      <w:tr w:rsidR="00561309" w:rsidTr="00435178">
        <w:tc>
          <w:tcPr>
            <w:tcW w:w="2802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sz w:val="24"/>
              </w:rPr>
              <w:t>状态</w:t>
            </w:r>
          </w:p>
        </w:tc>
        <w:tc>
          <w:tcPr>
            <w:tcW w:w="5670" w:type="dxa"/>
          </w:tcPr>
          <w:p w:rsidR="00561309" w:rsidRDefault="00213D17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</w:t>
            </w:r>
            <w:r>
              <w:rPr>
                <w:rFonts w:hint="eastAsia"/>
                <w:sz w:val="24"/>
              </w:rPr>
              <w:t>采购主管</w:t>
            </w:r>
            <w:r>
              <w:rPr>
                <w:sz w:val="24"/>
              </w:rPr>
              <w:t>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采购总监审核，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财务审核，财务已审核，作废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财务申请作废。</w:t>
            </w:r>
          </w:p>
        </w:tc>
      </w:tr>
      <w:tr w:rsidR="00561309" w:rsidTr="00435178">
        <w:tc>
          <w:tcPr>
            <w:tcW w:w="2802" w:type="dxa"/>
          </w:tcPr>
          <w:p w:rsidR="00561309" w:rsidRDefault="00561309" w:rsidP="000071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 w:rsidR="000071AA">
              <w:rPr>
                <w:rFonts w:hint="eastAsia"/>
                <w:sz w:val="24"/>
              </w:rPr>
              <w:t>状态</w:t>
            </w:r>
          </w:p>
        </w:tc>
        <w:tc>
          <w:tcPr>
            <w:tcW w:w="5670" w:type="dxa"/>
          </w:tcPr>
          <w:p w:rsidR="00561309" w:rsidRDefault="001824DC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，未</w:t>
            </w:r>
            <w:r>
              <w:rPr>
                <w:sz w:val="24"/>
              </w:rPr>
              <w:t>支付，部分支付，全部支付</w:t>
            </w:r>
          </w:p>
        </w:tc>
      </w:tr>
      <w:tr w:rsidR="00685E90" w:rsidTr="00435178">
        <w:tc>
          <w:tcPr>
            <w:tcW w:w="2802" w:type="dxa"/>
          </w:tcPr>
          <w:p w:rsidR="00685E90" w:rsidRDefault="00685E90" w:rsidP="000071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</w:p>
        </w:tc>
      </w:tr>
      <w:tr w:rsidR="00561309" w:rsidTr="00435178">
        <w:tc>
          <w:tcPr>
            <w:tcW w:w="2802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5670" w:type="dxa"/>
          </w:tcPr>
          <w:p w:rsidR="00561309" w:rsidRDefault="00561309" w:rsidP="00435178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未税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含税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税额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？</w:t>
            </w:r>
          </w:p>
        </w:tc>
      </w:tr>
      <w:tr w:rsidR="00685E90" w:rsidTr="00435178">
        <w:tc>
          <w:tcPr>
            <w:tcW w:w="2802" w:type="dxa"/>
          </w:tcPr>
          <w:p w:rsidR="00685E90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海关</w:t>
            </w:r>
            <w:r>
              <w:rPr>
                <w:sz w:val="24"/>
              </w:rPr>
              <w:t>税额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预付款核销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</w:t>
            </w:r>
            <w:r>
              <w:rPr>
                <w:sz w:val="24"/>
              </w:rPr>
              <w:t>支付金额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支付金额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</w:p>
        </w:tc>
      </w:tr>
      <w:tr w:rsidR="00561309" w:rsidTr="00435178">
        <w:tc>
          <w:tcPr>
            <w:tcW w:w="2802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供应商编号</w:t>
            </w:r>
          </w:p>
        </w:tc>
        <w:tc>
          <w:tcPr>
            <w:tcW w:w="5670" w:type="dxa"/>
          </w:tcPr>
          <w:p w:rsidR="00561309" w:rsidRDefault="00561309" w:rsidP="00435178">
            <w:pPr>
              <w:rPr>
                <w:sz w:val="24"/>
              </w:rPr>
            </w:pPr>
          </w:p>
        </w:tc>
      </w:tr>
      <w:tr w:rsidR="00561309" w:rsidTr="00435178">
        <w:tc>
          <w:tcPr>
            <w:tcW w:w="2802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5670" w:type="dxa"/>
          </w:tcPr>
          <w:p w:rsidR="00561309" w:rsidRDefault="00561309" w:rsidP="00435178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</w:p>
        </w:tc>
      </w:tr>
      <w:tr w:rsidR="00561309" w:rsidTr="00435178">
        <w:tc>
          <w:tcPr>
            <w:tcW w:w="2802" w:type="dxa"/>
          </w:tcPr>
          <w:p w:rsidR="00561309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</w:t>
            </w:r>
            <w:r>
              <w:rPr>
                <w:sz w:val="24"/>
              </w:rPr>
              <w:t>日期</w:t>
            </w:r>
          </w:p>
        </w:tc>
        <w:tc>
          <w:tcPr>
            <w:tcW w:w="5670" w:type="dxa"/>
          </w:tcPr>
          <w:p w:rsidR="00561309" w:rsidRDefault="00561309" w:rsidP="00435178">
            <w:pPr>
              <w:rPr>
                <w:sz w:val="24"/>
              </w:rPr>
            </w:pPr>
          </w:p>
        </w:tc>
      </w:tr>
      <w:tr w:rsidR="00561309" w:rsidTr="00435178">
        <w:tc>
          <w:tcPr>
            <w:tcW w:w="2802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5670" w:type="dxa"/>
          </w:tcPr>
          <w:p w:rsidR="00561309" w:rsidRDefault="00561309" w:rsidP="00435178">
            <w:pPr>
              <w:rPr>
                <w:sz w:val="24"/>
              </w:rPr>
            </w:pPr>
          </w:p>
        </w:tc>
      </w:tr>
    </w:tbl>
    <w:p w:rsidR="00561309" w:rsidRDefault="00561309" w:rsidP="00374B77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导出字段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2802"/>
        <w:gridCol w:w="5670"/>
      </w:tblGrid>
      <w:tr w:rsidR="00561309" w:rsidRPr="0013518A" w:rsidTr="00435178">
        <w:tc>
          <w:tcPr>
            <w:tcW w:w="2802" w:type="dxa"/>
          </w:tcPr>
          <w:p w:rsidR="00561309" w:rsidRPr="0013518A" w:rsidRDefault="00561309" w:rsidP="00435178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561309" w:rsidRPr="0013518A" w:rsidRDefault="00561309" w:rsidP="00435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结算单号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sz w:val="24"/>
              </w:rPr>
              <w:t>状态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</w:t>
            </w:r>
            <w:r>
              <w:rPr>
                <w:rFonts w:hint="eastAsia"/>
                <w:sz w:val="24"/>
              </w:rPr>
              <w:t>采购主管</w:t>
            </w:r>
            <w:r>
              <w:rPr>
                <w:sz w:val="24"/>
              </w:rPr>
              <w:t>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采购总监审核，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财务审核，财务已审核，作废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财务申请作废。</w:t>
            </w: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支付状态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，未</w:t>
            </w:r>
            <w:r>
              <w:rPr>
                <w:sz w:val="24"/>
              </w:rPr>
              <w:t>支付，部分支付，全部支付</w:t>
            </w: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未税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含税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税额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？</w:t>
            </w: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海关</w:t>
            </w:r>
            <w:r>
              <w:rPr>
                <w:sz w:val="24"/>
              </w:rPr>
              <w:t>税额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预付款核销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</w:t>
            </w:r>
            <w:r>
              <w:rPr>
                <w:sz w:val="24"/>
              </w:rPr>
              <w:t>支付金额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支付金额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供应商编号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</w:t>
            </w:r>
            <w:r>
              <w:rPr>
                <w:sz w:val="24"/>
              </w:rPr>
              <w:t>日期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</w:tbl>
    <w:p w:rsidR="00561309" w:rsidRPr="00E570B9" w:rsidRDefault="00561309" w:rsidP="00561309">
      <w:pPr>
        <w:rPr>
          <w:sz w:val="24"/>
        </w:rPr>
      </w:pPr>
    </w:p>
    <w:p w:rsidR="00561309" w:rsidRPr="00E570B9" w:rsidRDefault="00561309" w:rsidP="00374B77">
      <w:pPr>
        <w:pStyle w:val="a7"/>
        <w:numPr>
          <w:ilvl w:val="0"/>
          <w:numId w:val="37"/>
        </w:numPr>
        <w:ind w:firstLineChars="0"/>
        <w:rPr>
          <w:sz w:val="24"/>
        </w:rPr>
      </w:pPr>
      <w:r w:rsidRPr="00E570B9">
        <w:rPr>
          <w:rFonts w:hint="eastAsia"/>
          <w:sz w:val="24"/>
        </w:rPr>
        <w:t>交互功能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561309" w:rsidRPr="004D1CA2" w:rsidTr="00435178">
        <w:tc>
          <w:tcPr>
            <w:tcW w:w="1951" w:type="dxa"/>
          </w:tcPr>
          <w:p w:rsidR="00561309" w:rsidRPr="004D1CA2" w:rsidRDefault="00561309" w:rsidP="00435178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功能名</w:t>
            </w:r>
          </w:p>
        </w:tc>
        <w:tc>
          <w:tcPr>
            <w:tcW w:w="1276" w:type="dxa"/>
          </w:tcPr>
          <w:p w:rsidR="00561309" w:rsidRPr="004D1CA2" w:rsidRDefault="00561309" w:rsidP="00435178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295" w:type="dxa"/>
          </w:tcPr>
          <w:p w:rsidR="00561309" w:rsidRPr="004D1CA2" w:rsidRDefault="00561309" w:rsidP="00435178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功能描述</w:t>
            </w:r>
          </w:p>
        </w:tc>
      </w:tr>
      <w:tr w:rsidR="00561309" w:rsidTr="00435178">
        <w:tc>
          <w:tcPr>
            <w:tcW w:w="1951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新增</w:t>
            </w:r>
          </w:p>
        </w:tc>
        <w:tc>
          <w:tcPr>
            <w:tcW w:w="1276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561309" w:rsidRDefault="00561309" w:rsidP="002D1C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弹</w:t>
            </w:r>
            <w:r w:rsidR="002D1C13">
              <w:rPr>
                <w:rFonts w:hint="eastAsia"/>
                <w:sz w:val="24"/>
              </w:rPr>
              <w:t>采购结算</w:t>
            </w:r>
            <w:r w:rsidR="002D1C13">
              <w:rPr>
                <w:sz w:val="24"/>
              </w:rPr>
              <w:t>单</w:t>
            </w:r>
            <w:r>
              <w:rPr>
                <w:sz w:val="24"/>
              </w:rPr>
              <w:t>创建界面</w:t>
            </w:r>
          </w:p>
        </w:tc>
      </w:tr>
      <w:tr w:rsidR="00561309" w:rsidTr="00435178">
        <w:tc>
          <w:tcPr>
            <w:tcW w:w="1951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sz w:val="24"/>
              </w:rPr>
              <w:t>详情</w:t>
            </w:r>
          </w:p>
        </w:tc>
        <w:tc>
          <w:tcPr>
            <w:tcW w:w="1276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链接</w:t>
            </w:r>
          </w:p>
        </w:tc>
        <w:tc>
          <w:tcPr>
            <w:tcW w:w="5295" w:type="dxa"/>
          </w:tcPr>
          <w:p w:rsidR="00561309" w:rsidRDefault="00561309" w:rsidP="002D1C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 w:rsidR="002D1C13"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单编号</w:t>
            </w:r>
            <w:r>
              <w:rPr>
                <w:rFonts w:hint="eastAsia"/>
                <w:sz w:val="24"/>
              </w:rPr>
              <w:t>后跳转每一行</w:t>
            </w:r>
            <w:r>
              <w:rPr>
                <w:sz w:val="24"/>
              </w:rPr>
              <w:t>对应记录的</w:t>
            </w:r>
            <w:r w:rsidR="002D1C13">
              <w:rPr>
                <w:rFonts w:hint="eastAsia"/>
                <w:sz w:val="24"/>
              </w:rPr>
              <w:t>结算</w:t>
            </w:r>
            <w:r>
              <w:rPr>
                <w:rFonts w:hint="eastAsia"/>
                <w:sz w:val="24"/>
              </w:rPr>
              <w:t>单详情页面</w:t>
            </w:r>
          </w:p>
        </w:tc>
      </w:tr>
      <w:tr w:rsidR="00561309" w:rsidTr="00435178">
        <w:tc>
          <w:tcPr>
            <w:tcW w:w="1951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导出</w:t>
            </w:r>
          </w:p>
        </w:tc>
        <w:tc>
          <w:tcPr>
            <w:tcW w:w="1276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点击后导出所有查询结果数据，字段见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excel</w:t>
            </w:r>
            <w:r>
              <w:rPr>
                <w:rFonts w:hint="eastAsia"/>
                <w:sz w:val="24"/>
              </w:rPr>
              <w:t>导出字段）</w:t>
            </w:r>
          </w:p>
        </w:tc>
      </w:tr>
    </w:tbl>
    <w:p w:rsidR="00561309" w:rsidRDefault="00561309" w:rsidP="00561309"/>
    <w:p w:rsidR="00561309" w:rsidRDefault="009C697E" w:rsidP="00561309">
      <w:pPr>
        <w:pStyle w:val="2"/>
      </w:pPr>
      <w:bookmarkStart w:id="55" w:name="_Toc498970779"/>
      <w:r>
        <w:t>5</w:t>
      </w:r>
      <w:r w:rsidR="00561309">
        <w:rPr>
          <w:rFonts w:hint="eastAsia"/>
        </w:rPr>
        <w:t>.2</w:t>
      </w:r>
      <w:r w:rsidR="00561309">
        <w:t xml:space="preserve"> </w:t>
      </w:r>
      <w:r>
        <w:rPr>
          <w:rFonts w:hint="eastAsia"/>
        </w:rPr>
        <w:t>结算</w:t>
      </w:r>
      <w:r w:rsidR="00561309">
        <w:rPr>
          <w:rFonts w:hint="eastAsia"/>
        </w:rPr>
        <w:t>单</w:t>
      </w:r>
      <w:r w:rsidR="00561309">
        <w:t>详情</w:t>
      </w:r>
      <w:bookmarkEnd w:id="55"/>
    </w:p>
    <w:p w:rsidR="00561309" w:rsidRDefault="00D8374F" w:rsidP="00561309">
      <w:pPr>
        <w:pStyle w:val="3"/>
      </w:pPr>
      <w:bookmarkStart w:id="56" w:name="_Toc498970780"/>
      <w:r>
        <w:t>5</w:t>
      </w:r>
      <w:r w:rsidR="00561309">
        <w:t>.</w:t>
      </w:r>
      <w:r w:rsidR="00561309">
        <w:rPr>
          <w:rFonts w:hint="eastAsia"/>
        </w:rPr>
        <w:t>2.</w:t>
      </w:r>
      <w:r>
        <w:t>1</w:t>
      </w:r>
      <w:r w:rsidR="00561309">
        <w:rPr>
          <w:rFonts w:hint="eastAsia"/>
        </w:rPr>
        <w:t xml:space="preserve"> </w:t>
      </w:r>
      <w:r w:rsidR="00561309">
        <w:rPr>
          <w:rFonts w:hint="eastAsia"/>
        </w:rPr>
        <w:t>字段</w:t>
      </w:r>
      <w:r w:rsidR="00561309">
        <w:t>说明</w:t>
      </w:r>
      <w:bookmarkEnd w:id="5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9"/>
        <w:gridCol w:w="1131"/>
        <w:gridCol w:w="1555"/>
        <w:gridCol w:w="952"/>
        <w:gridCol w:w="2795"/>
      </w:tblGrid>
      <w:tr w:rsidR="00561309" w:rsidRPr="00D4671B" w:rsidTr="00435178">
        <w:tc>
          <w:tcPr>
            <w:tcW w:w="2089" w:type="dxa"/>
          </w:tcPr>
          <w:p w:rsidR="00561309" w:rsidRPr="00D4671B" w:rsidRDefault="00561309" w:rsidP="00435178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字段名</w:t>
            </w:r>
          </w:p>
        </w:tc>
        <w:tc>
          <w:tcPr>
            <w:tcW w:w="1131" w:type="dxa"/>
          </w:tcPr>
          <w:p w:rsidR="00561309" w:rsidRPr="00D4671B" w:rsidRDefault="00561309" w:rsidP="00435178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类型</w:t>
            </w:r>
          </w:p>
        </w:tc>
        <w:tc>
          <w:tcPr>
            <w:tcW w:w="1555" w:type="dxa"/>
          </w:tcPr>
          <w:p w:rsidR="00561309" w:rsidRPr="00D4671B" w:rsidRDefault="00561309" w:rsidP="00435178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是否可修改</w:t>
            </w:r>
          </w:p>
        </w:tc>
        <w:tc>
          <w:tcPr>
            <w:tcW w:w="952" w:type="dxa"/>
          </w:tcPr>
          <w:p w:rsidR="00561309" w:rsidRPr="00D4671B" w:rsidRDefault="00561309" w:rsidP="00435178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校验</w:t>
            </w:r>
          </w:p>
        </w:tc>
        <w:tc>
          <w:tcPr>
            <w:tcW w:w="2795" w:type="dxa"/>
          </w:tcPr>
          <w:p w:rsidR="00561309" w:rsidRPr="00D4671B" w:rsidRDefault="00561309" w:rsidP="00435178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备注</w:t>
            </w:r>
          </w:p>
        </w:tc>
      </w:tr>
      <w:tr w:rsidR="00561309" w:rsidTr="00435178">
        <w:tc>
          <w:tcPr>
            <w:tcW w:w="2089" w:type="dxa"/>
          </w:tcPr>
          <w:p w:rsidR="00561309" w:rsidRPr="00E43D34" w:rsidRDefault="00D8374F" w:rsidP="00435178">
            <w:pPr>
              <w:tabs>
                <w:tab w:val="right" w:pos="1877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结算单</w:t>
            </w:r>
            <w:r w:rsidR="00561309">
              <w:rPr>
                <w:sz w:val="24"/>
              </w:rPr>
              <w:t>号</w:t>
            </w:r>
            <w:r w:rsidR="00561309" w:rsidRPr="00E43D34">
              <w:rPr>
                <w:sz w:val="24"/>
              </w:rPr>
              <w:tab/>
            </w:r>
          </w:p>
        </w:tc>
        <w:tc>
          <w:tcPr>
            <w:tcW w:w="1131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561309" w:rsidRPr="00E43D34" w:rsidRDefault="00561309" w:rsidP="0043517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自动生成</w:t>
            </w:r>
          </w:p>
        </w:tc>
      </w:tr>
      <w:tr w:rsidR="00561309" w:rsidTr="00435178">
        <w:tc>
          <w:tcPr>
            <w:tcW w:w="2089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sz w:val="24"/>
              </w:rPr>
              <w:t>状态</w:t>
            </w:r>
          </w:p>
        </w:tc>
        <w:tc>
          <w:tcPr>
            <w:tcW w:w="1131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561309" w:rsidRPr="00E43D34" w:rsidRDefault="00561309" w:rsidP="0043517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561309" w:rsidRPr="00E43D34" w:rsidRDefault="00D8374F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</w:t>
            </w:r>
            <w:r>
              <w:rPr>
                <w:rFonts w:hint="eastAsia"/>
                <w:sz w:val="24"/>
              </w:rPr>
              <w:t>采购主管</w:t>
            </w:r>
            <w:r>
              <w:rPr>
                <w:sz w:val="24"/>
              </w:rPr>
              <w:t>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采购总监审核，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财务审核，财务已审核，作废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财务申请作废。</w:t>
            </w:r>
          </w:p>
        </w:tc>
      </w:tr>
      <w:tr w:rsidR="00561309" w:rsidTr="00435178">
        <w:tc>
          <w:tcPr>
            <w:tcW w:w="2089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1131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组织</w:t>
            </w:r>
            <w:r>
              <w:rPr>
                <w:sz w:val="24"/>
              </w:rPr>
              <w:t>架构选择控件</w:t>
            </w:r>
          </w:p>
        </w:tc>
        <w:tc>
          <w:tcPr>
            <w:tcW w:w="1555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561309" w:rsidRPr="00E43D34" w:rsidRDefault="00561309" w:rsidP="00435178">
            <w:pPr>
              <w:rPr>
                <w:sz w:val="24"/>
              </w:rPr>
            </w:pPr>
          </w:p>
        </w:tc>
      </w:tr>
      <w:tr w:rsidR="00561309" w:rsidTr="00435178">
        <w:tc>
          <w:tcPr>
            <w:tcW w:w="2089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1131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555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数据</w:t>
            </w:r>
            <w:r>
              <w:rPr>
                <w:sz w:val="24"/>
              </w:rPr>
              <w:t>权限配置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所有公司（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</w:tr>
      <w:tr w:rsidR="00561309" w:rsidTr="00435178">
        <w:tc>
          <w:tcPr>
            <w:tcW w:w="2089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1131" w:type="dxa"/>
          </w:tcPr>
          <w:p w:rsidR="00561309" w:rsidRPr="00E43D34" w:rsidRDefault="00FA613F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下拉选择联想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561309" w:rsidRPr="00E43D34" w:rsidRDefault="00FA613F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所有</w:t>
            </w:r>
            <w:r>
              <w:rPr>
                <w:sz w:val="24"/>
              </w:rPr>
              <w:t>有效供应商可选</w:t>
            </w:r>
          </w:p>
        </w:tc>
      </w:tr>
      <w:tr w:rsidR="00561309" w:rsidTr="00435178">
        <w:tc>
          <w:tcPr>
            <w:tcW w:w="2089" w:type="dxa"/>
          </w:tcPr>
          <w:p w:rsidR="00561309" w:rsidRDefault="003A2FBD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财务入账</w:t>
            </w:r>
            <w:r>
              <w:rPr>
                <w:sz w:val="24"/>
              </w:rPr>
              <w:t>日期</w:t>
            </w:r>
          </w:p>
        </w:tc>
        <w:tc>
          <w:tcPr>
            <w:tcW w:w="1131" w:type="dxa"/>
          </w:tcPr>
          <w:p w:rsidR="00561309" w:rsidRPr="00E43D34" w:rsidRDefault="003A2FBD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日期选择</w:t>
            </w:r>
            <w:r>
              <w:rPr>
                <w:sz w:val="24"/>
              </w:rPr>
              <w:t>控件</w:t>
            </w:r>
          </w:p>
        </w:tc>
        <w:tc>
          <w:tcPr>
            <w:tcW w:w="1555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561309" w:rsidRDefault="00561309" w:rsidP="00435178">
            <w:pPr>
              <w:rPr>
                <w:sz w:val="24"/>
              </w:rPr>
            </w:pPr>
          </w:p>
        </w:tc>
      </w:tr>
      <w:tr w:rsidR="003A2FBD" w:rsidTr="00435178">
        <w:tc>
          <w:tcPr>
            <w:tcW w:w="2089" w:type="dxa"/>
          </w:tcPr>
          <w:p w:rsidR="003A2FBD" w:rsidRDefault="003A2FBD" w:rsidP="003A2F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</w:t>
            </w:r>
            <w:r>
              <w:rPr>
                <w:sz w:val="24"/>
              </w:rPr>
              <w:t>人</w:t>
            </w:r>
          </w:p>
        </w:tc>
        <w:tc>
          <w:tcPr>
            <w:tcW w:w="1131" w:type="dxa"/>
          </w:tcPr>
          <w:p w:rsidR="003A2FBD" w:rsidRPr="00E43D34" w:rsidRDefault="003A2FBD" w:rsidP="003A2F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3A2FBD" w:rsidRPr="00E43D34" w:rsidRDefault="003A2FBD" w:rsidP="003A2F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3A2FBD" w:rsidRDefault="003A2FBD" w:rsidP="003A2FB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3A2FBD" w:rsidRDefault="003A2FBD" w:rsidP="003A2FBD">
            <w:pPr>
              <w:rPr>
                <w:sz w:val="24"/>
              </w:rPr>
            </w:pPr>
          </w:p>
        </w:tc>
      </w:tr>
      <w:tr w:rsidR="00561309" w:rsidTr="00435178">
        <w:tc>
          <w:tcPr>
            <w:tcW w:w="2089" w:type="dxa"/>
          </w:tcPr>
          <w:p w:rsidR="00561309" w:rsidRDefault="003A2FBD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</w:t>
            </w:r>
            <w:r>
              <w:rPr>
                <w:rFonts w:hint="eastAsia"/>
                <w:sz w:val="24"/>
              </w:rPr>
              <w:t>入账</w:t>
            </w:r>
            <w:r>
              <w:rPr>
                <w:sz w:val="24"/>
              </w:rPr>
              <w:t>日期</w:t>
            </w:r>
          </w:p>
        </w:tc>
        <w:tc>
          <w:tcPr>
            <w:tcW w:w="1131" w:type="dxa"/>
          </w:tcPr>
          <w:p w:rsidR="00561309" w:rsidRDefault="003A2FBD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日期选择</w:t>
            </w:r>
            <w:r>
              <w:rPr>
                <w:sz w:val="24"/>
              </w:rPr>
              <w:t>控件</w:t>
            </w:r>
          </w:p>
        </w:tc>
        <w:tc>
          <w:tcPr>
            <w:tcW w:w="1555" w:type="dxa"/>
          </w:tcPr>
          <w:p w:rsidR="00561309" w:rsidRDefault="003A2FBD" w:rsidP="003A2F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</w:t>
            </w:r>
          </w:p>
        </w:tc>
        <w:tc>
          <w:tcPr>
            <w:tcW w:w="952" w:type="dxa"/>
          </w:tcPr>
          <w:p w:rsidR="00561309" w:rsidRDefault="003A2FBD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作废时</w:t>
            </w:r>
            <w:r w:rsidR="00561309"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561309" w:rsidRDefault="00561309" w:rsidP="00435178">
            <w:pPr>
              <w:rPr>
                <w:sz w:val="24"/>
              </w:rPr>
            </w:pPr>
          </w:p>
        </w:tc>
      </w:tr>
      <w:tr w:rsidR="00456FFD" w:rsidTr="00435178">
        <w:tc>
          <w:tcPr>
            <w:tcW w:w="2089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日期</w:t>
            </w:r>
          </w:p>
        </w:tc>
        <w:tc>
          <w:tcPr>
            <w:tcW w:w="1131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56FFD" w:rsidRDefault="00456FFD" w:rsidP="00456FF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</w:t>
            </w:r>
            <w:r>
              <w:rPr>
                <w:sz w:val="24"/>
              </w:rPr>
              <w:t>日期</w:t>
            </w:r>
          </w:p>
        </w:tc>
      </w:tr>
      <w:tr w:rsidR="00456FFD" w:rsidTr="00435178">
        <w:tc>
          <w:tcPr>
            <w:tcW w:w="2089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未税</w:t>
            </w:r>
            <w:r>
              <w:rPr>
                <w:sz w:val="24"/>
              </w:rPr>
              <w:t>金额</w:t>
            </w:r>
          </w:p>
        </w:tc>
        <w:tc>
          <w:tcPr>
            <w:tcW w:w="1131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56FFD" w:rsidRDefault="00456FFD" w:rsidP="00456FF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所有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入库单的未税金额</w:t>
            </w:r>
            <w:r>
              <w:rPr>
                <w:rFonts w:hint="eastAsia"/>
                <w:sz w:val="24"/>
              </w:rPr>
              <w:t>之和</w:t>
            </w:r>
          </w:p>
        </w:tc>
      </w:tr>
      <w:tr w:rsidR="00456FFD" w:rsidRPr="00456FFD" w:rsidTr="00435178">
        <w:tc>
          <w:tcPr>
            <w:tcW w:w="2089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税额</w:t>
            </w:r>
          </w:p>
        </w:tc>
        <w:tc>
          <w:tcPr>
            <w:tcW w:w="1131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56FFD" w:rsidRDefault="00456FFD" w:rsidP="00456FF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所有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入库单的税额</w:t>
            </w:r>
            <w:r>
              <w:rPr>
                <w:rFonts w:hint="eastAsia"/>
                <w:sz w:val="24"/>
              </w:rPr>
              <w:t>之和</w:t>
            </w:r>
          </w:p>
        </w:tc>
      </w:tr>
      <w:tr w:rsidR="00456FFD" w:rsidRPr="00456FFD" w:rsidTr="00435178">
        <w:tc>
          <w:tcPr>
            <w:tcW w:w="2089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调整</w:t>
            </w:r>
            <w:r>
              <w:rPr>
                <w:sz w:val="24"/>
              </w:rPr>
              <w:t>金额</w:t>
            </w:r>
          </w:p>
        </w:tc>
        <w:tc>
          <w:tcPr>
            <w:tcW w:w="1131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56FFD" w:rsidRDefault="00456FFD" w:rsidP="00456FF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所有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入库单的</w:t>
            </w:r>
            <w:r>
              <w:rPr>
                <w:rFonts w:hint="eastAsia"/>
                <w:sz w:val="24"/>
              </w:rPr>
              <w:t>调整金额之和</w:t>
            </w:r>
          </w:p>
        </w:tc>
      </w:tr>
      <w:tr w:rsidR="00456FFD" w:rsidRPr="00456FFD" w:rsidTr="00435178">
        <w:tc>
          <w:tcPr>
            <w:tcW w:w="2089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调整税额</w:t>
            </w:r>
          </w:p>
        </w:tc>
        <w:tc>
          <w:tcPr>
            <w:tcW w:w="1131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56FFD" w:rsidRDefault="00456FFD" w:rsidP="00456FF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所有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入库单的</w:t>
            </w:r>
            <w:r>
              <w:rPr>
                <w:rFonts w:hint="eastAsia"/>
                <w:sz w:val="24"/>
              </w:rPr>
              <w:t>调整税额之和</w:t>
            </w:r>
          </w:p>
        </w:tc>
      </w:tr>
      <w:tr w:rsidR="00456FFD" w:rsidRPr="00CE2388" w:rsidTr="00435178">
        <w:tc>
          <w:tcPr>
            <w:tcW w:w="2089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海关</w:t>
            </w:r>
            <w:r>
              <w:rPr>
                <w:sz w:val="24"/>
              </w:rPr>
              <w:t>增值税</w:t>
            </w:r>
          </w:p>
        </w:tc>
        <w:tc>
          <w:tcPr>
            <w:tcW w:w="1131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56FFD" w:rsidRDefault="00456FFD" w:rsidP="00456FF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所有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入库单的</w:t>
            </w:r>
            <w:r>
              <w:rPr>
                <w:rFonts w:hint="eastAsia"/>
                <w:sz w:val="24"/>
              </w:rPr>
              <w:t>海关</w:t>
            </w:r>
            <w:r>
              <w:rPr>
                <w:sz w:val="24"/>
              </w:rPr>
              <w:t>增值税</w:t>
            </w:r>
            <w:r>
              <w:rPr>
                <w:rFonts w:hint="eastAsia"/>
                <w:sz w:val="24"/>
              </w:rPr>
              <w:t>之和</w:t>
            </w:r>
          </w:p>
        </w:tc>
      </w:tr>
      <w:tr w:rsidR="00CE2388" w:rsidRPr="00CE2388" w:rsidTr="00435178">
        <w:tc>
          <w:tcPr>
            <w:tcW w:w="2089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</w:t>
            </w:r>
            <w:r>
              <w:rPr>
                <w:sz w:val="24"/>
              </w:rPr>
              <w:t>支付</w:t>
            </w:r>
            <w:r>
              <w:rPr>
                <w:rFonts w:hint="eastAsia"/>
                <w:sz w:val="24"/>
              </w:rPr>
              <w:t>金额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CE2388" w:rsidRDefault="00CE2388" w:rsidP="00CE238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E2388" w:rsidRP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rFonts w:hint="eastAsia"/>
                <w:sz w:val="24"/>
              </w:rPr>
              <w:t>未税</w:t>
            </w:r>
            <w:r>
              <w:rPr>
                <w:sz w:val="24"/>
              </w:rPr>
              <w:t>金额</w:t>
            </w:r>
            <w:r>
              <w:rPr>
                <w:sz w:val="24"/>
              </w:rPr>
              <w:t>+</w:t>
            </w:r>
            <w:r>
              <w:rPr>
                <w:rFonts w:hint="eastAsia"/>
                <w:sz w:val="24"/>
              </w:rPr>
              <w:t>调整</w:t>
            </w:r>
            <w:r>
              <w:rPr>
                <w:sz w:val="24"/>
              </w:rPr>
              <w:t>金额</w:t>
            </w:r>
            <w:r>
              <w:rPr>
                <w:sz w:val="24"/>
              </w:rPr>
              <w:t>+</w:t>
            </w:r>
            <w:r>
              <w:rPr>
                <w:sz w:val="24"/>
              </w:rPr>
              <w:t>调整税额</w:t>
            </w:r>
            <w:r>
              <w:rPr>
                <w:sz w:val="24"/>
              </w:rPr>
              <w:t>+</w:t>
            </w:r>
            <w:r>
              <w:rPr>
                <w:rFonts w:hint="eastAsia"/>
                <w:sz w:val="24"/>
              </w:rPr>
              <w:t>海关</w:t>
            </w:r>
            <w:r>
              <w:rPr>
                <w:sz w:val="24"/>
              </w:rPr>
              <w:t>增值税</w:t>
            </w:r>
          </w:p>
        </w:tc>
      </w:tr>
      <w:tr w:rsidR="00CE2388" w:rsidRPr="00CE2388" w:rsidTr="00435178">
        <w:tc>
          <w:tcPr>
            <w:tcW w:w="2089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</w:t>
            </w:r>
            <w:r>
              <w:rPr>
                <w:sz w:val="24"/>
              </w:rPr>
              <w:t>支付日期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CE2388" w:rsidRDefault="00CE2388" w:rsidP="00CE238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入库单</w:t>
            </w:r>
            <w:r>
              <w:rPr>
                <w:rFonts w:hint="eastAsia"/>
                <w:sz w:val="24"/>
              </w:rPr>
              <w:t>明细</w:t>
            </w:r>
            <w:r>
              <w:rPr>
                <w:sz w:val="24"/>
              </w:rPr>
              <w:t>中最晚的</w:t>
            </w:r>
            <w:r>
              <w:rPr>
                <w:rFonts w:hint="eastAsia"/>
                <w:sz w:val="24"/>
              </w:rPr>
              <w:t>应</w:t>
            </w:r>
            <w:r>
              <w:rPr>
                <w:sz w:val="24"/>
              </w:rPr>
              <w:t>支付日期</w:t>
            </w:r>
          </w:p>
        </w:tc>
      </w:tr>
      <w:tr w:rsidR="00CE2388" w:rsidRPr="00CE2388" w:rsidTr="00435178">
        <w:tc>
          <w:tcPr>
            <w:tcW w:w="2089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</w:t>
            </w:r>
            <w:r>
              <w:rPr>
                <w:sz w:val="24"/>
              </w:rPr>
              <w:t>支付</w:t>
            </w:r>
            <w:r>
              <w:rPr>
                <w:rFonts w:hint="eastAsia"/>
                <w:sz w:val="24"/>
              </w:rPr>
              <w:t>金额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CE2388" w:rsidRDefault="00CE2388" w:rsidP="00CE238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所有关联的</w:t>
            </w:r>
            <w:r>
              <w:rPr>
                <w:rFonts w:hint="eastAsia"/>
                <w:sz w:val="24"/>
              </w:rPr>
              <w:t>已经</w:t>
            </w:r>
            <w:r>
              <w:rPr>
                <w:sz w:val="24"/>
              </w:rPr>
              <w:t>支付的支付单金额之和</w:t>
            </w:r>
          </w:p>
        </w:tc>
      </w:tr>
      <w:tr w:rsidR="00CE2388" w:rsidRPr="00CE2388" w:rsidTr="00435178">
        <w:tc>
          <w:tcPr>
            <w:tcW w:w="2089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支付金额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CE2388" w:rsidRDefault="00CE2388" w:rsidP="00CE238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应支付金额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已支付金额</w:t>
            </w:r>
          </w:p>
        </w:tc>
      </w:tr>
      <w:tr w:rsidR="00CE2388" w:rsidTr="00435178">
        <w:tc>
          <w:tcPr>
            <w:tcW w:w="2089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</w:t>
            </w:r>
            <w:r>
              <w:rPr>
                <w:sz w:val="24"/>
              </w:rPr>
              <w:t>人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CE2388" w:rsidRPr="00E43D34" w:rsidRDefault="00CE2388" w:rsidP="00CE2388">
            <w:pPr>
              <w:rPr>
                <w:sz w:val="24"/>
              </w:rPr>
            </w:pPr>
          </w:p>
        </w:tc>
      </w:tr>
      <w:tr w:rsidR="00CE2388" w:rsidTr="00435178">
        <w:tc>
          <w:tcPr>
            <w:tcW w:w="2089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</w:t>
            </w:r>
            <w:r>
              <w:rPr>
                <w:sz w:val="24"/>
              </w:rPr>
              <w:t>银行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为初始和新建时</w:t>
            </w:r>
          </w:p>
        </w:tc>
        <w:tc>
          <w:tcPr>
            <w:tcW w:w="952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CE2388" w:rsidRPr="00E43D34" w:rsidRDefault="00CE2388" w:rsidP="00CE2388">
            <w:pPr>
              <w:rPr>
                <w:sz w:val="24"/>
              </w:rPr>
            </w:pPr>
          </w:p>
        </w:tc>
      </w:tr>
      <w:tr w:rsidR="00CE2388" w:rsidTr="00435178">
        <w:tc>
          <w:tcPr>
            <w:tcW w:w="2089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</w:t>
            </w:r>
            <w:r>
              <w:rPr>
                <w:sz w:val="24"/>
              </w:rPr>
              <w:t>账号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CE2388" w:rsidRPr="00E43D34" w:rsidRDefault="00CE2388" w:rsidP="00CE2388">
            <w:pPr>
              <w:rPr>
                <w:sz w:val="24"/>
              </w:rPr>
            </w:pPr>
          </w:p>
        </w:tc>
      </w:tr>
      <w:tr w:rsidR="00CE2388" w:rsidTr="00435178">
        <w:tc>
          <w:tcPr>
            <w:tcW w:w="2089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CE2388" w:rsidRDefault="00CE2388" w:rsidP="00CE238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E2388" w:rsidRDefault="00CE2388" w:rsidP="00CE2388">
            <w:pPr>
              <w:rPr>
                <w:sz w:val="24"/>
              </w:rPr>
            </w:pPr>
          </w:p>
        </w:tc>
      </w:tr>
      <w:tr w:rsidR="00CE2388" w:rsidTr="00435178">
        <w:tc>
          <w:tcPr>
            <w:tcW w:w="2089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作废日期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CE2388" w:rsidRDefault="00CE2388" w:rsidP="00CE238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E2388" w:rsidRDefault="00CE2388" w:rsidP="00CE2388">
            <w:pPr>
              <w:rPr>
                <w:sz w:val="24"/>
              </w:rPr>
            </w:pPr>
          </w:p>
        </w:tc>
      </w:tr>
      <w:tr w:rsidR="00CE2388" w:rsidTr="00435178">
        <w:tc>
          <w:tcPr>
            <w:tcW w:w="2089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131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多行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CE2388" w:rsidRDefault="00CE2388" w:rsidP="00CE238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E2388" w:rsidRDefault="00CE2388" w:rsidP="00CE2388">
            <w:pPr>
              <w:rPr>
                <w:sz w:val="24"/>
              </w:rPr>
            </w:pPr>
          </w:p>
        </w:tc>
      </w:tr>
      <w:tr w:rsidR="00611B4A" w:rsidTr="00435178">
        <w:tc>
          <w:tcPr>
            <w:tcW w:w="2089" w:type="dxa"/>
          </w:tcPr>
          <w:p w:rsidR="00611B4A" w:rsidRDefault="00611B4A" w:rsidP="00CE2388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</w:p>
        </w:tc>
        <w:tc>
          <w:tcPr>
            <w:tcW w:w="1131" w:type="dxa"/>
          </w:tcPr>
          <w:p w:rsidR="00611B4A" w:rsidRPr="00611B4A" w:rsidRDefault="00611B4A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入库</w:t>
            </w:r>
            <w:r>
              <w:rPr>
                <w:rFonts w:hint="eastAsia"/>
                <w:sz w:val="24"/>
              </w:rPr>
              <w:t>单</w:t>
            </w:r>
            <w:r w:rsidR="008207D5">
              <w:rPr>
                <w:rFonts w:hint="eastAsia"/>
                <w:sz w:val="24"/>
              </w:rPr>
              <w:t>商品</w:t>
            </w:r>
            <w:r w:rsidR="008207D5">
              <w:rPr>
                <w:sz w:val="24"/>
              </w:rPr>
              <w:t>明细</w:t>
            </w:r>
            <w:r>
              <w:rPr>
                <w:sz w:val="24"/>
              </w:rPr>
              <w:t>列表</w:t>
            </w:r>
          </w:p>
        </w:tc>
        <w:tc>
          <w:tcPr>
            <w:tcW w:w="1555" w:type="dxa"/>
          </w:tcPr>
          <w:p w:rsidR="00611B4A" w:rsidRDefault="00611B4A" w:rsidP="00CE2388">
            <w:pPr>
              <w:rPr>
                <w:sz w:val="24"/>
              </w:rPr>
            </w:pPr>
          </w:p>
        </w:tc>
        <w:tc>
          <w:tcPr>
            <w:tcW w:w="952" w:type="dxa"/>
          </w:tcPr>
          <w:p w:rsidR="00611B4A" w:rsidRDefault="00611B4A" w:rsidP="00CE238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611B4A" w:rsidRDefault="00611B4A" w:rsidP="00CE2388">
            <w:pPr>
              <w:rPr>
                <w:sz w:val="24"/>
              </w:rPr>
            </w:pPr>
          </w:p>
        </w:tc>
      </w:tr>
      <w:tr w:rsidR="00611B4A" w:rsidRPr="00611B4A" w:rsidTr="00435178">
        <w:tc>
          <w:tcPr>
            <w:tcW w:w="2089" w:type="dxa"/>
          </w:tcPr>
          <w:p w:rsidR="00611B4A" w:rsidRDefault="00123CCD" w:rsidP="00611B4A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611B4A">
              <w:rPr>
                <w:sz w:val="24"/>
              </w:rPr>
              <w:t>-</w:t>
            </w:r>
            <w:r w:rsidR="00611B4A">
              <w:rPr>
                <w:rFonts w:hint="eastAsia"/>
                <w:sz w:val="24"/>
              </w:rPr>
              <w:t>应付</w:t>
            </w:r>
            <w:r w:rsidR="00611B4A">
              <w:rPr>
                <w:sz w:val="24"/>
              </w:rPr>
              <w:t>单号</w:t>
            </w:r>
          </w:p>
        </w:tc>
        <w:tc>
          <w:tcPr>
            <w:tcW w:w="1131" w:type="dxa"/>
          </w:tcPr>
          <w:p w:rsidR="00611B4A" w:rsidRPr="00E43D34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611B4A" w:rsidRPr="00E43D34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611B4A" w:rsidRDefault="00611B4A" w:rsidP="00611B4A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611B4A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611B4A" w:rsidRPr="00611B4A" w:rsidTr="00435178">
        <w:tc>
          <w:tcPr>
            <w:tcW w:w="2089" w:type="dxa"/>
          </w:tcPr>
          <w:p w:rsidR="00611B4A" w:rsidRDefault="00123CCD" w:rsidP="00611B4A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611B4A">
              <w:rPr>
                <w:sz w:val="24"/>
              </w:rPr>
              <w:t>-</w:t>
            </w:r>
            <w:r w:rsidR="00611B4A">
              <w:rPr>
                <w:rFonts w:hint="eastAsia"/>
                <w:sz w:val="24"/>
              </w:rPr>
              <w:t>出入</w:t>
            </w:r>
            <w:r w:rsidR="00611B4A">
              <w:rPr>
                <w:sz w:val="24"/>
              </w:rPr>
              <w:t>库类型</w:t>
            </w:r>
          </w:p>
        </w:tc>
        <w:tc>
          <w:tcPr>
            <w:tcW w:w="1131" w:type="dxa"/>
          </w:tcPr>
          <w:p w:rsidR="00611B4A" w:rsidRPr="00E43D34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611B4A" w:rsidRPr="00E43D34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611B4A" w:rsidRDefault="00611B4A" w:rsidP="00611B4A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611B4A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611B4A" w:rsidRPr="00611B4A" w:rsidTr="00435178">
        <w:tc>
          <w:tcPr>
            <w:tcW w:w="2089" w:type="dxa"/>
          </w:tcPr>
          <w:p w:rsidR="00611B4A" w:rsidRDefault="00123CCD" w:rsidP="00611B4A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611B4A">
              <w:rPr>
                <w:sz w:val="24"/>
              </w:rPr>
              <w:t>-</w:t>
            </w:r>
            <w:r w:rsidR="00611B4A">
              <w:rPr>
                <w:rFonts w:hint="eastAsia"/>
                <w:sz w:val="24"/>
              </w:rPr>
              <w:t>仓</w:t>
            </w:r>
          </w:p>
        </w:tc>
        <w:tc>
          <w:tcPr>
            <w:tcW w:w="1131" w:type="dxa"/>
          </w:tcPr>
          <w:p w:rsidR="00611B4A" w:rsidRPr="00E43D34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611B4A" w:rsidRPr="00E43D34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611B4A" w:rsidRDefault="00611B4A" w:rsidP="00611B4A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611B4A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FD2CE8" w:rsidRPr="00611B4A" w:rsidTr="00435178">
        <w:tc>
          <w:tcPr>
            <w:tcW w:w="2089" w:type="dxa"/>
          </w:tcPr>
          <w:p w:rsidR="00FD2CE8" w:rsidRDefault="00123CCD" w:rsidP="00FD2CE8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FD2CE8">
              <w:rPr>
                <w:sz w:val="24"/>
              </w:rPr>
              <w:t>-</w:t>
            </w:r>
            <w:r w:rsidR="00FD2CE8">
              <w:rPr>
                <w:rFonts w:hint="eastAsia"/>
                <w:sz w:val="24"/>
              </w:rPr>
              <w:t>出入库</w:t>
            </w:r>
            <w:r w:rsidR="00FD2CE8">
              <w:rPr>
                <w:sz w:val="24"/>
              </w:rPr>
              <w:t>单号</w:t>
            </w:r>
          </w:p>
        </w:tc>
        <w:tc>
          <w:tcPr>
            <w:tcW w:w="1131" w:type="dxa"/>
          </w:tcPr>
          <w:p w:rsidR="00FD2CE8" w:rsidRPr="00E43D34" w:rsidRDefault="00FD2CE8" w:rsidP="00FD2C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FD2CE8" w:rsidRPr="00E43D34" w:rsidRDefault="00FD2CE8" w:rsidP="00FD2C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FD2CE8" w:rsidRDefault="00FD2CE8" w:rsidP="00FD2CE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FD2CE8" w:rsidRDefault="00FD2CE8" w:rsidP="00FD2C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FD2CE8" w:rsidRPr="00611B4A" w:rsidTr="00435178">
        <w:tc>
          <w:tcPr>
            <w:tcW w:w="2089" w:type="dxa"/>
          </w:tcPr>
          <w:p w:rsidR="00FD2CE8" w:rsidRDefault="00123CCD" w:rsidP="00FD2CE8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FD2CE8">
              <w:rPr>
                <w:sz w:val="24"/>
              </w:rPr>
              <w:t>-</w:t>
            </w:r>
            <w:r w:rsidR="00FD2CE8">
              <w:rPr>
                <w:rFonts w:hint="eastAsia"/>
                <w:sz w:val="24"/>
              </w:rPr>
              <w:t>出入库日期</w:t>
            </w:r>
          </w:p>
        </w:tc>
        <w:tc>
          <w:tcPr>
            <w:tcW w:w="1131" w:type="dxa"/>
          </w:tcPr>
          <w:p w:rsidR="00FD2CE8" w:rsidRPr="00E43D34" w:rsidRDefault="00FD2CE8" w:rsidP="00FD2C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FD2CE8" w:rsidRPr="00E43D34" w:rsidRDefault="00FD2CE8" w:rsidP="00FD2C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FD2CE8" w:rsidRDefault="00FD2CE8" w:rsidP="00FD2CE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FD2CE8" w:rsidRDefault="00FD2CE8" w:rsidP="00FD2C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8207D5" w:rsidRPr="00611B4A" w:rsidTr="00435178">
        <w:tc>
          <w:tcPr>
            <w:tcW w:w="2089" w:type="dxa"/>
          </w:tcPr>
          <w:p w:rsidR="008207D5" w:rsidRDefault="00123CCD" w:rsidP="008207D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8207D5">
              <w:rPr>
                <w:sz w:val="24"/>
              </w:rPr>
              <w:t>-</w:t>
            </w:r>
            <w:r w:rsidR="008207D5">
              <w:rPr>
                <w:rFonts w:hint="eastAsia"/>
                <w:sz w:val="24"/>
              </w:rPr>
              <w:t>商品</w:t>
            </w:r>
            <w:r w:rsidR="008207D5">
              <w:rPr>
                <w:sz w:val="24"/>
              </w:rPr>
              <w:t>编号</w:t>
            </w:r>
          </w:p>
        </w:tc>
        <w:tc>
          <w:tcPr>
            <w:tcW w:w="1131" w:type="dxa"/>
          </w:tcPr>
          <w:p w:rsidR="008207D5" w:rsidRPr="00E43D34" w:rsidRDefault="008207D5" w:rsidP="008207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8207D5" w:rsidRPr="00E43D34" w:rsidRDefault="008207D5" w:rsidP="008207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8207D5" w:rsidRDefault="008207D5" w:rsidP="008207D5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8207D5" w:rsidRDefault="008207D5" w:rsidP="008207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1B08AC" w:rsidRPr="00611B4A" w:rsidTr="00435178">
        <w:tc>
          <w:tcPr>
            <w:tcW w:w="2089" w:type="dxa"/>
          </w:tcPr>
          <w:p w:rsidR="001B08AC" w:rsidRDefault="00123CCD" w:rsidP="001B08AC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1B08AC">
              <w:rPr>
                <w:sz w:val="24"/>
              </w:rPr>
              <w:t>-</w:t>
            </w:r>
            <w:r w:rsidR="001B08AC">
              <w:rPr>
                <w:rFonts w:hint="eastAsia"/>
                <w:sz w:val="24"/>
              </w:rPr>
              <w:t>出入</w:t>
            </w:r>
            <w:r w:rsidR="001B08AC">
              <w:rPr>
                <w:sz w:val="24"/>
              </w:rPr>
              <w:t>库数量</w:t>
            </w:r>
          </w:p>
        </w:tc>
        <w:tc>
          <w:tcPr>
            <w:tcW w:w="1131" w:type="dxa"/>
          </w:tcPr>
          <w:p w:rsidR="001B08AC" w:rsidRPr="00E43D34" w:rsidRDefault="001B08AC" w:rsidP="001B08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1B08AC" w:rsidRPr="00E43D34" w:rsidRDefault="001B08AC" w:rsidP="001B08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1B08AC" w:rsidRDefault="001B08AC" w:rsidP="001B08AC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1B08AC" w:rsidRDefault="001B08AC" w:rsidP="001B08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435178" w:rsidRPr="00611B4A" w:rsidTr="00435178">
        <w:tc>
          <w:tcPr>
            <w:tcW w:w="2089" w:type="dxa"/>
          </w:tcPr>
          <w:p w:rsidR="00435178" w:rsidRDefault="00123CCD" w:rsidP="00435178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435178">
              <w:rPr>
                <w:sz w:val="24"/>
              </w:rPr>
              <w:t>-</w:t>
            </w:r>
            <w:r w:rsidR="00435178">
              <w:rPr>
                <w:rFonts w:hint="eastAsia"/>
                <w:sz w:val="24"/>
              </w:rPr>
              <w:t>采购</w:t>
            </w:r>
            <w:r w:rsidR="00435178">
              <w:rPr>
                <w:sz w:val="24"/>
              </w:rPr>
              <w:t>结算单位</w:t>
            </w:r>
          </w:p>
        </w:tc>
        <w:tc>
          <w:tcPr>
            <w:tcW w:w="1131" w:type="dxa"/>
          </w:tcPr>
          <w:p w:rsidR="00435178" w:rsidRPr="00E43D34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35178" w:rsidRPr="00E43D34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35178" w:rsidRDefault="00435178" w:rsidP="0043517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35178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435178" w:rsidRPr="00611B4A" w:rsidTr="00435178">
        <w:tc>
          <w:tcPr>
            <w:tcW w:w="2089" w:type="dxa"/>
          </w:tcPr>
          <w:p w:rsidR="00435178" w:rsidRDefault="00123CCD" w:rsidP="00435178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435178">
              <w:rPr>
                <w:sz w:val="24"/>
              </w:rPr>
              <w:t>-</w:t>
            </w:r>
            <w:r w:rsidR="00435178">
              <w:rPr>
                <w:rFonts w:hint="eastAsia"/>
                <w:sz w:val="24"/>
              </w:rPr>
              <w:t>未税</w:t>
            </w:r>
            <w:r w:rsidR="00435178">
              <w:rPr>
                <w:sz w:val="24"/>
              </w:rPr>
              <w:t>单价</w:t>
            </w:r>
          </w:p>
        </w:tc>
        <w:tc>
          <w:tcPr>
            <w:tcW w:w="1131" w:type="dxa"/>
          </w:tcPr>
          <w:p w:rsidR="00435178" w:rsidRPr="00E43D34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35178" w:rsidRPr="00E43D34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35178" w:rsidRDefault="00435178" w:rsidP="0043517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35178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435178" w:rsidRPr="00611B4A" w:rsidTr="00435178">
        <w:tc>
          <w:tcPr>
            <w:tcW w:w="2089" w:type="dxa"/>
          </w:tcPr>
          <w:p w:rsidR="00435178" w:rsidRDefault="00123CCD" w:rsidP="00435178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435178">
              <w:rPr>
                <w:sz w:val="24"/>
              </w:rPr>
              <w:t>-</w:t>
            </w:r>
            <w:r w:rsidR="00435178">
              <w:rPr>
                <w:rFonts w:hint="eastAsia"/>
                <w:sz w:val="24"/>
              </w:rPr>
              <w:t>未税</w:t>
            </w:r>
            <w:r w:rsidR="00435178">
              <w:rPr>
                <w:sz w:val="24"/>
              </w:rPr>
              <w:t>金额</w:t>
            </w:r>
          </w:p>
        </w:tc>
        <w:tc>
          <w:tcPr>
            <w:tcW w:w="1131" w:type="dxa"/>
          </w:tcPr>
          <w:p w:rsidR="00435178" w:rsidRPr="00E43D34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35178" w:rsidRPr="00E43D34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35178" w:rsidRDefault="00435178" w:rsidP="0043517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35178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rFonts w:hint="eastAsia"/>
                <w:sz w:val="24"/>
              </w:rPr>
              <w:t>未税</w:t>
            </w:r>
            <w:r>
              <w:rPr>
                <w:sz w:val="24"/>
              </w:rPr>
              <w:t>单价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出入库</w:t>
            </w:r>
            <w:r>
              <w:rPr>
                <w:sz w:val="24"/>
              </w:rPr>
              <w:t>数量</w:t>
            </w:r>
          </w:p>
        </w:tc>
      </w:tr>
      <w:tr w:rsidR="00435178" w:rsidRPr="00435178" w:rsidTr="00435178">
        <w:tc>
          <w:tcPr>
            <w:tcW w:w="2089" w:type="dxa"/>
          </w:tcPr>
          <w:p w:rsidR="00435178" w:rsidRDefault="00123CCD" w:rsidP="00435178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435178">
              <w:rPr>
                <w:sz w:val="24"/>
              </w:rPr>
              <w:t>-</w:t>
            </w:r>
            <w:r w:rsidR="00435178">
              <w:rPr>
                <w:rFonts w:hint="eastAsia"/>
                <w:sz w:val="24"/>
              </w:rPr>
              <w:t>调整</w:t>
            </w:r>
            <w:r w:rsidR="00435178">
              <w:rPr>
                <w:sz w:val="24"/>
              </w:rPr>
              <w:t>金额</w:t>
            </w:r>
          </w:p>
        </w:tc>
        <w:tc>
          <w:tcPr>
            <w:tcW w:w="1131" w:type="dxa"/>
          </w:tcPr>
          <w:p w:rsidR="00435178" w:rsidRPr="00E43D34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435178" w:rsidRPr="00E43D34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和新建时可以修改</w:t>
            </w:r>
          </w:p>
        </w:tc>
        <w:tc>
          <w:tcPr>
            <w:tcW w:w="952" w:type="dxa"/>
          </w:tcPr>
          <w:p w:rsidR="00435178" w:rsidRDefault="00435178" w:rsidP="0043517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35178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调整</w:t>
            </w:r>
            <w:r>
              <w:rPr>
                <w:sz w:val="24"/>
              </w:rPr>
              <w:t>金额</w:t>
            </w:r>
            <w:r w:rsidR="00F80B20">
              <w:rPr>
                <w:rFonts w:hint="eastAsia"/>
                <w:sz w:val="24"/>
              </w:rPr>
              <w:t>/</w:t>
            </w:r>
            <w:r w:rsidR="00F80B20">
              <w:rPr>
                <w:rFonts w:hint="eastAsia"/>
                <w:sz w:val="24"/>
              </w:rPr>
              <w:t>税额</w:t>
            </w:r>
            <w:r>
              <w:rPr>
                <w:sz w:val="24"/>
              </w:rPr>
              <w:t>和海关增值税</w:t>
            </w:r>
            <w:r>
              <w:rPr>
                <w:rFonts w:hint="eastAsia"/>
                <w:sz w:val="24"/>
              </w:rPr>
              <w:t>两个</w:t>
            </w:r>
            <w:r>
              <w:rPr>
                <w:sz w:val="24"/>
              </w:rPr>
              <w:t>只能填一个，保存时校验。</w:t>
            </w:r>
          </w:p>
        </w:tc>
      </w:tr>
      <w:tr w:rsidR="00C474D6" w:rsidRPr="00435178" w:rsidTr="00435178">
        <w:tc>
          <w:tcPr>
            <w:tcW w:w="2089" w:type="dxa"/>
          </w:tcPr>
          <w:p w:rsidR="00C474D6" w:rsidRDefault="00123CCD" w:rsidP="00C474D6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C474D6">
              <w:rPr>
                <w:sz w:val="24"/>
              </w:rPr>
              <w:t>-</w:t>
            </w:r>
            <w:r w:rsidR="00C474D6">
              <w:rPr>
                <w:rFonts w:hint="eastAsia"/>
                <w:sz w:val="24"/>
              </w:rPr>
              <w:t>调整税额</w:t>
            </w:r>
          </w:p>
        </w:tc>
        <w:tc>
          <w:tcPr>
            <w:tcW w:w="1131" w:type="dxa"/>
          </w:tcPr>
          <w:p w:rsidR="00C474D6" w:rsidRPr="00E43D34" w:rsidRDefault="00C474D6" w:rsidP="00C474D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C474D6" w:rsidRPr="00E43D34" w:rsidRDefault="00C474D6" w:rsidP="00C474D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和新建时可以修改</w:t>
            </w:r>
          </w:p>
        </w:tc>
        <w:tc>
          <w:tcPr>
            <w:tcW w:w="952" w:type="dxa"/>
          </w:tcPr>
          <w:p w:rsidR="00C474D6" w:rsidRDefault="00C474D6" w:rsidP="00C474D6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474D6" w:rsidRDefault="00C474D6" w:rsidP="00C474D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调整</w:t>
            </w:r>
            <w:r>
              <w:rPr>
                <w:sz w:val="24"/>
              </w:rPr>
              <w:t>金额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税额</w:t>
            </w:r>
            <w:r>
              <w:rPr>
                <w:sz w:val="24"/>
              </w:rPr>
              <w:t>和海关增值税</w:t>
            </w:r>
            <w:r>
              <w:rPr>
                <w:rFonts w:hint="eastAsia"/>
                <w:sz w:val="24"/>
              </w:rPr>
              <w:t>两个</w:t>
            </w:r>
            <w:r>
              <w:rPr>
                <w:sz w:val="24"/>
              </w:rPr>
              <w:t>只能填一个，保存时校验。</w:t>
            </w:r>
          </w:p>
        </w:tc>
      </w:tr>
      <w:tr w:rsidR="00C474D6" w:rsidRPr="00435178" w:rsidTr="00435178">
        <w:tc>
          <w:tcPr>
            <w:tcW w:w="2089" w:type="dxa"/>
          </w:tcPr>
          <w:p w:rsidR="00C474D6" w:rsidRDefault="00123CCD" w:rsidP="00C474D6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C474D6">
              <w:rPr>
                <w:sz w:val="24"/>
              </w:rPr>
              <w:t>-</w:t>
            </w:r>
            <w:r w:rsidR="00C474D6">
              <w:rPr>
                <w:rFonts w:hint="eastAsia"/>
                <w:sz w:val="24"/>
              </w:rPr>
              <w:t>海关</w:t>
            </w:r>
            <w:r w:rsidR="00C474D6">
              <w:rPr>
                <w:sz w:val="24"/>
              </w:rPr>
              <w:t>增值税</w:t>
            </w:r>
          </w:p>
        </w:tc>
        <w:tc>
          <w:tcPr>
            <w:tcW w:w="1131" w:type="dxa"/>
          </w:tcPr>
          <w:p w:rsidR="00C474D6" w:rsidRPr="00E43D34" w:rsidRDefault="00C474D6" w:rsidP="00C474D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C474D6" w:rsidRPr="00E43D34" w:rsidRDefault="00C474D6" w:rsidP="00C474D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和新建时可以修改</w:t>
            </w:r>
          </w:p>
        </w:tc>
        <w:tc>
          <w:tcPr>
            <w:tcW w:w="952" w:type="dxa"/>
          </w:tcPr>
          <w:p w:rsidR="00C474D6" w:rsidRDefault="00C474D6" w:rsidP="00C474D6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474D6" w:rsidRDefault="00C474D6" w:rsidP="00C474D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调整</w:t>
            </w:r>
            <w:r>
              <w:rPr>
                <w:sz w:val="24"/>
              </w:rPr>
              <w:t>金额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税额</w:t>
            </w:r>
            <w:r>
              <w:rPr>
                <w:sz w:val="24"/>
              </w:rPr>
              <w:t>和海关增值税</w:t>
            </w:r>
            <w:r>
              <w:rPr>
                <w:rFonts w:hint="eastAsia"/>
                <w:sz w:val="24"/>
              </w:rPr>
              <w:t>两个</w:t>
            </w:r>
            <w:r>
              <w:rPr>
                <w:sz w:val="24"/>
              </w:rPr>
              <w:t>只能填一个，保存时校验。</w:t>
            </w:r>
          </w:p>
        </w:tc>
      </w:tr>
      <w:tr w:rsidR="003752FA" w:rsidRPr="00435178" w:rsidTr="00435178">
        <w:tc>
          <w:tcPr>
            <w:tcW w:w="2089" w:type="dxa"/>
          </w:tcPr>
          <w:p w:rsidR="003752FA" w:rsidRDefault="00123CCD" w:rsidP="003752FA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3752FA">
              <w:rPr>
                <w:sz w:val="24"/>
              </w:rPr>
              <w:t>-</w:t>
            </w:r>
            <w:r w:rsidR="003752FA">
              <w:rPr>
                <w:rFonts w:hint="eastAsia"/>
                <w:sz w:val="24"/>
              </w:rPr>
              <w:t>含税</w:t>
            </w:r>
            <w:r w:rsidR="003752FA">
              <w:rPr>
                <w:sz w:val="24"/>
              </w:rPr>
              <w:t>单价</w:t>
            </w:r>
          </w:p>
        </w:tc>
        <w:tc>
          <w:tcPr>
            <w:tcW w:w="1131" w:type="dxa"/>
          </w:tcPr>
          <w:p w:rsidR="003752FA" w:rsidRPr="00E43D34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3752FA" w:rsidRPr="00E43D34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3752FA" w:rsidRDefault="003752FA" w:rsidP="003752FA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3752FA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3752FA" w:rsidRPr="00435178" w:rsidTr="00435178">
        <w:tc>
          <w:tcPr>
            <w:tcW w:w="2089" w:type="dxa"/>
          </w:tcPr>
          <w:p w:rsidR="003752FA" w:rsidRDefault="00123CCD" w:rsidP="003752FA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3752FA">
              <w:rPr>
                <w:sz w:val="24"/>
              </w:rPr>
              <w:t>-</w:t>
            </w:r>
            <w:r w:rsidR="003752FA">
              <w:rPr>
                <w:rFonts w:hint="eastAsia"/>
                <w:sz w:val="24"/>
              </w:rPr>
              <w:t>含税金额</w:t>
            </w:r>
          </w:p>
        </w:tc>
        <w:tc>
          <w:tcPr>
            <w:tcW w:w="1131" w:type="dxa"/>
          </w:tcPr>
          <w:p w:rsidR="003752FA" w:rsidRPr="00E43D34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3752FA" w:rsidRPr="00E43D34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3752FA" w:rsidRDefault="003752FA" w:rsidP="003752FA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3752FA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3752FA" w:rsidRPr="00435178" w:rsidTr="00435178">
        <w:tc>
          <w:tcPr>
            <w:tcW w:w="2089" w:type="dxa"/>
          </w:tcPr>
          <w:p w:rsidR="003752FA" w:rsidRDefault="00123CCD" w:rsidP="003752FA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3752FA">
              <w:rPr>
                <w:sz w:val="24"/>
              </w:rPr>
              <w:t>-</w:t>
            </w:r>
            <w:r w:rsidR="003752FA">
              <w:rPr>
                <w:rFonts w:hint="eastAsia"/>
                <w:sz w:val="24"/>
              </w:rPr>
              <w:t>发票</w:t>
            </w:r>
            <w:r w:rsidR="003752FA">
              <w:rPr>
                <w:sz w:val="24"/>
              </w:rPr>
              <w:t>未税金额</w:t>
            </w:r>
          </w:p>
        </w:tc>
        <w:tc>
          <w:tcPr>
            <w:tcW w:w="1131" w:type="dxa"/>
          </w:tcPr>
          <w:p w:rsidR="003752FA" w:rsidRPr="00E43D34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3752FA" w:rsidRPr="00E43D34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3752FA" w:rsidRDefault="003752FA" w:rsidP="003752FA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3752FA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25335D" w:rsidRPr="00435178" w:rsidTr="00435178">
        <w:tc>
          <w:tcPr>
            <w:tcW w:w="2089" w:type="dxa"/>
          </w:tcPr>
          <w:p w:rsidR="0025335D" w:rsidRDefault="00123CCD" w:rsidP="0025335D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25335D">
              <w:rPr>
                <w:sz w:val="24"/>
              </w:rPr>
              <w:t>-</w:t>
            </w:r>
            <w:r w:rsidR="0025335D">
              <w:rPr>
                <w:rFonts w:hint="eastAsia"/>
                <w:sz w:val="24"/>
              </w:rPr>
              <w:t>发票单价</w:t>
            </w:r>
          </w:p>
        </w:tc>
        <w:tc>
          <w:tcPr>
            <w:tcW w:w="1131" w:type="dxa"/>
          </w:tcPr>
          <w:p w:rsidR="0025335D" w:rsidRPr="00E43D34" w:rsidRDefault="0025335D" w:rsidP="002533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25335D" w:rsidRPr="00E43D34" w:rsidRDefault="0025335D" w:rsidP="002533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25335D" w:rsidRDefault="0025335D" w:rsidP="0025335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25335D" w:rsidRDefault="0025335D" w:rsidP="002533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BC3766" w:rsidRPr="00435178" w:rsidTr="00435178">
        <w:tc>
          <w:tcPr>
            <w:tcW w:w="2089" w:type="dxa"/>
          </w:tcPr>
          <w:p w:rsidR="00BC3766" w:rsidRDefault="00123CCD" w:rsidP="00BC3766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BC3766">
              <w:rPr>
                <w:sz w:val="24"/>
              </w:rPr>
              <w:t>-</w:t>
            </w:r>
            <w:r w:rsidR="00BC3766">
              <w:rPr>
                <w:rFonts w:hint="eastAsia"/>
                <w:sz w:val="24"/>
              </w:rPr>
              <w:t>发票总</w:t>
            </w:r>
            <w:r w:rsidR="00BC3766">
              <w:rPr>
                <w:sz w:val="24"/>
              </w:rPr>
              <w:t>金额</w:t>
            </w:r>
          </w:p>
        </w:tc>
        <w:tc>
          <w:tcPr>
            <w:tcW w:w="1131" w:type="dxa"/>
          </w:tcPr>
          <w:p w:rsidR="00BC3766" w:rsidRPr="00E43D34" w:rsidRDefault="00BC3766" w:rsidP="00BC37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BC3766" w:rsidRPr="00E43D34" w:rsidRDefault="00BC3766" w:rsidP="00BC37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BC3766" w:rsidRDefault="00BC3766" w:rsidP="00BC3766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BC3766" w:rsidRDefault="00BC3766" w:rsidP="00BC37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6D5C19" w:rsidRPr="00435178" w:rsidTr="00435178">
        <w:tc>
          <w:tcPr>
            <w:tcW w:w="2089" w:type="dxa"/>
          </w:tcPr>
          <w:p w:rsidR="006D5C19" w:rsidRDefault="006D5C19" w:rsidP="00BC3766">
            <w:pPr>
              <w:rPr>
                <w:sz w:val="24"/>
              </w:rPr>
            </w:pPr>
            <w:r>
              <w:rPr>
                <w:sz w:val="24"/>
              </w:rPr>
              <w:t>结算发票</w:t>
            </w:r>
            <w:r w:rsidR="00385563">
              <w:rPr>
                <w:rFonts w:hint="eastAsia"/>
                <w:sz w:val="24"/>
              </w:rPr>
              <w:t>信息</w:t>
            </w:r>
          </w:p>
        </w:tc>
        <w:tc>
          <w:tcPr>
            <w:tcW w:w="1131" w:type="dxa"/>
          </w:tcPr>
          <w:p w:rsidR="006D5C19" w:rsidRDefault="006D5C19" w:rsidP="00BC37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发票</w:t>
            </w:r>
            <w:r w:rsidR="00385563">
              <w:rPr>
                <w:rFonts w:hint="eastAsia"/>
                <w:sz w:val="24"/>
              </w:rPr>
              <w:t>列表</w:t>
            </w:r>
          </w:p>
        </w:tc>
        <w:tc>
          <w:tcPr>
            <w:tcW w:w="1555" w:type="dxa"/>
          </w:tcPr>
          <w:p w:rsidR="006D5C19" w:rsidRDefault="006D5C19" w:rsidP="00BC3766">
            <w:pPr>
              <w:rPr>
                <w:sz w:val="24"/>
              </w:rPr>
            </w:pPr>
          </w:p>
        </w:tc>
        <w:tc>
          <w:tcPr>
            <w:tcW w:w="952" w:type="dxa"/>
          </w:tcPr>
          <w:p w:rsidR="006D5C19" w:rsidRDefault="006D5C19" w:rsidP="00BC3766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6D5C19" w:rsidRDefault="00AE4BE3" w:rsidP="00BC37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添加</w:t>
            </w:r>
          </w:p>
        </w:tc>
      </w:tr>
      <w:tr w:rsidR="001E132B" w:rsidRPr="00435178" w:rsidTr="00435178">
        <w:tc>
          <w:tcPr>
            <w:tcW w:w="2089" w:type="dxa"/>
          </w:tcPr>
          <w:p w:rsidR="001E132B" w:rsidRDefault="00575B92" w:rsidP="00575B92">
            <w:pPr>
              <w:rPr>
                <w:sz w:val="24"/>
              </w:rPr>
            </w:pPr>
            <w:r>
              <w:rPr>
                <w:sz w:val="24"/>
              </w:rPr>
              <w:t>结算</w:t>
            </w:r>
            <w:r>
              <w:rPr>
                <w:rFonts w:hint="eastAsia"/>
                <w:sz w:val="24"/>
              </w:rPr>
              <w:t>发票信息</w:t>
            </w:r>
            <w:r w:rsidR="001E132B">
              <w:rPr>
                <w:sz w:val="24"/>
              </w:rPr>
              <w:t>-</w:t>
            </w:r>
            <w:r w:rsidR="001E132B">
              <w:rPr>
                <w:rFonts w:hint="eastAsia"/>
                <w:sz w:val="24"/>
              </w:rPr>
              <w:t>发票</w:t>
            </w:r>
            <w:r w:rsidR="001E132B">
              <w:rPr>
                <w:sz w:val="24"/>
              </w:rPr>
              <w:t>号码</w:t>
            </w:r>
          </w:p>
        </w:tc>
        <w:tc>
          <w:tcPr>
            <w:tcW w:w="1131" w:type="dxa"/>
          </w:tcPr>
          <w:p w:rsidR="001E132B" w:rsidRPr="00E43D34" w:rsidRDefault="001E132B" w:rsidP="001E13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1E132B" w:rsidRPr="00E43D34" w:rsidRDefault="001E132B" w:rsidP="001E13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和新建时可以修改</w:t>
            </w:r>
          </w:p>
        </w:tc>
        <w:tc>
          <w:tcPr>
            <w:tcW w:w="952" w:type="dxa"/>
          </w:tcPr>
          <w:p w:rsidR="001E132B" w:rsidRDefault="00532C80" w:rsidP="001E13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1E132B" w:rsidRDefault="001E132B" w:rsidP="001E132B">
            <w:pPr>
              <w:rPr>
                <w:sz w:val="24"/>
              </w:rPr>
            </w:pPr>
          </w:p>
        </w:tc>
      </w:tr>
      <w:tr w:rsidR="00532C80" w:rsidRPr="00435178" w:rsidTr="00435178">
        <w:tc>
          <w:tcPr>
            <w:tcW w:w="2089" w:type="dxa"/>
          </w:tcPr>
          <w:p w:rsidR="00532C80" w:rsidRDefault="00575B92" w:rsidP="00532C80">
            <w:pPr>
              <w:rPr>
                <w:sz w:val="24"/>
              </w:rPr>
            </w:pPr>
            <w:r>
              <w:rPr>
                <w:sz w:val="24"/>
              </w:rPr>
              <w:t>结算</w:t>
            </w:r>
            <w:r>
              <w:rPr>
                <w:rFonts w:hint="eastAsia"/>
                <w:sz w:val="24"/>
              </w:rPr>
              <w:t>发票信息</w:t>
            </w:r>
            <w:r w:rsidR="00532C80">
              <w:rPr>
                <w:sz w:val="24"/>
              </w:rPr>
              <w:t>-</w:t>
            </w:r>
            <w:r w:rsidR="00532C80">
              <w:rPr>
                <w:rFonts w:hint="eastAsia"/>
                <w:sz w:val="24"/>
              </w:rPr>
              <w:t>发票</w:t>
            </w:r>
            <w:r w:rsidR="00532C80">
              <w:rPr>
                <w:sz w:val="24"/>
              </w:rPr>
              <w:t>金额（</w:t>
            </w:r>
            <w:r w:rsidR="00532C80">
              <w:rPr>
                <w:rFonts w:hint="eastAsia"/>
                <w:sz w:val="24"/>
              </w:rPr>
              <w:t>含税</w:t>
            </w:r>
            <w:r w:rsidR="00532C80">
              <w:rPr>
                <w:sz w:val="24"/>
              </w:rPr>
              <w:t>）</w:t>
            </w:r>
          </w:p>
        </w:tc>
        <w:tc>
          <w:tcPr>
            <w:tcW w:w="1131" w:type="dxa"/>
          </w:tcPr>
          <w:p w:rsidR="00532C80" w:rsidRPr="00E43D34" w:rsidRDefault="00532C80" w:rsidP="0053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532C80" w:rsidRPr="00E43D34" w:rsidRDefault="00532C80" w:rsidP="0053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和新建时可以修改</w:t>
            </w:r>
          </w:p>
        </w:tc>
        <w:tc>
          <w:tcPr>
            <w:tcW w:w="952" w:type="dxa"/>
          </w:tcPr>
          <w:p w:rsidR="00532C80" w:rsidRDefault="00532C80" w:rsidP="0053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532C80" w:rsidRDefault="00532C80" w:rsidP="00532C80">
            <w:pPr>
              <w:rPr>
                <w:sz w:val="24"/>
              </w:rPr>
            </w:pPr>
          </w:p>
        </w:tc>
      </w:tr>
      <w:tr w:rsidR="00123CCD" w:rsidRPr="00435178" w:rsidTr="00435178">
        <w:tc>
          <w:tcPr>
            <w:tcW w:w="2089" w:type="dxa"/>
          </w:tcPr>
          <w:p w:rsidR="00123CCD" w:rsidRDefault="00575B92" w:rsidP="00123CCD">
            <w:pPr>
              <w:rPr>
                <w:sz w:val="24"/>
              </w:rPr>
            </w:pPr>
            <w:r>
              <w:rPr>
                <w:sz w:val="24"/>
              </w:rPr>
              <w:t>结算</w:t>
            </w:r>
            <w:r>
              <w:rPr>
                <w:rFonts w:hint="eastAsia"/>
                <w:sz w:val="24"/>
              </w:rPr>
              <w:t>发票信息</w:t>
            </w:r>
            <w:r w:rsidR="00123CCD">
              <w:rPr>
                <w:sz w:val="24"/>
              </w:rPr>
              <w:t>-</w:t>
            </w:r>
            <w:r w:rsidR="00123CCD">
              <w:rPr>
                <w:rFonts w:hint="eastAsia"/>
                <w:sz w:val="24"/>
              </w:rPr>
              <w:t>发票税额</w:t>
            </w:r>
          </w:p>
        </w:tc>
        <w:tc>
          <w:tcPr>
            <w:tcW w:w="1131" w:type="dxa"/>
          </w:tcPr>
          <w:p w:rsidR="00123CCD" w:rsidRPr="00E43D34" w:rsidRDefault="00123CCD" w:rsidP="00123C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123CCD" w:rsidRPr="00E43D34" w:rsidRDefault="00123CCD" w:rsidP="00123C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和新建时可以修改</w:t>
            </w:r>
          </w:p>
        </w:tc>
        <w:tc>
          <w:tcPr>
            <w:tcW w:w="952" w:type="dxa"/>
          </w:tcPr>
          <w:p w:rsidR="00123CCD" w:rsidRDefault="00123CCD" w:rsidP="00123C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123CCD" w:rsidRDefault="00F13480" w:rsidP="00F134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发票</w:t>
            </w:r>
            <w:r>
              <w:rPr>
                <w:sz w:val="24"/>
              </w:rPr>
              <w:t>税额</w:t>
            </w:r>
            <w:r>
              <w:rPr>
                <w:sz w:val="24"/>
              </w:rPr>
              <w:t>&lt;=</w:t>
            </w:r>
            <w:r>
              <w:rPr>
                <w:rFonts w:hint="eastAsia"/>
                <w:sz w:val="24"/>
              </w:rPr>
              <w:t>（发票金额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发票税额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*0.17</w:t>
            </w:r>
          </w:p>
        </w:tc>
      </w:tr>
      <w:tr w:rsidR="00123CCD" w:rsidRPr="00435178" w:rsidTr="00435178">
        <w:tc>
          <w:tcPr>
            <w:tcW w:w="2089" w:type="dxa"/>
          </w:tcPr>
          <w:p w:rsidR="00123CCD" w:rsidRDefault="00575B92" w:rsidP="00123CCD">
            <w:pPr>
              <w:rPr>
                <w:sz w:val="24"/>
              </w:rPr>
            </w:pPr>
            <w:r>
              <w:rPr>
                <w:sz w:val="24"/>
              </w:rPr>
              <w:t>结算</w:t>
            </w:r>
            <w:r>
              <w:rPr>
                <w:rFonts w:hint="eastAsia"/>
                <w:sz w:val="24"/>
              </w:rPr>
              <w:t>发票信息</w:t>
            </w:r>
            <w:r w:rsidR="00123CCD">
              <w:rPr>
                <w:sz w:val="24"/>
              </w:rPr>
              <w:t>-</w:t>
            </w:r>
            <w:r w:rsidR="00123CCD">
              <w:rPr>
                <w:rFonts w:hint="eastAsia"/>
                <w:sz w:val="24"/>
              </w:rPr>
              <w:t>税率</w:t>
            </w:r>
          </w:p>
        </w:tc>
        <w:tc>
          <w:tcPr>
            <w:tcW w:w="1131" w:type="dxa"/>
          </w:tcPr>
          <w:p w:rsidR="00123CCD" w:rsidRPr="00E43D34" w:rsidRDefault="00123CCD" w:rsidP="00123C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下拉选择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123CCD" w:rsidRPr="00E43D34" w:rsidRDefault="00123CCD" w:rsidP="00123C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和新建时可以修改</w:t>
            </w:r>
          </w:p>
        </w:tc>
        <w:tc>
          <w:tcPr>
            <w:tcW w:w="952" w:type="dxa"/>
          </w:tcPr>
          <w:p w:rsidR="00123CCD" w:rsidRDefault="00123CCD" w:rsidP="00123C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123CCD" w:rsidRDefault="00123CCD" w:rsidP="00123C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0,0.11.0.17</w:t>
            </w:r>
          </w:p>
        </w:tc>
      </w:tr>
      <w:tr w:rsidR="00B91500" w:rsidRPr="00435178" w:rsidTr="00435178">
        <w:tc>
          <w:tcPr>
            <w:tcW w:w="2089" w:type="dxa"/>
          </w:tcPr>
          <w:p w:rsidR="00B91500" w:rsidRDefault="00B91500" w:rsidP="00B91500">
            <w:pPr>
              <w:rPr>
                <w:sz w:val="24"/>
              </w:rPr>
            </w:pPr>
            <w:r>
              <w:rPr>
                <w:sz w:val="24"/>
              </w:rPr>
              <w:t>结算</w:t>
            </w:r>
            <w:r>
              <w:rPr>
                <w:rFonts w:hint="eastAsia"/>
                <w:sz w:val="24"/>
              </w:rPr>
              <w:t>发票信息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发</w:t>
            </w:r>
            <w:r>
              <w:rPr>
                <w:rFonts w:hint="eastAsia"/>
                <w:sz w:val="24"/>
              </w:rPr>
              <w:lastRenderedPageBreak/>
              <w:t>票</w:t>
            </w:r>
            <w:r>
              <w:rPr>
                <w:sz w:val="24"/>
              </w:rPr>
              <w:t>日期</w:t>
            </w:r>
          </w:p>
        </w:tc>
        <w:tc>
          <w:tcPr>
            <w:tcW w:w="1131" w:type="dxa"/>
          </w:tcPr>
          <w:p w:rsidR="00B91500" w:rsidRDefault="00B91500" w:rsidP="00B91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日期选</w:t>
            </w:r>
            <w:r>
              <w:rPr>
                <w:rFonts w:hint="eastAsia"/>
                <w:sz w:val="24"/>
              </w:rPr>
              <w:lastRenderedPageBreak/>
              <w:t>择</w:t>
            </w:r>
            <w:r>
              <w:rPr>
                <w:sz w:val="24"/>
              </w:rPr>
              <w:t>控件</w:t>
            </w:r>
          </w:p>
        </w:tc>
        <w:tc>
          <w:tcPr>
            <w:tcW w:w="1555" w:type="dxa"/>
          </w:tcPr>
          <w:p w:rsidR="00B91500" w:rsidRPr="00E43D34" w:rsidRDefault="00B91500" w:rsidP="00B91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</w:t>
            </w:r>
            <w:r>
              <w:rPr>
                <w:sz w:val="24"/>
              </w:rPr>
              <w:lastRenderedPageBreak/>
              <w:t>建时可以修改</w:t>
            </w:r>
          </w:p>
        </w:tc>
        <w:tc>
          <w:tcPr>
            <w:tcW w:w="952" w:type="dxa"/>
          </w:tcPr>
          <w:p w:rsidR="00B91500" w:rsidRDefault="00B91500" w:rsidP="00B91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必填</w:t>
            </w:r>
          </w:p>
        </w:tc>
        <w:tc>
          <w:tcPr>
            <w:tcW w:w="2795" w:type="dxa"/>
          </w:tcPr>
          <w:p w:rsidR="00B91500" w:rsidRDefault="00B91500" w:rsidP="00B91500">
            <w:pPr>
              <w:rPr>
                <w:sz w:val="24"/>
              </w:rPr>
            </w:pPr>
          </w:p>
        </w:tc>
      </w:tr>
      <w:tr w:rsidR="00385563" w:rsidRPr="00435178" w:rsidTr="00435178">
        <w:tc>
          <w:tcPr>
            <w:tcW w:w="2089" w:type="dxa"/>
          </w:tcPr>
          <w:p w:rsidR="00385563" w:rsidRDefault="00385563" w:rsidP="00B91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核销信息</w:t>
            </w:r>
          </w:p>
        </w:tc>
        <w:tc>
          <w:tcPr>
            <w:tcW w:w="1131" w:type="dxa"/>
          </w:tcPr>
          <w:p w:rsidR="00385563" w:rsidRDefault="00385563" w:rsidP="00B91500">
            <w:pPr>
              <w:rPr>
                <w:sz w:val="24"/>
              </w:rPr>
            </w:pPr>
          </w:p>
        </w:tc>
        <w:tc>
          <w:tcPr>
            <w:tcW w:w="1555" w:type="dxa"/>
          </w:tcPr>
          <w:p w:rsidR="00385563" w:rsidRDefault="00385563" w:rsidP="00B91500">
            <w:pPr>
              <w:rPr>
                <w:sz w:val="24"/>
              </w:rPr>
            </w:pPr>
          </w:p>
        </w:tc>
        <w:tc>
          <w:tcPr>
            <w:tcW w:w="952" w:type="dxa"/>
          </w:tcPr>
          <w:p w:rsidR="00385563" w:rsidRDefault="00385563" w:rsidP="00B91500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385563" w:rsidRDefault="00385563" w:rsidP="00B91500">
            <w:pPr>
              <w:rPr>
                <w:sz w:val="24"/>
              </w:rPr>
            </w:pPr>
          </w:p>
        </w:tc>
      </w:tr>
      <w:tr w:rsidR="00F33FAD" w:rsidRPr="00435178" w:rsidTr="00435178">
        <w:tc>
          <w:tcPr>
            <w:tcW w:w="2089" w:type="dxa"/>
          </w:tcPr>
          <w:p w:rsidR="00F33FAD" w:rsidRDefault="00F33FAD" w:rsidP="00B91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预付款核销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申请单号</w:t>
            </w:r>
          </w:p>
        </w:tc>
        <w:tc>
          <w:tcPr>
            <w:tcW w:w="1131" w:type="dxa"/>
          </w:tcPr>
          <w:p w:rsidR="00F33FAD" w:rsidRPr="00F33FAD" w:rsidRDefault="00F33FAD" w:rsidP="00B91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F33FAD" w:rsidRDefault="00F33FAD" w:rsidP="00B91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F33FAD" w:rsidRDefault="00F33FAD" w:rsidP="00B91500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F33FAD" w:rsidRDefault="00F33FAD" w:rsidP="00B91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可跳转到预付款申请</w:t>
            </w:r>
            <w:r>
              <w:rPr>
                <w:rFonts w:hint="eastAsia"/>
                <w:sz w:val="24"/>
              </w:rPr>
              <w:t>单详情</w:t>
            </w:r>
          </w:p>
        </w:tc>
      </w:tr>
      <w:tr w:rsidR="00F33FAD" w:rsidRPr="00435178" w:rsidTr="00435178">
        <w:tc>
          <w:tcPr>
            <w:tcW w:w="2089" w:type="dxa"/>
          </w:tcPr>
          <w:p w:rsidR="00F33FAD" w:rsidRDefault="00F33FAD" w:rsidP="00F33F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预付款核销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单号</w:t>
            </w:r>
          </w:p>
        </w:tc>
        <w:tc>
          <w:tcPr>
            <w:tcW w:w="1131" w:type="dxa"/>
          </w:tcPr>
          <w:p w:rsidR="00F33FAD" w:rsidRPr="00F33FAD" w:rsidRDefault="00F33FAD" w:rsidP="00F33F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F33FAD" w:rsidRDefault="00F33FAD" w:rsidP="00F33F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F33FAD" w:rsidRDefault="00F33FAD" w:rsidP="00F33FA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F33FAD" w:rsidRDefault="00F33FAD" w:rsidP="00F33F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可跳转到</w:t>
            </w: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单详情</w:t>
            </w:r>
          </w:p>
        </w:tc>
      </w:tr>
      <w:tr w:rsidR="00F77CDB" w:rsidRPr="00435178" w:rsidTr="00435178">
        <w:tc>
          <w:tcPr>
            <w:tcW w:w="2089" w:type="dxa"/>
          </w:tcPr>
          <w:p w:rsidR="00F77CDB" w:rsidRPr="001B742F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预付款核销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预付</w:t>
            </w:r>
            <w:r>
              <w:rPr>
                <w:sz w:val="24"/>
              </w:rPr>
              <w:t>金额</w:t>
            </w:r>
          </w:p>
        </w:tc>
        <w:tc>
          <w:tcPr>
            <w:tcW w:w="1131" w:type="dxa"/>
          </w:tcPr>
          <w:p w:rsidR="00F77CDB" w:rsidRPr="00F33FAD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F77CDB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F77CDB" w:rsidRDefault="00F77CDB" w:rsidP="00F77CDB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F77CDB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自动</w:t>
            </w:r>
            <w:r>
              <w:rPr>
                <w:sz w:val="24"/>
              </w:rPr>
              <w:t>带出</w:t>
            </w:r>
          </w:p>
        </w:tc>
      </w:tr>
      <w:tr w:rsidR="00F77CDB" w:rsidRPr="00435178" w:rsidTr="00435178">
        <w:tc>
          <w:tcPr>
            <w:tcW w:w="2089" w:type="dxa"/>
          </w:tcPr>
          <w:p w:rsidR="00F77CDB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预付款核销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已</w:t>
            </w:r>
            <w:r>
              <w:rPr>
                <w:sz w:val="24"/>
              </w:rPr>
              <w:t>核销金额</w:t>
            </w:r>
          </w:p>
        </w:tc>
        <w:tc>
          <w:tcPr>
            <w:tcW w:w="1131" w:type="dxa"/>
          </w:tcPr>
          <w:p w:rsidR="00F77CDB" w:rsidRPr="00F33FAD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F77CDB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F77CDB" w:rsidRDefault="00F77CDB" w:rsidP="00F77CDB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F77CDB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自动</w:t>
            </w:r>
            <w:r>
              <w:rPr>
                <w:sz w:val="24"/>
              </w:rPr>
              <w:t>带出</w:t>
            </w:r>
          </w:p>
        </w:tc>
      </w:tr>
      <w:tr w:rsidR="00F77CDB" w:rsidRPr="00435178" w:rsidTr="00435178">
        <w:tc>
          <w:tcPr>
            <w:tcW w:w="2089" w:type="dxa"/>
          </w:tcPr>
          <w:p w:rsidR="00F77CDB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预付款核销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核销金额</w:t>
            </w:r>
          </w:p>
        </w:tc>
        <w:tc>
          <w:tcPr>
            <w:tcW w:w="1131" w:type="dxa"/>
          </w:tcPr>
          <w:p w:rsidR="00F77CDB" w:rsidRPr="00F33FAD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F77CDB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F77CDB" w:rsidRDefault="00F77CDB" w:rsidP="00F77CDB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F77CDB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自动</w:t>
            </w:r>
            <w:r>
              <w:rPr>
                <w:sz w:val="24"/>
              </w:rPr>
              <w:t>带出</w:t>
            </w:r>
          </w:p>
        </w:tc>
      </w:tr>
      <w:tr w:rsidR="00B97059" w:rsidRPr="00435178" w:rsidTr="00435178">
        <w:tc>
          <w:tcPr>
            <w:tcW w:w="2089" w:type="dxa"/>
          </w:tcPr>
          <w:p w:rsidR="00B97059" w:rsidRDefault="00B97059" w:rsidP="00B970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预付款核销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本次</w:t>
            </w:r>
            <w:r>
              <w:rPr>
                <w:sz w:val="24"/>
              </w:rPr>
              <w:t>核销金额</w:t>
            </w:r>
          </w:p>
        </w:tc>
        <w:tc>
          <w:tcPr>
            <w:tcW w:w="1131" w:type="dxa"/>
          </w:tcPr>
          <w:p w:rsidR="00B97059" w:rsidRPr="00E43D34" w:rsidRDefault="00B97059" w:rsidP="00B970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B97059" w:rsidRPr="00E43D34" w:rsidRDefault="00B97059" w:rsidP="00B970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和新建时可以修改</w:t>
            </w:r>
          </w:p>
        </w:tc>
        <w:tc>
          <w:tcPr>
            <w:tcW w:w="952" w:type="dxa"/>
          </w:tcPr>
          <w:p w:rsidR="00B97059" w:rsidRDefault="00B97059" w:rsidP="00B97059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B97059" w:rsidRDefault="00B97059" w:rsidP="00B97059">
            <w:pPr>
              <w:rPr>
                <w:sz w:val="24"/>
              </w:rPr>
            </w:pPr>
          </w:p>
        </w:tc>
      </w:tr>
      <w:tr w:rsidR="00065E42" w:rsidRPr="00435178" w:rsidTr="00435178">
        <w:tc>
          <w:tcPr>
            <w:tcW w:w="2089" w:type="dxa"/>
          </w:tcPr>
          <w:p w:rsidR="00065E42" w:rsidRDefault="00065E42" w:rsidP="00065E42">
            <w:pPr>
              <w:rPr>
                <w:sz w:val="24"/>
              </w:rPr>
            </w:pPr>
            <w:del w:id="57" w:author="高毅" w:date="2017-11-20T20:45:00Z">
              <w:r w:rsidDel="00775532">
                <w:rPr>
                  <w:rFonts w:hint="eastAsia"/>
                  <w:sz w:val="24"/>
                </w:rPr>
                <w:delText>预付款核销</w:delText>
              </w:r>
              <w:r w:rsidDel="00775532">
                <w:rPr>
                  <w:sz w:val="24"/>
                </w:rPr>
                <w:delText>信息</w:delText>
              </w:r>
              <w:r w:rsidDel="00775532">
                <w:rPr>
                  <w:sz w:val="24"/>
                </w:rPr>
                <w:delText>-</w:delText>
              </w:r>
              <w:r w:rsidDel="00775532">
                <w:rPr>
                  <w:rFonts w:hint="eastAsia"/>
                  <w:sz w:val="24"/>
                </w:rPr>
                <w:delText>财务</w:delText>
              </w:r>
              <w:r w:rsidDel="00775532">
                <w:rPr>
                  <w:sz w:val="24"/>
                </w:rPr>
                <w:delText>入账日期</w:delText>
              </w:r>
            </w:del>
          </w:p>
        </w:tc>
        <w:tc>
          <w:tcPr>
            <w:tcW w:w="1131" w:type="dxa"/>
          </w:tcPr>
          <w:p w:rsidR="00065E42" w:rsidRPr="00F33FAD" w:rsidRDefault="00065E42" w:rsidP="00065E42">
            <w:pPr>
              <w:rPr>
                <w:sz w:val="24"/>
              </w:rPr>
            </w:pPr>
            <w:del w:id="58" w:author="高毅" w:date="2017-11-20T20:45:00Z">
              <w:r w:rsidDel="00775532">
                <w:rPr>
                  <w:rFonts w:hint="eastAsia"/>
                  <w:sz w:val="24"/>
                </w:rPr>
                <w:delText>文本</w:delText>
              </w:r>
              <w:r w:rsidDel="00775532">
                <w:rPr>
                  <w:sz w:val="24"/>
                </w:rPr>
                <w:delText>标签</w:delText>
              </w:r>
            </w:del>
          </w:p>
        </w:tc>
        <w:tc>
          <w:tcPr>
            <w:tcW w:w="1555" w:type="dxa"/>
          </w:tcPr>
          <w:p w:rsidR="00065E42" w:rsidRDefault="00065E42" w:rsidP="00065E42">
            <w:pPr>
              <w:rPr>
                <w:sz w:val="24"/>
              </w:rPr>
            </w:pPr>
            <w:del w:id="59" w:author="高毅" w:date="2017-11-20T20:45:00Z">
              <w:r w:rsidDel="00775532">
                <w:rPr>
                  <w:rFonts w:hint="eastAsia"/>
                  <w:sz w:val="24"/>
                </w:rPr>
                <w:delText>否</w:delText>
              </w:r>
            </w:del>
          </w:p>
        </w:tc>
        <w:tc>
          <w:tcPr>
            <w:tcW w:w="952" w:type="dxa"/>
          </w:tcPr>
          <w:p w:rsidR="00065E42" w:rsidRDefault="00065E42" w:rsidP="00065E42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065E42" w:rsidRDefault="00065E42" w:rsidP="00065E42">
            <w:pPr>
              <w:rPr>
                <w:sz w:val="24"/>
              </w:rPr>
            </w:pPr>
            <w:del w:id="60" w:author="高毅" w:date="2017-11-20T20:45:00Z">
              <w:r w:rsidDel="00775532">
                <w:rPr>
                  <w:rFonts w:hint="eastAsia"/>
                  <w:sz w:val="24"/>
                </w:rPr>
                <w:delText>自动</w:delText>
              </w:r>
              <w:r w:rsidDel="00775532">
                <w:rPr>
                  <w:sz w:val="24"/>
                </w:rPr>
                <w:delText>带出</w:delText>
              </w:r>
            </w:del>
          </w:p>
        </w:tc>
      </w:tr>
      <w:tr w:rsidR="00B67C48" w:rsidRPr="00B67C48" w:rsidTr="00435178">
        <w:tc>
          <w:tcPr>
            <w:tcW w:w="2089" w:type="dxa"/>
          </w:tcPr>
          <w:p w:rsidR="00B67C48" w:rsidRDefault="00B67C48" w:rsidP="00065E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信息</w:t>
            </w:r>
          </w:p>
        </w:tc>
        <w:tc>
          <w:tcPr>
            <w:tcW w:w="1131" w:type="dxa"/>
          </w:tcPr>
          <w:p w:rsidR="00B67C48" w:rsidRDefault="00B67C48" w:rsidP="00065E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单列表</w:t>
            </w:r>
          </w:p>
        </w:tc>
        <w:tc>
          <w:tcPr>
            <w:tcW w:w="1555" w:type="dxa"/>
          </w:tcPr>
          <w:p w:rsidR="00B67C48" w:rsidRDefault="00B67C48" w:rsidP="00065E42">
            <w:pPr>
              <w:rPr>
                <w:sz w:val="24"/>
              </w:rPr>
            </w:pPr>
          </w:p>
        </w:tc>
        <w:tc>
          <w:tcPr>
            <w:tcW w:w="952" w:type="dxa"/>
          </w:tcPr>
          <w:p w:rsidR="00B67C48" w:rsidRDefault="00B67C48" w:rsidP="00065E42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B67C48" w:rsidRDefault="00B67C48" w:rsidP="00065E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单</w:t>
            </w:r>
            <w:r>
              <w:rPr>
                <w:rFonts w:hint="eastAsia"/>
                <w:sz w:val="24"/>
              </w:rPr>
              <w:t>关联</w:t>
            </w:r>
            <w:r>
              <w:rPr>
                <w:sz w:val="24"/>
              </w:rPr>
              <w:t>支付单列表</w:t>
            </w:r>
          </w:p>
        </w:tc>
      </w:tr>
      <w:tr w:rsidR="00B67C48" w:rsidRPr="00B67C48" w:rsidTr="00435178">
        <w:tc>
          <w:tcPr>
            <w:tcW w:w="2089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单号</w:t>
            </w:r>
          </w:p>
        </w:tc>
        <w:tc>
          <w:tcPr>
            <w:tcW w:w="1131" w:type="dxa"/>
          </w:tcPr>
          <w:p w:rsidR="00B67C48" w:rsidRPr="00F33FAD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B67C48" w:rsidRDefault="00B67C48" w:rsidP="00B67C4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可跳转到</w:t>
            </w: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单详情</w:t>
            </w:r>
          </w:p>
        </w:tc>
      </w:tr>
      <w:tr w:rsidR="00B67C48" w:rsidRPr="00B67C48" w:rsidTr="00435178">
        <w:tc>
          <w:tcPr>
            <w:tcW w:w="2089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日期</w:t>
            </w:r>
          </w:p>
        </w:tc>
        <w:tc>
          <w:tcPr>
            <w:tcW w:w="1131" w:type="dxa"/>
          </w:tcPr>
          <w:p w:rsidR="00B67C48" w:rsidRPr="00F33FAD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B67C48" w:rsidRDefault="00B67C48" w:rsidP="00B67C4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自动</w:t>
            </w:r>
            <w:r>
              <w:rPr>
                <w:sz w:val="24"/>
              </w:rPr>
              <w:t>带出</w:t>
            </w:r>
          </w:p>
        </w:tc>
      </w:tr>
      <w:tr w:rsidR="00B67C48" w:rsidRPr="00B67C48" w:rsidTr="00435178">
        <w:tc>
          <w:tcPr>
            <w:tcW w:w="2089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支付金额</w:t>
            </w:r>
          </w:p>
        </w:tc>
        <w:tc>
          <w:tcPr>
            <w:tcW w:w="1131" w:type="dxa"/>
          </w:tcPr>
          <w:p w:rsidR="00B67C48" w:rsidRPr="00F33FAD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B67C48" w:rsidRDefault="00B67C48" w:rsidP="00B67C4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自动</w:t>
            </w:r>
            <w:r>
              <w:rPr>
                <w:sz w:val="24"/>
              </w:rPr>
              <w:t>带出</w:t>
            </w:r>
          </w:p>
        </w:tc>
      </w:tr>
      <w:tr w:rsidR="00B67C48" w:rsidRPr="00B67C48" w:rsidTr="00435178">
        <w:tc>
          <w:tcPr>
            <w:tcW w:w="2089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1131" w:type="dxa"/>
          </w:tcPr>
          <w:p w:rsidR="00B67C48" w:rsidRPr="00F33FAD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B67C48" w:rsidRDefault="00B67C48" w:rsidP="00B67C4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自动</w:t>
            </w:r>
            <w:r>
              <w:rPr>
                <w:sz w:val="24"/>
              </w:rPr>
              <w:t>带出</w:t>
            </w:r>
          </w:p>
        </w:tc>
      </w:tr>
    </w:tbl>
    <w:p w:rsidR="00561309" w:rsidRDefault="00611B4A" w:rsidP="00561309">
      <w:pPr>
        <w:pStyle w:val="3"/>
      </w:pPr>
      <w:bookmarkStart w:id="61" w:name="_Toc498970781"/>
      <w:r>
        <w:t>5</w:t>
      </w:r>
      <w:r w:rsidR="00561309">
        <w:rPr>
          <w:rFonts w:hint="eastAsia"/>
        </w:rPr>
        <w:t>.2.</w:t>
      </w:r>
      <w:r>
        <w:t>2</w:t>
      </w:r>
      <w:r w:rsidR="00561309">
        <w:rPr>
          <w:rFonts w:hint="eastAsia"/>
        </w:rPr>
        <w:t xml:space="preserve"> </w:t>
      </w:r>
      <w:r w:rsidR="00561309">
        <w:rPr>
          <w:rFonts w:hint="eastAsia"/>
        </w:rPr>
        <w:t>功能交互</w:t>
      </w:r>
      <w:r w:rsidR="00561309">
        <w:t>逻辑</w:t>
      </w:r>
      <w:bookmarkEnd w:id="6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561309" w:rsidRPr="004D1CA2" w:rsidTr="00435178">
        <w:tc>
          <w:tcPr>
            <w:tcW w:w="1951" w:type="dxa"/>
          </w:tcPr>
          <w:p w:rsidR="00561309" w:rsidRPr="004D1CA2" w:rsidRDefault="00561309" w:rsidP="00435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  <w:r>
              <w:rPr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逻辑</w:t>
            </w:r>
          </w:p>
        </w:tc>
        <w:tc>
          <w:tcPr>
            <w:tcW w:w="1276" w:type="dxa"/>
          </w:tcPr>
          <w:p w:rsidR="00561309" w:rsidRPr="004D1CA2" w:rsidRDefault="00561309" w:rsidP="00435178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295" w:type="dxa"/>
          </w:tcPr>
          <w:p w:rsidR="00561309" w:rsidRPr="004D1CA2" w:rsidRDefault="00561309" w:rsidP="00435178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功能描述</w:t>
            </w:r>
          </w:p>
        </w:tc>
      </w:tr>
      <w:tr w:rsidR="00561309" w:rsidTr="00435178">
        <w:tc>
          <w:tcPr>
            <w:tcW w:w="1951" w:type="dxa"/>
          </w:tcPr>
          <w:p w:rsidR="00561309" w:rsidRDefault="00F92412" w:rsidP="00F9241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  <w:r>
              <w:rPr>
                <w:rFonts w:hint="eastAsia"/>
                <w:sz w:val="24"/>
              </w:rPr>
              <w:t>-</w:t>
            </w:r>
            <w:r w:rsidR="00BE2547">
              <w:rPr>
                <w:rFonts w:hint="eastAsia"/>
                <w:sz w:val="24"/>
              </w:rPr>
              <w:t>基本</w:t>
            </w:r>
            <w:r w:rsidR="00BE2547">
              <w:rPr>
                <w:sz w:val="24"/>
              </w:rPr>
              <w:t>信息</w:t>
            </w:r>
          </w:p>
        </w:tc>
        <w:tc>
          <w:tcPr>
            <w:tcW w:w="1276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561309" w:rsidRDefault="003F0948" w:rsidP="003F0948">
            <w:pPr>
              <w:pStyle w:val="a7"/>
              <w:numPr>
                <w:ilvl w:val="0"/>
                <w:numId w:val="3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新建和初始状态展示</w:t>
            </w:r>
          </w:p>
          <w:p w:rsidR="003F0948" w:rsidRDefault="003F0948" w:rsidP="003F0948">
            <w:pPr>
              <w:pStyle w:val="a7"/>
              <w:numPr>
                <w:ilvl w:val="0"/>
                <w:numId w:val="3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  <w:r>
              <w:rPr>
                <w:sz w:val="24"/>
              </w:rPr>
              <w:t>时校验相关字段</w:t>
            </w:r>
          </w:p>
          <w:p w:rsidR="00D72B01" w:rsidRPr="00D72B01" w:rsidRDefault="003F0948" w:rsidP="00D72B01">
            <w:pPr>
              <w:pStyle w:val="a7"/>
              <w:numPr>
                <w:ilvl w:val="0"/>
                <w:numId w:val="3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单的应付金额必须</w:t>
            </w:r>
            <w:r>
              <w:rPr>
                <w:rFonts w:hint="eastAsia"/>
                <w:sz w:val="24"/>
              </w:rPr>
              <w:t>&gt;0</w:t>
            </w:r>
            <w:r w:rsidR="00D72B01">
              <w:rPr>
                <w:rFonts w:hint="eastAsia"/>
                <w:sz w:val="24"/>
              </w:rPr>
              <w:t>。</w:t>
            </w:r>
          </w:p>
        </w:tc>
      </w:tr>
      <w:tr w:rsidR="00561309" w:rsidTr="00435178">
        <w:tc>
          <w:tcPr>
            <w:tcW w:w="1951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作废</w:t>
            </w:r>
          </w:p>
        </w:tc>
        <w:tc>
          <w:tcPr>
            <w:tcW w:w="1276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561309" w:rsidRDefault="00561309" w:rsidP="003F0948">
            <w:pPr>
              <w:pStyle w:val="a7"/>
              <w:numPr>
                <w:ilvl w:val="0"/>
                <w:numId w:val="4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 w:rsidRPr="008F1E7C">
              <w:rPr>
                <w:rFonts w:hint="eastAsia"/>
                <w:sz w:val="24"/>
              </w:rPr>
              <w:t>新建</w:t>
            </w:r>
            <w:r w:rsidRPr="008F1E7C">
              <w:rPr>
                <w:sz w:val="24"/>
              </w:rPr>
              <w:t>状态下</w:t>
            </w:r>
            <w:r>
              <w:rPr>
                <w:rFonts w:hint="eastAsia"/>
                <w:sz w:val="24"/>
              </w:rPr>
              <w:t>展示。</w:t>
            </w:r>
          </w:p>
          <w:p w:rsidR="00561309" w:rsidRPr="008F1E7C" w:rsidRDefault="00561309" w:rsidP="003F0948">
            <w:pPr>
              <w:pStyle w:val="a7"/>
              <w:numPr>
                <w:ilvl w:val="0"/>
                <w:numId w:val="4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作废</w:t>
            </w:r>
            <w:r>
              <w:rPr>
                <w:sz w:val="24"/>
              </w:rPr>
              <w:t>后</w:t>
            </w:r>
            <w:r w:rsidR="003F0948">
              <w:rPr>
                <w:rFonts w:hint="eastAsia"/>
                <w:sz w:val="24"/>
              </w:rPr>
              <w:t>结算</w:t>
            </w:r>
            <w:r>
              <w:rPr>
                <w:rFonts w:hint="eastAsia"/>
                <w:sz w:val="24"/>
              </w:rPr>
              <w:t>单变更</w:t>
            </w:r>
            <w:r>
              <w:rPr>
                <w:sz w:val="24"/>
              </w:rPr>
              <w:t>为作废状态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561309" w:rsidTr="00435178">
        <w:tc>
          <w:tcPr>
            <w:tcW w:w="1951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提交审核</w:t>
            </w:r>
          </w:p>
        </w:tc>
        <w:tc>
          <w:tcPr>
            <w:tcW w:w="1276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561309" w:rsidRDefault="00561309" w:rsidP="003F0948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新建状态下展示</w:t>
            </w:r>
            <w:r>
              <w:rPr>
                <w:rFonts w:hint="eastAsia"/>
                <w:sz w:val="24"/>
              </w:rPr>
              <w:t>。</w:t>
            </w:r>
          </w:p>
          <w:p w:rsidR="00561309" w:rsidRDefault="00561309" w:rsidP="003F0948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提交</w:t>
            </w:r>
            <w:r>
              <w:rPr>
                <w:sz w:val="24"/>
              </w:rPr>
              <w:t>审核</w:t>
            </w:r>
            <w:r>
              <w:rPr>
                <w:rFonts w:hint="eastAsia"/>
                <w:sz w:val="24"/>
              </w:rPr>
              <w:t>后</w:t>
            </w:r>
            <w:r>
              <w:rPr>
                <w:sz w:val="24"/>
              </w:rPr>
              <w:t>待</w:t>
            </w:r>
            <w:r w:rsidR="003F0948"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主管审核状态。</w:t>
            </w:r>
          </w:p>
          <w:p w:rsidR="004E2B9C" w:rsidRDefault="004E2B9C" w:rsidP="003F0948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校验所有发票的</w:t>
            </w:r>
            <w:r>
              <w:rPr>
                <w:rFonts w:hint="eastAsia"/>
                <w:sz w:val="24"/>
              </w:rPr>
              <w:t>税额</w:t>
            </w:r>
            <w:r>
              <w:rPr>
                <w:sz w:val="24"/>
              </w:rPr>
              <w:t>之和</w:t>
            </w:r>
            <w:r>
              <w:rPr>
                <w:sz w:val="24"/>
              </w:rPr>
              <w:t>=</w:t>
            </w:r>
            <w:r>
              <w:rPr>
                <w:sz w:val="24"/>
              </w:rPr>
              <w:t>结算单税</w:t>
            </w:r>
            <w:r>
              <w:rPr>
                <w:rFonts w:hint="eastAsia"/>
                <w:sz w:val="24"/>
              </w:rPr>
              <w:t>额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海关增值税</w:t>
            </w:r>
            <w:r>
              <w:rPr>
                <w:sz w:val="24"/>
              </w:rPr>
              <w:t>+</w:t>
            </w:r>
            <w:r>
              <w:rPr>
                <w:sz w:val="24"/>
              </w:rPr>
              <w:t>调整税额，所有发票的金额之和</w:t>
            </w:r>
            <w:r>
              <w:rPr>
                <w:sz w:val="24"/>
              </w:rPr>
              <w:t>=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单应付金额</w:t>
            </w:r>
            <w:r>
              <w:rPr>
                <w:rFonts w:hint="eastAsia"/>
                <w:sz w:val="24"/>
              </w:rPr>
              <w:t>。否则</w:t>
            </w:r>
            <w:r>
              <w:rPr>
                <w:sz w:val="24"/>
              </w:rPr>
              <w:t>提示：保存失败</w:t>
            </w:r>
            <w:r>
              <w:rPr>
                <w:rFonts w:hint="eastAsia"/>
                <w:sz w:val="24"/>
              </w:rPr>
              <w:t>！</w:t>
            </w:r>
            <w:r>
              <w:rPr>
                <w:sz w:val="24"/>
              </w:rPr>
              <w:t>发票的</w:t>
            </w:r>
            <w:r>
              <w:rPr>
                <w:rFonts w:hint="eastAsia"/>
                <w:sz w:val="24"/>
              </w:rPr>
              <w:t>税额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总额</w:t>
            </w:r>
            <w:r>
              <w:rPr>
                <w:sz w:val="24"/>
              </w:rPr>
              <w:t>之和</w:t>
            </w:r>
            <w:r>
              <w:rPr>
                <w:rFonts w:hint="eastAsia"/>
                <w:sz w:val="24"/>
              </w:rPr>
              <w:t>不</w:t>
            </w:r>
            <w:r>
              <w:rPr>
                <w:sz w:val="24"/>
              </w:rPr>
              <w:t>等于结算单</w:t>
            </w:r>
            <w:r>
              <w:rPr>
                <w:rFonts w:hint="eastAsia"/>
                <w:sz w:val="24"/>
              </w:rPr>
              <w:t>税额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海关</w:t>
            </w:r>
            <w:r>
              <w:rPr>
                <w:sz w:val="24"/>
              </w:rPr>
              <w:t>增值税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调整</w:t>
            </w:r>
            <w:r>
              <w:rPr>
                <w:sz w:val="24"/>
              </w:rPr>
              <w:t>税额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总额</w:t>
            </w:r>
            <w:r>
              <w:rPr>
                <w:sz w:val="24"/>
              </w:rPr>
              <w:t>。</w:t>
            </w:r>
          </w:p>
          <w:p w:rsidR="004E2B9C" w:rsidRPr="008F1E7C" w:rsidRDefault="004E2B9C" w:rsidP="003F0948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保存</w:t>
            </w:r>
            <w:r>
              <w:rPr>
                <w:sz w:val="24"/>
              </w:rPr>
              <w:t>时校验</w:t>
            </w:r>
            <w:r>
              <w:rPr>
                <w:rFonts w:hint="eastAsia"/>
                <w:sz w:val="24"/>
              </w:rPr>
              <w:t>预付款本次核销</w:t>
            </w:r>
            <w:r>
              <w:rPr>
                <w:sz w:val="24"/>
              </w:rPr>
              <w:t>金额之和</w:t>
            </w:r>
            <w:r>
              <w:rPr>
                <w:rFonts w:hint="eastAsia"/>
                <w:sz w:val="24"/>
              </w:rPr>
              <w:t>不能</w:t>
            </w:r>
            <w:r>
              <w:rPr>
                <w:sz w:val="24"/>
              </w:rPr>
              <w:t>大于结算单应付金额。</w:t>
            </w:r>
          </w:p>
        </w:tc>
      </w:tr>
      <w:tr w:rsidR="00561309" w:rsidRPr="00485A7C" w:rsidTr="00435178">
        <w:tc>
          <w:tcPr>
            <w:tcW w:w="1951" w:type="dxa"/>
          </w:tcPr>
          <w:p w:rsidR="00561309" w:rsidRDefault="003F094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采购</w:t>
            </w:r>
            <w:r w:rsidR="00561309">
              <w:rPr>
                <w:sz w:val="24"/>
              </w:rPr>
              <w:t>主</w:t>
            </w:r>
            <w:bookmarkStart w:id="62" w:name="_GoBack"/>
            <w:bookmarkEnd w:id="62"/>
            <w:r w:rsidR="00561309">
              <w:rPr>
                <w:sz w:val="24"/>
              </w:rPr>
              <w:t>管审核</w:t>
            </w:r>
          </w:p>
        </w:tc>
        <w:tc>
          <w:tcPr>
            <w:tcW w:w="1276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561309" w:rsidRDefault="00561309" w:rsidP="003F0948">
            <w:pPr>
              <w:pStyle w:val="a7"/>
              <w:numPr>
                <w:ilvl w:val="0"/>
                <w:numId w:val="4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</w:t>
            </w:r>
            <w:r w:rsidR="00BE2547"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主管审核状态</w:t>
            </w:r>
            <w:r>
              <w:rPr>
                <w:rFonts w:hint="eastAsia"/>
                <w:sz w:val="24"/>
              </w:rPr>
              <w:t>展示。</w:t>
            </w:r>
          </w:p>
          <w:p w:rsidR="00561309" w:rsidRDefault="00561309" w:rsidP="00892D05">
            <w:pPr>
              <w:pStyle w:val="a7"/>
              <w:numPr>
                <w:ilvl w:val="0"/>
                <w:numId w:val="4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后弹审核界面，通过后</w:t>
            </w:r>
            <w:r w:rsidR="00892D05">
              <w:rPr>
                <w:rFonts w:hint="eastAsia"/>
                <w:sz w:val="24"/>
              </w:rPr>
              <w:t>结算</w:t>
            </w:r>
            <w:r w:rsidR="00892D05">
              <w:rPr>
                <w:sz w:val="24"/>
              </w:rPr>
              <w:t>单状态变更为</w:t>
            </w:r>
            <w:r w:rsidR="00892D05">
              <w:rPr>
                <w:rFonts w:hint="eastAsia"/>
                <w:sz w:val="24"/>
              </w:rPr>
              <w:t>待采购</w:t>
            </w:r>
            <w:r w:rsidR="00892D05">
              <w:rPr>
                <w:sz w:val="24"/>
              </w:rPr>
              <w:t>总监审核</w:t>
            </w:r>
            <w:r>
              <w:rPr>
                <w:rFonts w:hint="eastAsia"/>
                <w:sz w:val="24"/>
              </w:rPr>
              <w:t>；驳回</w:t>
            </w:r>
            <w:r>
              <w:rPr>
                <w:sz w:val="24"/>
              </w:rPr>
              <w:t>后</w:t>
            </w:r>
            <w:r w:rsidR="00892D05">
              <w:rPr>
                <w:rFonts w:hint="eastAsia"/>
                <w:sz w:val="24"/>
              </w:rPr>
              <w:t>结算</w:t>
            </w:r>
            <w:r>
              <w:rPr>
                <w:rFonts w:hint="eastAsia"/>
                <w:sz w:val="24"/>
              </w:rPr>
              <w:t>单</w:t>
            </w:r>
            <w:r>
              <w:rPr>
                <w:sz w:val="24"/>
              </w:rPr>
              <w:t>状态为新建状态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485A7C" w:rsidRPr="00E55527" w:rsidTr="00435178">
        <w:tc>
          <w:tcPr>
            <w:tcW w:w="1951" w:type="dxa"/>
          </w:tcPr>
          <w:p w:rsidR="00485A7C" w:rsidRDefault="00485A7C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采购总监</w:t>
            </w:r>
            <w:r>
              <w:rPr>
                <w:sz w:val="24"/>
              </w:rPr>
              <w:t>审核</w:t>
            </w:r>
          </w:p>
        </w:tc>
        <w:tc>
          <w:tcPr>
            <w:tcW w:w="1276" w:type="dxa"/>
          </w:tcPr>
          <w:p w:rsidR="00485A7C" w:rsidRDefault="00485A7C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485A7C" w:rsidRDefault="00485A7C" w:rsidP="00485A7C">
            <w:pPr>
              <w:pStyle w:val="a7"/>
              <w:numPr>
                <w:ilvl w:val="0"/>
                <w:numId w:val="4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</w:t>
            </w:r>
            <w:r>
              <w:rPr>
                <w:rFonts w:hint="eastAsia"/>
                <w:sz w:val="24"/>
              </w:rPr>
              <w:t>采购总监</w:t>
            </w:r>
            <w:r>
              <w:rPr>
                <w:sz w:val="24"/>
              </w:rPr>
              <w:t>审核状态</w:t>
            </w:r>
            <w:r>
              <w:rPr>
                <w:rFonts w:hint="eastAsia"/>
                <w:sz w:val="24"/>
              </w:rPr>
              <w:t>展示。</w:t>
            </w:r>
          </w:p>
          <w:p w:rsidR="00485A7C" w:rsidRDefault="00485A7C" w:rsidP="00E55527">
            <w:pPr>
              <w:pStyle w:val="a7"/>
              <w:numPr>
                <w:ilvl w:val="0"/>
                <w:numId w:val="4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后弹审核界面，通过后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单状态变更为</w:t>
            </w:r>
            <w:r>
              <w:rPr>
                <w:rFonts w:hint="eastAsia"/>
                <w:sz w:val="24"/>
              </w:rPr>
              <w:t>待</w:t>
            </w:r>
            <w:r w:rsidR="00E55527"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审核</w:t>
            </w:r>
            <w:r>
              <w:rPr>
                <w:rFonts w:hint="eastAsia"/>
                <w:sz w:val="24"/>
              </w:rPr>
              <w:t>；驳回</w:t>
            </w:r>
            <w:r>
              <w:rPr>
                <w:sz w:val="24"/>
              </w:rPr>
              <w:t>后</w:t>
            </w:r>
            <w:r>
              <w:rPr>
                <w:rFonts w:hint="eastAsia"/>
                <w:sz w:val="24"/>
              </w:rPr>
              <w:t>结算单</w:t>
            </w:r>
            <w:r>
              <w:rPr>
                <w:sz w:val="24"/>
              </w:rPr>
              <w:t>状态为</w:t>
            </w:r>
            <w:r w:rsidR="00E55527">
              <w:rPr>
                <w:rFonts w:hint="eastAsia"/>
                <w:sz w:val="24"/>
              </w:rPr>
              <w:t>待采购主管</w:t>
            </w:r>
            <w:r w:rsidR="00E55527">
              <w:rPr>
                <w:sz w:val="24"/>
              </w:rPr>
              <w:t>审核</w:t>
            </w:r>
            <w:r>
              <w:rPr>
                <w:sz w:val="24"/>
              </w:rPr>
              <w:t>状态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E55527" w:rsidRPr="00E55527" w:rsidTr="00435178">
        <w:tc>
          <w:tcPr>
            <w:tcW w:w="1951" w:type="dxa"/>
          </w:tcPr>
          <w:p w:rsidR="00E55527" w:rsidRDefault="00E55527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审核</w:t>
            </w:r>
          </w:p>
        </w:tc>
        <w:tc>
          <w:tcPr>
            <w:tcW w:w="1276" w:type="dxa"/>
          </w:tcPr>
          <w:p w:rsidR="00E55527" w:rsidRDefault="00E55527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E55527" w:rsidRDefault="00E55527" w:rsidP="00E55527">
            <w:pPr>
              <w:pStyle w:val="a7"/>
              <w:numPr>
                <w:ilvl w:val="0"/>
                <w:numId w:val="4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</w:t>
            </w:r>
            <w:r>
              <w:rPr>
                <w:rFonts w:hint="eastAsia"/>
                <w:sz w:val="24"/>
              </w:rPr>
              <w:t>采购总监</w:t>
            </w:r>
            <w:r>
              <w:rPr>
                <w:sz w:val="24"/>
              </w:rPr>
              <w:t>审核状态</w:t>
            </w:r>
            <w:r>
              <w:rPr>
                <w:rFonts w:hint="eastAsia"/>
                <w:sz w:val="24"/>
              </w:rPr>
              <w:t>展示。</w:t>
            </w:r>
          </w:p>
          <w:p w:rsidR="00E55527" w:rsidRPr="00E55527" w:rsidRDefault="00E55527" w:rsidP="00E55527">
            <w:pPr>
              <w:pStyle w:val="a7"/>
              <w:numPr>
                <w:ilvl w:val="0"/>
                <w:numId w:val="44"/>
              </w:numPr>
              <w:ind w:firstLineChars="0"/>
              <w:rPr>
                <w:sz w:val="24"/>
              </w:rPr>
            </w:pPr>
            <w:r w:rsidRPr="00E55527">
              <w:rPr>
                <w:rFonts w:hint="eastAsia"/>
                <w:sz w:val="24"/>
              </w:rPr>
              <w:t>点击</w:t>
            </w:r>
            <w:r w:rsidRPr="00E55527">
              <w:rPr>
                <w:sz w:val="24"/>
              </w:rPr>
              <w:t>后弹审核界面，通过后</w:t>
            </w:r>
            <w:r w:rsidRPr="00E55527">
              <w:rPr>
                <w:rFonts w:hint="eastAsia"/>
                <w:sz w:val="24"/>
              </w:rPr>
              <w:t>结算</w:t>
            </w:r>
            <w:r w:rsidRPr="00E55527">
              <w:rPr>
                <w:sz w:val="24"/>
              </w:rPr>
              <w:t>单状态变更为</w:t>
            </w:r>
            <w:r w:rsidRPr="00E55527">
              <w:rPr>
                <w:rFonts w:hint="eastAsia"/>
                <w:sz w:val="24"/>
              </w:rPr>
              <w:t>财务</w:t>
            </w:r>
            <w:r>
              <w:rPr>
                <w:rFonts w:hint="eastAsia"/>
                <w:sz w:val="24"/>
              </w:rPr>
              <w:t>已</w:t>
            </w:r>
            <w:r w:rsidRPr="00E55527">
              <w:rPr>
                <w:sz w:val="24"/>
              </w:rPr>
              <w:t>审核</w:t>
            </w:r>
            <w:r w:rsidRPr="00E55527">
              <w:rPr>
                <w:rFonts w:hint="eastAsia"/>
                <w:sz w:val="24"/>
              </w:rPr>
              <w:t>；驳回</w:t>
            </w:r>
            <w:r w:rsidRPr="00E55527">
              <w:rPr>
                <w:sz w:val="24"/>
              </w:rPr>
              <w:t>后</w:t>
            </w:r>
            <w:r w:rsidRPr="00E55527">
              <w:rPr>
                <w:rFonts w:hint="eastAsia"/>
                <w:sz w:val="24"/>
              </w:rPr>
              <w:t>结算单</w:t>
            </w:r>
            <w:r w:rsidRPr="00E55527">
              <w:rPr>
                <w:sz w:val="24"/>
              </w:rPr>
              <w:t>状态为</w:t>
            </w:r>
            <w:r w:rsidRPr="00E55527">
              <w:rPr>
                <w:rFonts w:hint="eastAsia"/>
                <w:sz w:val="24"/>
              </w:rPr>
              <w:t>待采购</w:t>
            </w:r>
            <w:r>
              <w:rPr>
                <w:rFonts w:hint="eastAsia"/>
                <w:sz w:val="24"/>
              </w:rPr>
              <w:t>总监</w:t>
            </w:r>
            <w:r w:rsidRPr="00E55527">
              <w:rPr>
                <w:sz w:val="24"/>
              </w:rPr>
              <w:t>审核状态</w:t>
            </w:r>
            <w:r w:rsidRPr="00E55527">
              <w:rPr>
                <w:rFonts w:hint="eastAsia"/>
                <w:sz w:val="24"/>
              </w:rPr>
              <w:t>。</w:t>
            </w:r>
          </w:p>
        </w:tc>
      </w:tr>
      <w:tr w:rsidR="00485A7C" w:rsidRPr="001679F2" w:rsidTr="00435178">
        <w:tc>
          <w:tcPr>
            <w:tcW w:w="1951" w:type="dxa"/>
          </w:tcPr>
          <w:p w:rsidR="00485A7C" w:rsidRDefault="00485A7C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</w:p>
        </w:tc>
        <w:tc>
          <w:tcPr>
            <w:tcW w:w="1276" w:type="dxa"/>
          </w:tcPr>
          <w:p w:rsidR="00485A7C" w:rsidRDefault="00485A7C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485A7C" w:rsidRDefault="00485A7C" w:rsidP="00242941">
            <w:pPr>
              <w:pStyle w:val="a7"/>
              <w:numPr>
                <w:ilvl w:val="0"/>
                <w:numId w:val="4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待支付状态</w:t>
            </w:r>
            <w:r>
              <w:rPr>
                <w:rFonts w:hint="eastAsia"/>
                <w:sz w:val="24"/>
              </w:rPr>
              <w:t>展示。</w:t>
            </w:r>
          </w:p>
          <w:p w:rsidR="00485A7C" w:rsidRPr="001679F2" w:rsidRDefault="00485A7C" w:rsidP="00242941">
            <w:pPr>
              <w:pStyle w:val="a7"/>
              <w:numPr>
                <w:ilvl w:val="0"/>
                <w:numId w:val="4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</w:t>
            </w:r>
            <w:r w:rsidR="00242941">
              <w:rPr>
                <w:rFonts w:hint="eastAsia"/>
                <w:sz w:val="24"/>
              </w:rPr>
              <w:t>弹</w:t>
            </w:r>
            <w:r w:rsidR="00242941">
              <w:rPr>
                <w:sz w:val="24"/>
              </w:rPr>
              <w:t>支付单新增界面，支付单类型为结算</w:t>
            </w:r>
            <w:r w:rsidR="00242941">
              <w:rPr>
                <w:rFonts w:hint="eastAsia"/>
                <w:sz w:val="24"/>
              </w:rPr>
              <w:t>支付；</w:t>
            </w:r>
            <w:r w:rsidR="00242941">
              <w:rPr>
                <w:sz w:val="24"/>
              </w:rPr>
              <w:t>接</w:t>
            </w:r>
            <w:r w:rsidR="00242941">
              <w:rPr>
                <w:sz w:val="24"/>
              </w:rPr>
              <w:t>oracle</w:t>
            </w:r>
            <w:r w:rsidR="00242941">
              <w:rPr>
                <w:sz w:val="24"/>
              </w:rPr>
              <w:t>之后接</w:t>
            </w:r>
            <w:r w:rsidR="00242941">
              <w:rPr>
                <w:sz w:val="24"/>
              </w:rPr>
              <w:t>oracle</w:t>
            </w:r>
            <w:r w:rsidR="00242941">
              <w:rPr>
                <w:rFonts w:hint="eastAsia"/>
                <w:sz w:val="24"/>
              </w:rPr>
              <w:t>的</w:t>
            </w:r>
            <w:r w:rsidR="00242941">
              <w:rPr>
                <w:sz w:val="24"/>
              </w:rPr>
              <w:t>付款接口。</w:t>
            </w:r>
          </w:p>
        </w:tc>
      </w:tr>
      <w:tr w:rsidR="00090EA1" w:rsidRPr="00090EA1" w:rsidTr="00435178">
        <w:tc>
          <w:tcPr>
            <w:tcW w:w="1951" w:type="dxa"/>
          </w:tcPr>
          <w:p w:rsidR="00090EA1" w:rsidRDefault="00090EA1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</w:t>
            </w:r>
          </w:p>
        </w:tc>
        <w:tc>
          <w:tcPr>
            <w:tcW w:w="1276" w:type="dxa"/>
          </w:tcPr>
          <w:p w:rsidR="00090EA1" w:rsidRDefault="00090EA1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090EA1" w:rsidRDefault="00090EA1" w:rsidP="00090EA1">
            <w:pPr>
              <w:pStyle w:val="a7"/>
              <w:numPr>
                <w:ilvl w:val="0"/>
                <w:numId w:val="5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待支付时展示。</w:t>
            </w:r>
          </w:p>
          <w:p w:rsidR="00090EA1" w:rsidRDefault="00090EA1" w:rsidP="00090EA1">
            <w:pPr>
              <w:pStyle w:val="a7"/>
              <w:numPr>
                <w:ilvl w:val="0"/>
                <w:numId w:val="5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作废后</w:t>
            </w:r>
            <w:r>
              <w:rPr>
                <w:rFonts w:hint="eastAsia"/>
                <w:sz w:val="24"/>
              </w:rPr>
              <w:t>若不</w:t>
            </w:r>
            <w:r>
              <w:rPr>
                <w:sz w:val="24"/>
              </w:rPr>
              <w:t>接入</w:t>
            </w:r>
            <w:r>
              <w:rPr>
                <w:sz w:val="24"/>
              </w:rPr>
              <w:t>oracle</w:t>
            </w:r>
            <w:r>
              <w:rPr>
                <w:sz w:val="24"/>
              </w:rPr>
              <w:t>则结算单</w:t>
            </w:r>
            <w:r>
              <w:rPr>
                <w:rFonts w:hint="eastAsia"/>
                <w:sz w:val="24"/>
              </w:rPr>
              <w:t>为财务</w:t>
            </w:r>
            <w:r>
              <w:rPr>
                <w:sz w:val="24"/>
              </w:rPr>
              <w:t>作废状态</w:t>
            </w:r>
            <w:r>
              <w:rPr>
                <w:rFonts w:hint="eastAsia"/>
                <w:sz w:val="24"/>
              </w:rPr>
              <w:t>；</w:t>
            </w:r>
            <w:r>
              <w:rPr>
                <w:sz w:val="24"/>
              </w:rPr>
              <w:t>若接入</w:t>
            </w:r>
            <w:r>
              <w:rPr>
                <w:sz w:val="24"/>
              </w:rPr>
              <w:t>oracle</w:t>
            </w:r>
            <w:r>
              <w:rPr>
                <w:sz w:val="24"/>
              </w:rPr>
              <w:t>，则结算单位财务作废申请状态。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oracle</w:t>
            </w:r>
            <w:r>
              <w:rPr>
                <w:sz w:val="24"/>
              </w:rPr>
              <w:t>返回申请通过则改成财务作废状态；若不通过仍为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支付状态。</w:t>
            </w:r>
          </w:p>
          <w:p w:rsidR="00090EA1" w:rsidRDefault="00090EA1" w:rsidP="00090EA1">
            <w:pPr>
              <w:pStyle w:val="a7"/>
              <w:numPr>
                <w:ilvl w:val="0"/>
                <w:numId w:val="5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已经</w:t>
            </w:r>
            <w:r>
              <w:rPr>
                <w:sz w:val="24"/>
              </w:rPr>
              <w:t>生成支付单的结算单不能财务作废。</w:t>
            </w:r>
          </w:p>
          <w:p w:rsidR="00090EA1" w:rsidRPr="00090EA1" w:rsidRDefault="00090EA1" w:rsidP="00090EA1">
            <w:pPr>
              <w:pStyle w:val="a7"/>
              <w:numPr>
                <w:ilvl w:val="0"/>
                <w:numId w:val="5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作废后，</w:t>
            </w:r>
            <w:r>
              <w:rPr>
                <w:rFonts w:hint="eastAsia"/>
                <w:sz w:val="24"/>
              </w:rPr>
              <w:t>下属</w:t>
            </w:r>
            <w:r>
              <w:rPr>
                <w:sz w:val="24"/>
              </w:rPr>
              <w:t>应付单</w:t>
            </w:r>
            <w:r>
              <w:rPr>
                <w:rFonts w:hint="eastAsia"/>
                <w:sz w:val="24"/>
              </w:rPr>
              <w:t>的变成</w:t>
            </w:r>
            <w:r>
              <w:rPr>
                <w:sz w:val="24"/>
              </w:rPr>
              <w:t>未结算状态，可再次选择结算。</w:t>
            </w: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已</w:t>
            </w:r>
            <w:r>
              <w:rPr>
                <w:sz w:val="24"/>
              </w:rPr>
              <w:t>核销金额</w:t>
            </w:r>
            <w:r>
              <w:rPr>
                <w:rFonts w:hint="eastAsia"/>
                <w:sz w:val="24"/>
              </w:rPr>
              <w:t>全部</w:t>
            </w:r>
            <w:r>
              <w:rPr>
                <w:sz w:val="24"/>
              </w:rPr>
              <w:t>减去本次核销金额。</w:t>
            </w:r>
          </w:p>
        </w:tc>
      </w:tr>
      <w:tr w:rsidR="00F92412" w:rsidRPr="001679F2" w:rsidTr="00435178">
        <w:tc>
          <w:tcPr>
            <w:tcW w:w="1951" w:type="dxa"/>
          </w:tcPr>
          <w:p w:rsidR="00F92412" w:rsidRDefault="00F92412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入库信息</w:t>
            </w:r>
          </w:p>
        </w:tc>
        <w:tc>
          <w:tcPr>
            <w:tcW w:w="1276" w:type="dxa"/>
          </w:tcPr>
          <w:p w:rsidR="00F92412" w:rsidRDefault="00F92412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F92412" w:rsidRDefault="00F92412" w:rsidP="00F92412">
            <w:pPr>
              <w:pStyle w:val="a7"/>
              <w:numPr>
                <w:ilvl w:val="0"/>
                <w:numId w:val="47"/>
              </w:numPr>
              <w:ind w:firstLineChars="0"/>
              <w:rPr>
                <w:sz w:val="24"/>
              </w:rPr>
            </w:pPr>
            <w:r w:rsidRPr="00F92412">
              <w:rPr>
                <w:rFonts w:hint="eastAsia"/>
                <w:sz w:val="24"/>
              </w:rPr>
              <w:t>仅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单</w:t>
            </w:r>
            <w:r w:rsidRPr="00F92412">
              <w:rPr>
                <w:sz w:val="24"/>
              </w:rPr>
              <w:t>新增和初始</w:t>
            </w:r>
            <w:r>
              <w:rPr>
                <w:rFonts w:hint="eastAsia"/>
                <w:sz w:val="24"/>
              </w:rPr>
              <w:t>状态</w:t>
            </w:r>
            <w:r>
              <w:rPr>
                <w:sz w:val="24"/>
              </w:rPr>
              <w:t>的结算入库</w:t>
            </w:r>
            <w:r>
              <w:rPr>
                <w:sz w:val="24"/>
              </w:rPr>
              <w:t>tab</w:t>
            </w:r>
            <w:r>
              <w:rPr>
                <w:sz w:val="24"/>
              </w:rPr>
              <w:t>中</w:t>
            </w:r>
            <w:r w:rsidRPr="00F92412">
              <w:rPr>
                <w:sz w:val="24"/>
              </w:rPr>
              <w:t>展示</w:t>
            </w:r>
            <w:r>
              <w:rPr>
                <w:rFonts w:hint="eastAsia"/>
                <w:sz w:val="24"/>
              </w:rPr>
              <w:t>。</w:t>
            </w:r>
          </w:p>
          <w:p w:rsidR="00F92412" w:rsidRDefault="00F92412" w:rsidP="00F92412">
            <w:pPr>
              <w:pStyle w:val="a7"/>
              <w:numPr>
                <w:ilvl w:val="0"/>
                <w:numId w:val="4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后弹</w:t>
            </w:r>
            <w:r>
              <w:rPr>
                <w:rFonts w:hint="eastAsia"/>
                <w:sz w:val="24"/>
              </w:rPr>
              <w:t>出入库</w:t>
            </w:r>
            <w:r>
              <w:rPr>
                <w:sz w:val="24"/>
              </w:rPr>
              <w:t>选择记录页面，</w:t>
            </w:r>
            <w:r>
              <w:rPr>
                <w:rFonts w:hint="eastAsia"/>
                <w:sz w:val="24"/>
              </w:rPr>
              <w:t>带入</w:t>
            </w:r>
            <w:r>
              <w:rPr>
                <w:sz w:val="24"/>
              </w:rPr>
              <w:t>供应商和结算单所属法人。</w:t>
            </w:r>
          </w:p>
          <w:p w:rsidR="00F92412" w:rsidRDefault="00F92412" w:rsidP="00F92412">
            <w:pPr>
              <w:pStyle w:val="a7"/>
              <w:numPr>
                <w:ilvl w:val="0"/>
                <w:numId w:val="4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搜索</w:t>
            </w:r>
            <w:r>
              <w:rPr>
                <w:sz w:val="24"/>
              </w:rPr>
              <w:t>出的只有未结算的</w:t>
            </w:r>
            <w:r w:rsidR="00D72B01">
              <w:rPr>
                <w:rFonts w:hint="eastAsia"/>
                <w:sz w:val="24"/>
              </w:rPr>
              <w:t>应付</w:t>
            </w:r>
            <w:r w:rsidR="00D72B01">
              <w:rPr>
                <w:sz w:val="24"/>
              </w:rPr>
              <w:t>单关联的</w:t>
            </w:r>
            <w:r>
              <w:rPr>
                <w:sz w:val="24"/>
              </w:rPr>
              <w:t>采购入库单和退货出库单。</w:t>
            </w:r>
          </w:p>
          <w:p w:rsidR="005617EE" w:rsidRDefault="005617EE" w:rsidP="00F92412">
            <w:pPr>
              <w:pStyle w:val="a7"/>
              <w:numPr>
                <w:ilvl w:val="0"/>
                <w:numId w:val="4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确认</w:t>
            </w:r>
            <w:r>
              <w:rPr>
                <w:sz w:val="24"/>
              </w:rPr>
              <w:t>添加后将</w:t>
            </w:r>
            <w:r>
              <w:rPr>
                <w:rFonts w:hint="eastAsia"/>
                <w:sz w:val="24"/>
              </w:rPr>
              <w:t>选中</w:t>
            </w:r>
            <w:r>
              <w:rPr>
                <w:sz w:val="24"/>
              </w:rPr>
              <w:t>记录回填到</w:t>
            </w:r>
            <w:r w:rsidR="00D72B01">
              <w:rPr>
                <w:rFonts w:hint="eastAsia"/>
                <w:sz w:val="24"/>
              </w:rPr>
              <w:t>结算</w:t>
            </w:r>
            <w:r w:rsidR="00D72B01">
              <w:rPr>
                <w:sz w:val="24"/>
              </w:rPr>
              <w:t>入库</w:t>
            </w:r>
            <w:r w:rsidR="00D72B01">
              <w:rPr>
                <w:rFonts w:hint="eastAsia"/>
                <w:sz w:val="24"/>
              </w:rPr>
              <w:t>单</w:t>
            </w:r>
            <w:r w:rsidR="00D72B01">
              <w:rPr>
                <w:sz w:val="24"/>
              </w:rPr>
              <w:t>列表</w:t>
            </w:r>
            <w:r w:rsidR="00D72B01">
              <w:rPr>
                <w:rFonts w:hint="eastAsia"/>
                <w:sz w:val="24"/>
              </w:rPr>
              <w:t>（需要</w:t>
            </w:r>
            <w:r w:rsidR="00D72B01">
              <w:rPr>
                <w:sz w:val="24"/>
              </w:rPr>
              <w:t>去重</w:t>
            </w:r>
            <w:r w:rsidR="00D72B01">
              <w:rPr>
                <w:rFonts w:hint="eastAsia"/>
                <w:sz w:val="24"/>
              </w:rPr>
              <w:t>）</w:t>
            </w:r>
            <w:r w:rsidR="00D72B01">
              <w:rPr>
                <w:sz w:val="24"/>
              </w:rPr>
              <w:t>。</w:t>
            </w:r>
          </w:p>
          <w:p w:rsidR="00D72B01" w:rsidRPr="00F92412" w:rsidRDefault="00D72B01" w:rsidP="003C5015">
            <w:pPr>
              <w:pStyle w:val="a7"/>
              <w:numPr>
                <w:ilvl w:val="0"/>
                <w:numId w:val="4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确认</w:t>
            </w:r>
            <w:r>
              <w:rPr>
                <w:sz w:val="24"/>
              </w:rPr>
              <w:t>添加后</w:t>
            </w:r>
            <w:r>
              <w:rPr>
                <w:rFonts w:hint="eastAsia"/>
                <w:sz w:val="24"/>
              </w:rPr>
              <w:t>选中的应付</w:t>
            </w:r>
            <w:r>
              <w:rPr>
                <w:sz w:val="24"/>
              </w:rPr>
              <w:t>单</w:t>
            </w:r>
            <w:r>
              <w:rPr>
                <w:rFonts w:hint="eastAsia"/>
                <w:sz w:val="24"/>
              </w:rPr>
              <w:t>变成</w:t>
            </w:r>
            <w:r>
              <w:rPr>
                <w:sz w:val="24"/>
              </w:rPr>
              <w:t>已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，其他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单无法</w:t>
            </w:r>
            <w:r>
              <w:rPr>
                <w:rFonts w:hint="eastAsia"/>
                <w:sz w:val="24"/>
              </w:rPr>
              <w:t>搜索和</w:t>
            </w:r>
            <w:r>
              <w:rPr>
                <w:sz w:val="24"/>
              </w:rPr>
              <w:t>选中，否则提示：</w:t>
            </w:r>
            <w:r w:rsidR="003C5015">
              <w:rPr>
                <w:rFonts w:hint="eastAsia"/>
                <w:sz w:val="24"/>
              </w:rPr>
              <w:t>选择</w:t>
            </w:r>
            <w:r w:rsidR="003C5015">
              <w:rPr>
                <w:sz w:val="24"/>
              </w:rPr>
              <w:t>失败！</w:t>
            </w:r>
            <w:r>
              <w:rPr>
                <w:rFonts w:hint="eastAsia"/>
                <w:sz w:val="24"/>
              </w:rPr>
              <w:t>xxx</w:t>
            </w:r>
            <w:r>
              <w:rPr>
                <w:rFonts w:hint="eastAsia"/>
                <w:sz w:val="24"/>
              </w:rPr>
              <w:t>应付单</w:t>
            </w:r>
            <w:r>
              <w:rPr>
                <w:sz w:val="24"/>
              </w:rPr>
              <w:t>已</w:t>
            </w:r>
            <w:r>
              <w:rPr>
                <w:rFonts w:hint="eastAsia"/>
                <w:sz w:val="24"/>
              </w:rPr>
              <w:t>结算</w:t>
            </w:r>
            <w:r w:rsidR="003C5015">
              <w:rPr>
                <w:rFonts w:hint="eastAsia"/>
                <w:sz w:val="24"/>
              </w:rPr>
              <w:t>。</w:t>
            </w:r>
          </w:p>
        </w:tc>
      </w:tr>
      <w:tr w:rsidR="00485A7C" w:rsidRPr="00A50517" w:rsidTr="00435178">
        <w:tc>
          <w:tcPr>
            <w:tcW w:w="1951" w:type="dxa"/>
          </w:tcPr>
          <w:p w:rsidR="00485A7C" w:rsidRDefault="00F92412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出入库结算</w:t>
            </w:r>
          </w:p>
        </w:tc>
        <w:tc>
          <w:tcPr>
            <w:tcW w:w="1276" w:type="dxa"/>
          </w:tcPr>
          <w:p w:rsidR="00485A7C" w:rsidRDefault="00485A7C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485A7C" w:rsidRDefault="00D72B01" w:rsidP="00F92412">
            <w:pPr>
              <w:pStyle w:val="a7"/>
              <w:numPr>
                <w:ilvl w:val="0"/>
                <w:numId w:val="4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调整保存改成保存</w:t>
            </w:r>
            <w:r w:rsidR="003C5015">
              <w:rPr>
                <w:rFonts w:hint="eastAsia"/>
                <w:sz w:val="24"/>
              </w:rPr>
              <w:t>。</w:t>
            </w:r>
          </w:p>
          <w:p w:rsidR="003C5015" w:rsidRDefault="003C5015" w:rsidP="00F92412">
            <w:pPr>
              <w:pStyle w:val="a7"/>
              <w:numPr>
                <w:ilvl w:val="0"/>
                <w:numId w:val="4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点击后</w:t>
            </w:r>
            <w:r>
              <w:rPr>
                <w:sz w:val="24"/>
              </w:rPr>
              <w:t>暂存</w:t>
            </w:r>
            <w:r>
              <w:rPr>
                <w:rFonts w:hint="eastAsia"/>
                <w:sz w:val="24"/>
              </w:rPr>
              <w:t>应付</w:t>
            </w:r>
            <w:r>
              <w:rPr>
                <w:sz w:val="24"/>
              </w:rPr>
              <w:t>单的</w:t>
            </w:r>
            <w:r>
              <w:rPr>
                <w:rFonts w:hint="eastAsia"/>
                <w:sz w:val="24"/>
              </w:rPr>
              <w:t>信息。</w:t>
            </w:r>
          </w:p>
          <w:p w:rsidR="00D72B01" w:rsidRPr="00D72B01" w:rsidRDefault="00D72B01" w:rsidP="00D72B01">
            <w:pPr>
              <w:pStyle w:val="a7"/>
              <w:numPr>
                <w:ilvl w:val="0"/>
                <w:numId w:val="4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  <w:r>
              <w:rPr>
                <w:sz w:val="24"/>
              </w:rPr>
              <w:t>时校验海关增值税和调整金额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税额</w:t>
            </w:r>
            <w:r>
              <w:rPr>
                <w:sz w:val="24"/>
              </w:rPr>
              <w:t>只能填一个。</w:t>
            </w:r>
          </w:p>
        </w:tc>
      </w:tr>
      <w:tr w:rsidR="00F92412" w:rsidRPr="00A50517" w:rsidTr="00435178">
        <w:tc>
          <w:tcPr>
            <w:tcW w:w="1951" w:type="dxa"/>
          </w:tcPr>
          <w:p w:rsidR="00F92412" w:rsidRPr="00D72B01" w:rsidRDefault="00D72B01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出入库结算</w:t>
            </w:r>
          </w:p>
        </w:tc>
        <w:tc>
          <w:tcPr>
            <w:tcW w:w="1276" w:type="dxa"/>
          </w:tcPr>
          <w:p w:rsidR="00F92412" w:rsidRDefault="00D72B01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F92412" w:rsidRPr="003C5015" w:rsidRDefault="00D72B01" w:rsidP="003C5015">
            <w:pPr>
              <w:rPr>
                <w:sz w:val="24"/>
              </w:rPr>
            </w:pPr>
            <w:r w:rsidRPr="003C5015">
              <w:rPr>
                <w:rFonts w:hint="eastAsia"/>
                <w:sz w:val="24"/>
              </w:rPr>
              <w:t>删除</w:t>
            </w:r>
            <w:r w:rsidRPr="003C5015">
              <w:rPr>
                <w:sz w:val="24"/>
              </w:rPr>
              <w:t>后</w:t>
            </w:r>
            <w:r w:rsidR="003C5015" w:rsidRPr="003C5015">
              <w:rPr>
                <w:rFonts w:hint="eastAsia"/>
                <w:sz w:val="24"/>
              </w:rPr>
              <w:t>对应</w:t>
            </w:r>
            <w:r w:rsidR="003C5015" w:rsidRPr="003C5015">
              <w:rPr>
                <w:sz w:val="24"/>
              </w:rPr>
              <w:t>的音符单变成未结算，可以被其他结算单搜索和选中。</w:t>
            </w:r>
          </w:p>
        </w:tc>
      </w:tr>
      <w:tr w:rsidR="00485A7C" w:rsidRPr="003C5015" w:rsidTr="00435178">
        <w:tc>
          <w:tcPr>
            <w:tcW w:w="1951" w:type="dxa"/>
          </w:tcPr>
          <w:p w:rsidR="00485A7C" w:rsidRDefault="003C5015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结算发票</w:t>
            </w:r>
            <w:r>
              <w:rPr>
                <w:sz w:val="24"/>
              </w:rPr>
              <w:lastRenderedPageBreak/>
              <w:t>信息</w:t>
            </w:r>
          </w:p>
        </w:tc>
        <w:tc>
          <w:tcPr>
            <w:tcW w:w="1276" w:type="dxa"/>
          </w:tcPr>
          <w:p w:rsidR="00485A7C" w:rsidRDefault="00485A7C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按钮</w:t>
            </w:r>
          </w:p>
        </w:tc>
        <w:tc>
          <w:tcPr>
            <w:tcW w:w="5295" w:type="dxa"/>
          </w:tcPr>
          <w:p w:rsidR="00485A7C" w:rsidRPr="003C5015" w:rsidRDefault="003C5015" w:rsidP="003C501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 w:rsidRPr="003C5015">
              <w:rPr>
                <w:rFonts w:hint="eastAsia"/>
                <w:sz w:val="24"/>
              </w:rPr>
              <w:t>添加</w:t>
            </w:r>
            <w:r w:rsidRPr="003C5015">
              <w:rPr>
                <w:sz w:val="24"/>
              </w:rPr>
              <w:t>时增加一行发票信息。</w:t>
            </w:r>
          </w:p>
          <w:p w:rsidR="003C5015" w:rsidRPr="003C5015" w:rsidRDefault="003C5015" w:rsidP="003C5015">
            <w:pPr>
              <w:rPr>
                <w:sz w:val="24"/>
              </w:rPr>
            </w:pPr>
          </w:p>
        </w:tc>
      </w:tr>
      <w:tr w:rsidR="003C5015" w:rsidRPr="003C5015" w:rsidTr="00435178">
        <w:tc>
          <w:tcPr>
            <w:tcW w:w="1951" w:type="dxa"/>
          </w:tcPr>
          <w:p w:rsidR="003C5015" w:rsidRDefault="003C5015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保存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结算发票信息</w:t>
            </w:r>
          </w:p>
        </w:tc>
        <w:tc>
          <w:tcPr>
            <w:tcW w:w="1276" w:type="dxa"/>
          </w:tcPr>
          <w:p w:rsidR="003C5015" w:rsidRDefault="003C5015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3C5015" w:rsidRDefault="003C5015" w:rsidP="003C5015">
            <w:pPr>
              <w:pStyle w:val="a7"/>
              <w:numPr>
                <w:ilvl w:val="0"/>
                <w:numId w:val="5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后暂存</w:t>
            </w:r>
            <w:r>
              <w:rPr>
                <w:rFonts w:hint="eastAsia"/>
                <w:sz w:val="24"/>
              </w:rPr>
              <w:t>发票</w:t>
            </w:r>
            <w:r>
              <w:rPr>
                <w:sz w:val="24"/>
              </w:rPr>
              <w:t>信息。</w:t>
            </w:r>
          </w:p>
          <w:p w:rsidR="003C5015" w:rsidRPr="004E2B9C" w:rsidRDefault="003C5015" w:rsidP="004E2B9C">
            <w:pPr>
              <w:pStyle w:val="a7"/>
              <w:numPr>
                <w:ilvl w:val="0"/>
                <w:numId w:val="5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  <w:r>
              <w:rPr>
                <w:sz w:val="24"/>
              </w:rPr>
              <w:t>时</w:t>
            </w:r>
            <w:r>
              <w:rPr>
                <w:rFonts w:hint="eastAsia"/>
                <w:sz w:val="24"/>
              </w:rPr>
              <w:t>根据</w:t>
            </w:r>
            <w:r>
              <w:rPr>
                <w:sz w:val="24"/>
              </w:rPr>
              <w:t>发票</w:t>
            </w:r>
            <w:r>
              <w:rPr>
                <w:rFonts w:hint="eastAsia"/>
                <w:sz w:val="24"/>
              </w:rPr>
              <w:t>号</w:t>
            </w:r>
            <w:r>
              <w:rPr>
                <w:sz w:val="24"/>
              </w:rPr>
              <w:t>和税率校验唯一性。统一</w:t>
            </w:r>
            <w:r>
              <w:rPr>
                <w:rFonts w:hint="eastAsia"/>
                <w:sz w:val="24"/>
              </w:rPr>
              <w:t>发票</w:t>
            </w:r>
            <w:r>
              <w:rPr>
                <w:sz w:val="24"/>
              </w:rPr>
              <w:t>号可以增加多个不同税率的发票。</w:t>
            </w:r>
            <w:r>
              <w:rPr>
                <w:rFonts w:hint="eastAsia"/>
                <w:sz w:val="24"/>
              </w:rPr>
              <w:t>否则</w:t>
            </w:r>
            <w:r>
              <w:rPr>
                <w:sz w:val="24"/>
              </w:rPr>
              <w:t>提示：</w:t>
            </w:r>
            <w:r>
              <w:rPr>
                <w:rFonts w:hint="eastAsia"/>
                <w:sz w:val="24"/>
              </w:rPr>
              <w:t>保存</w:t>
            </w:r>
            <w:r>
              <w:rPr>
                <w:sz w:val="24"/>
              </w:rPr>
              <w:t>失败</w:t>
            </w:r>
            <w:r>
              <w:rPr>
                <w:rFonts w:hint="eastAsia"/>
                <w:sz w:val="24"/>
              </w:rPr>
              <w:t>！不能有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张发票号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税率</w:t>
            </w:r>
            <w:r>
              <w:rPr>
                <w:rFonts w:hint="eastAsia"/>
                <w:sz w:val="24"/>
              </w:rPr>
              <w:t>都</w:t>
            </w:r>
            <w:r>
              <w:rPr>
                <w:sz w:val="24"/>
              </w:rPr>
              <w:t>相同的发票。</w:t>
            </w:r>
          </w:p>
        </w:tc>
      </w:tr>
      <w:tr w:rsidR="003C5015" w:rsidRPr="003C5015" w:rsidTr="00435178">
        <w:tc>
          <w:tcPr>
            <w:tcW w:w="1951" w:type="dxa"/>
          </w:tcPr>
          <w:p w:rsidR="003C5015" w:rsidRDefault="003C5015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展示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预付款核销</w:t>
            </w:r>
          </w:p>
        </w:tc>
        <w:tc>
          <w:tcPr>
            <w:tcW w:w="1276" w:type="dxa"/>
          </w:tcPr>
          <w:p w:rsidR="003C5015" w:rsidRDefault="003C5015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</w:t>
            </w:r>
          </w:p>
        </w:tc>
        <w:tc>
          <w:tcPr>
            <w:tcW w:w="5295" w:type="dxa"/>
          </w:tcPr>
          <w:p w:rsidR="003C5015" w:rsidRPr="003C5015" w:rsidRDefault="003C5015" w:rsidP="003C501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</w:t>
            </w:r>
            <w:r>
              <w:rPr>
                <w:sz w:val="24"/>
              </w:rPr>
              <w:t>信息保存后带出所有此供应商下</w:t>
            </w:r>
            <w:r>
              <w:rPr>
                <w:rFonts w:hint="eastAsia"/>
                <w:sz w:val="24"/>
              </w:rPr>
              <w:t>已</w:t>
            </w:r>
            <w:r>
              <w:rPr>
                <w:sz w:val="24"/>
              </w:rPr>
              <w:t>支付</w:t>
            </w:r>
            <w:r>
              <w:rPr>
                <w:rFonts w:hint="eastAsia"/>
                <w:sz w:val="24"/>
              </w:rPr>
              <w:t>且</w:t>
            </w:r>
            <w:r>
              <w:rPr>
                <w:sz w:val="24"/>
              </w:rPr>
              <w:t>待核销金额</w:t>
            </w:r>
            <w:r>
              <w:rPr>
                <w:rFonts w:hint="eastAsia"/>
                <w:sz w:val="24"/>
              </w:rPr>
              <w:t>&gt;0</w:t>
            </w:r>
            <w:r w:rsidR="00C25283">
              <w:rPr>
                <w:rFonts w:hint="eastAsia"/>
                <w:sz w:val="24"/>
              </w:rPr>
              <w:t>，</w:t>
            </w:r>
            <w:r w:rsidR="00C25283">
              <w:rPr>
                <w:sz w:val="24"/>
              </w:rPr>
              <w:t>公司法人</w:t>
            </w:r>
            <w:r w:rsidR="00C25283">
              <w:rPr>
                <w:rFonts w:hint="eastAsia"/>
                <w:sz w:val="24"/>
              </w:rPr>
              <w:t>和</w:t>
            </w:r>
            <w:r w:rsidR="00C25283">
              <w:rPr>
                <w:sz w:val="24"/>
              </w:rPr>
              <w:t>结算</w:t>
            </w:r>
            <w:r w:rsidR="00C25283">
              <w:rPr>
                <w:rFonts w:hint="eastAsia"/>
                <w:sz w:val="24"/>
              </w:rPr>
              <w:t>单</w:t>
            </w:r>
            <w:r w:rsidR="00C25283">
              <w:rPr>
                <w:sz w:val="24"/>
              </w:rPr>
              <w:t>相同</w:t>
            </w:r>
            <w:r>
              <w:rPr>
                <w:sz w:val="24"/>
              </w:rPr>
              <w:t>的预付款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3C5015" w:rsidRPr="00090EA1" w:rsidTr="00435178">
        <w:tc>
          <w:tcPr>
            <w:tcW w:w="1951" w:type="dxa"/>
          </w:tcPr>
          <w:p w:rsidR="003C5015" w:rsidRDefault="003C5015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保存预付款核销</w:t>
            </w:r>
          </w:p>
        </w:tc>
        <w:tc>
          <w:tcPr>
            <w:tcW w:w="1276" w:type="dxa"/>
          </w:tcPr>
          <w:p w:rsidR="003C5015" w:rsidRDefault="003C5015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3C5015" w:rsidRDefault="003C5015" w:rsidP="003C5015">
            <w:pPr>
              <w:pStyle w:val="a7"/>
              <w:numPr>
                <w:ilvl w:val="0"/>
                <w:numId w:val="5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后暂存预付款核销信息</w:t>
            </w:r>
            <w:r w:rsidR="00692E80">
              <w:rPr>
                <w:rFonts w:hint="eastAsia"/>
                <w:sz w:val="24"/>
              </w:rPr>
              <w:t>。</w:t>
            </w:r>
          </w:p>
          <w:p w:rsidR="00692E80" w:rsidRPr="004E2B9C" w:rsidRDefault="003C5015" w:rsidP="004E2B9C">
            <w:pPr>
              <w:pStyle w:val="a7"/>
              <w:numPr>
                <w:ilvl w:val="0"/>
                <w:numId w:val="5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  <w:r>
              <w:rPr>
                <w:sz w:val="24"/>
              </w:rPr>
              <w:t>时</w:t>
            </w:r>
            <w:r w:rsidR="00692E80">
              <w:rPr>
                <w:rFonts w:hint="eastAsia"/>
                <w:sz w:val="24"/>
              </w:rPr>
              <w:t>校验</w:t>
            </w:r>
            <w:r w:rsidR="00692E80">
              <w:rPr>
                <w:sz w:val="24"/>
              </w:rPr>
              <w:t>本次核销金额不能大于待核销金额。</w:t>
            </w:r>
          </w:p>
          <w:p w:rsidR="00090EA1" w:rsidRPr="003C5015" w:rsidRDefault="00090EA1" w:rsidP="003C5015">
            <w:pPr>
              <w:pStyle w:val="a7"/>
              <w:numPr>
                <w:ilvl w:val="0"/>
                <w:numId w:val="5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  <w:r>
              <w:rPr>
                <w:sz w:val="24"/>
              </w:rPr>
              <w:t>后预付款</w:t>
            </w: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</w:t>
            </w:r>
            <w:r>
              <w:rPr>
                <w:rFonts w:hint="eastAsia"/>
                <w:sz w:val="24"/>
              </w:rPr>
              <w:t>的已</w:t>
            </w:r>
            <w:r>
              <w:rPr>
                <w:sz w:val="24"/>
              </w:rPr>
              <w:t>核销金额</w:t>
            </w:r>
            <w:r>
              <w:rPr>
                <w:sz w:val="24"/>
              </w:rPr>
              <w:t>=</w:t>
            </w:r>
            <w:r>
              <w:rPr>
                <w:rFonts w:hint="eastAsia"/>
                <w:sz w:val="24"/>
              </w:rPr>
              <w:t>已</w:t>
            </w:r>
            <w:r>
              <w:rPr>
                <w:sz w:val="24"/>
              </w:rPr>
              <w:t>核销金额</w:t>
            </w:r>
            <w:r>
              <w:rPr>
                <w:sz w:val="24"/>
              </w:rPr>
              <w:t>+</w:t>
            </w:r>
            <w:r>
              <w:rPr>
                <w:sz w:val="24"/>
              </w:rPr>
              <w:t>本次核销金额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090EA1" w:rsidRPr="00090EA1" w:rsidTr="00435178">
        <w:tc>
          <w:tcPr>
            <w:tcW w:w="1951" w:type="dxa"/>
          </w:tcPr>
          <w:p w:rsidR="00090EA1" w:rsidRDefault="00090EA1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展示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支付信息</w:t>
            </w:r>
          </w:p>
        </w:tc>
        <w:tc>
          <w:tcPr>
            <w:tcW w:w="1276" w:type="dxa"/>
          </w:tcPr>
          <w:p w:rsidR="00090EA1" w:rsidRDefault="00090EA1" w:rsidP="00485A7C">
            <w:pPr>
              <w:rPr>
                <w:sz w:val="24"/>
              </w:rPr>
            </w:pPr>
          </w:p>
        </w:tc>
        <w:tc>
          <w:tcPr>
            <w:tcW w:w="5295" w:type="dxa"/>
          </w:tcPr>
          <w:p w:rsidR="00090EA1" w:rsidRPr="00090EA1" w:rsidRDefault="00090EA1" w:rsidP="00090EA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展示和</w:t>
            </w:r>
            <w:r>
              <w:rPr>
                <w:sz w:val="24"/>
              </w:rPr>
              <w:t>结算单关联的所有已支付的支付单信息</w:t>
            </w:r>
          </w:p>
        </w:tc>
      </w:tr>
    </w:tbl>
    <w:p w:rsidR="00CD522C" w:rsidRPr="00561309" w:rsidRDefault="00CD522C" w:rsidP="00CF7EE8">
      <w:pPr>
        <w:rPr>
          <w:sz w:val="24"/>
        </w:rPr>
      </w:pPr>
    </w:p>
    <w:p w:rsidR="00CD522C" w:rsidRPr="00CD522C" w:rsidRDefault="00CD522C" w:rsidP="00CD522C">
      <w:pPr>
        <w:rPr>
          <w:sz w:val="24"/>
        </w:rPr>
      </w:pPr>
    </w:p>
    <w:p w:rsidR="00CD522C" w:rsidRDefault="00074987">
      <w:pPr>
        <w:pStyle w:val="a7"/>
        <w:numPr>
          <w:ilvl w:val="0"/>
          <w:numId w:val="54"/>
        </w:numPr>
        <w:ind w:firstLineChars="0"/>
        <w:rPr>
          <w:ins w:id="63" w:author="高毅" w:date="2017-11-20T20:51:00Z"/>
          <w:sz w:val="24"/>
        </w:rPr>
        <w:pPrChange w:id="64" w:author="高毅" w:date="2017-11-20T20:47:00Z">
          <w:pPr/>
        </w:pPrChange>
      </w:pPr>
      <w:ins w:id="65" w:author="高毅" w:date="2017-11-20T20:47:00Z">
        <w:r>
          <w:rPr>
            <w:rFonts w:hint="eastAsia"/>
            <w:sz w:val="24"/>
          </w:rPr>
          <w:t>结算</w:t>
        </w:r>
        <w:r>
          <w:rPr>
            <w:sz w:val="24"/>
          </w:rPr>
          <w:t>单里面增加扣款单</w:t>
        </w:r>
      </w:ins>
    </w:p>
    <w:p w:rsidR="00CE4FB0" w:rsidRPr="00074987" w:rsidRDefault="00CE4FB0">
      <w:pPr>
        <w:pStyle w:val="a7"/>
        <w:numPr>
          <w:ilvl w:val="0"/>
          <w:numId w:val="54"/>
        </w:numPr>
        <w:ind w:firstLineChars="0"/>
        <w:rPr>
          <w:sz w:val="24"/>
          <w:rPrChange w:id="66" w:author="高毅" w:date="2017-11-20T20:47:00Z">
            <w:rPr/>
          </w:rPrChange>
        </w:rPr>
        <w:pPrChange w:id="67" w:author="高毅" w:date="2017-11-20T20:47:00Z">
          <w:pPr/>
        </w:pPrChange>
      </w:pPr>
      <w:ins w:id="68" w:author="高毅" w:date="2017-11-20T20:51:00Z">
        <w:r>
          <w:rPr>
            <w:rFonts w:hint="eastAsia"/>
            <w:sz w:val="24"/>
          </w:rPr>
          <w:t>供应商</w:t>
        </w:r>
        <w:r>
          <w:rPr>
            <w:sz w:val="24"/>
          </w:rPr>
          <w:t>要加开户银行</w:t>
        </w:r>
      </w:ins>
    </w:p>
    <w:p w:rsidR="00CD522C" w:rsidRPr="00CD522C" w:rsidRDefault="00CD522C" w:rsidP="00CD522C">
      <w:pPr>
        <w:rPr>
          <w:sz w:val="24"/>
        </w:rPr>
      </w:pPr>
    </w:p>
    <w:p w:rsidR="00CD522C" w:rsidRPr="00CD522C" w:rsidRDefault="00CD522C" w:rsidP="00CD522C">
      <w:pPr>
        <w:rPr>
          <w:sz w:val="24"/>
        </w:rPr>
      </w:pPr>
    </w:p>
    <w:p w:rsidR="00CD522C" w:rsidRPr="00CD522C" w:rsidRDefault="00CD522C" w:rsidP="00CD522C">
      <w:pPr>
        <w:rPr>
          <w:sz w:val="24"/>
        </w:rPr>
      </w:pPr>
    </w:p>
    <w:p w:rsidR="00CD522C" w:rsidRDefault="00CD522C" w:rsidP="00CD522C">
      <w:pPr>
        <w:rPr>
          <w:sz w:val="24"/>
        </w:rPr>
      </w:pPr>
    </w:p>
    <w:p w:rsidR="006A3140" w:rsidRPr="00CD522C" w:rsidRDefault="00CD522C" w:rsidP="00CD522C">
      <w:pPr>
        <w:tabs>
          <w:tab w:val="left" w:pos="5247"/>
        </w:tabs>
        <w:rPr>
          <w:sz w:val="24"/>
        </w:rPr>
      </w:pPr>
      <w:r>
        <w:rPr>
          <w:sz w:val="24"/>
        </w:rPr>
        <w:tab/>
      </w:r>
    </w:p>
    <w:sectPr w:rsidR="006A3140" w:rsidRPr="00CD5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322" w:rsidRDefault="00F41322" w:rsidP="003759D3">
      <w:r>
        <w:separator/>
      </w:r>
    </w:p>
  </w:endnote>
  <w:endnote w:type="continuationSeparator" w:id="0">
    <w:p w:rsidR="00F41322" w:rsidRDefault="00F41322" w:rsidP="0037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322" w:rsidRDefault="00F41322" w:rsidP="003759D3">
      <w:r>
        <w:separator/>
      </w:r>
    </w:p>
  </w:footnote>
  <w:footnote w:type="continuationSeparator" w:id="0">
    <w:p w:rsidR="00F41322" w:rsidRDefault="00F41322" w:rsidP="00375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47C"/>
    <w:multiLevelType w:val="hybridMultilevel"/>
    <w:tmpl w:val="62F4880A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7E00BD"/>
    <w:multiLevelType w:val="hybridMultilevel"/>
    <w:tmpl w:val="0D7807D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A0CB3"/>
    <w:multiLevelType w:val="hybridMultilevel"/>
    <w:tmpl w:val="3A1481FE"/>
    <w:lvl w:ilvl="0" w:tplc="86A03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C2F72"/>
    <w:multiLevelType w:val="hybridMultilevel"/>
    <w:tmpl w:val="C234E9DC"/>
    <w:lvl w:ilvl="0" w:tplc="9AAE8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520960"/>
    <w:multiLevelType w:val="hybridMultilevel"/>
    <w:tmpl w:val="B8CCED7E"/>
    <w:lvl w:ilvl="0" w:tplc="07709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8622DE"/>
    <w:multiLevelType w:val="hybridMultilevel"/>
    <w:tmpl w:val="9440F360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E47387"/>
    <w:multiLevelType w:val="hybridMultilevel"/>
    <w:tmpl w:val="0D7807D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8E6D1E"/>
    <w:multiLevelType w:val="hybridMultilevel"/>
    <w:tmpl w:val="4C9A3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493921"/>
    <w:multiLevelType w:val="hybridMultilevel"/>
    <w:tmpl w:val="4D868342"/>
    <w:lvl w:ilvl="0" w:tplc="E8F0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0F0086"/>
    <w:multiLevelType w:val="hybridMultilevel"/>
    <w:tmpl w:val="4130209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095B20"/>
    <w:multiLevelType w:val="hybridMultilevel"/>
    <w:tmpl w:val="8EF60FBA"/>
    <w:lvl w:ilvl="0" w:tplc="A7587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5A668E"/>
    <w:multiLevelType w:val="hybridMultilevel"/>
    <w:tmpl w:val="A2761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4277CA"/>
    <w:multiLevelType w:val="hybridMultilevel"/>
    <w:tmpl w:val="4C9A3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FD12AF"/>
    <w:multiLevelType w:val="hybridMultilevel"/>
    <w:tmpl w:val="EAC418B2"/>
    <w:lvl w:ilvl="0" w:tplc="BD829A9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244463"/>
    <w:multiLevelType w:val="hybridMultilevel"/>
    <w:tmpl w:val="B48861B8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796849"/>
    <w:multiLevelType w:val="hybridMultilevel"/>
    <w:tmpl w:val="F0463F18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60003F"/>
    <w:multiLevelType w:val="hybridMultilevel"/>
    <w:tmpl w:val="3468E216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FC66BA"/>
    <w:multiLevelType w:val="hybridMultilevel"/>
    <w:tmpl w:val="0D7807D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F2441D"/>
    <w:multiLevelType w:val="hybridMultilevel"/>
    <w:tmpl w:val="C6F40DE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81422B"/>
    <w:multiLevelType w:val="hybridMultilevel"/>
    <w:tmpl w:val="B592494E"/>
    <w:lvl w:ilvl="0" w:tplc="800EF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907CB2"/>
    <w:multiLevelType w:val="hybridMultilevel"/>
    <w:tmpl w:val="8CE8045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4C4739"/>
    <w:multiLevelType w:val="hybridMultilevel"/>
    <w:tmpl w:val="51F6A062"/>
    <w:lvl w:ilvl="0" w:tplc="09BA7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E2340B"/>
    <w:multiLevelType w:val="hybridMultilevel"/>
    <w:tmpl w:val="51F6A062"/>
    <w:lvl w:ilvl="0" w:tplc="09BA7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0265DD"/>
    <w:multiLevelType w:val="hybridMultilevel"/>
    <w:tmpl w:val="3B8A97AC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053646"/>
    <w:multiLevelType w:val="hybridMultilevel"/>
    <w:tmpl w:val="1E3684D0"/>
    <w:lvl w:ilvl="0" w:tplc="55087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0D32596"/>
    <w:multiLevelType w:val="hybridMultilevel"/>
    <w:tmpl w:val="0D7807D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C85009"/>
    <w:multiLevelType w:val="hybridMultilevel"/>
    <w:tmpl w:val="0A92CE8E"/>
    <w:lvl w:ilvl="0" w:tplc="1B165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9D21B5"/>
    <w:multiLevelType w:val="hybridMultilevel"/>
    <w:tmpl w:val="0D7807D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2E55A3"/>
    <w:multiLevelType w:val="multilevel"/>
    <w:tmpl w:val="26563EB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887210A"/>
    <w:multiLevelType w:val="hybridMultilevel"/>
    <w:tmpl w:val="A2761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92C582F"/>
    <w:multiLevelType w:val="hybridMultilevel"/>
    <w:tmpl w:val="33C0A8A2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98662FD"/>
    <w:multiLevelType w:val="hybridMultilevel"/>
    <w:tmpl w:val="A5A2CF28"/>
    <w:lvl w:ilvl="0" w:tplc="1D689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AA85C2A"/>
    <w:multiLevelType w:val="hybridMultilevel"/>
    <w:tmpl w:val="0D7807D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C5D42C6"/>
    <w:multiLevelType w:val="hybridMultilevel"/>
    <w:tmpl w:val="B48861B8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DC37C4F"/>
    <w:multiLevelType w:val="hybridMultilevel"/>
    <w:tmpl w:val="3468E216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08C4D7B"/>
    <w:multiLevelType w:val="hybridMultilevel"/>
    <w:tmpl w:val="9FEA5142"/>
    <w:lvl w:ilvl="0" w:tplc="23B4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1F97B6C"/>
    <w:multiLevelType w:val="hybridMultilevel"/>
    <w:tmpl w:val="D0D06234"/>
    <w:lvl w:ilvl="0" w:tplc="8E54D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2B35149"/>
    <w:multiLevelType w:val="hybridMultilevel"/>
    <w:tmpl w:val="A2761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37B51EA"/>
    <w:multiLevelType w:val="hybridMultilevel"/>
    <w:tmpl w:val="7F7C19F0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DDD23EF"/>
    <w:multiLevelType w:val="hybridMultilevel"/>
    <w:tmpl w:val="A2761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FA75464"/>
    <w:multiLevelType w:val="hybridMultilevel"/>
    <w:tmpl w:val="FD9A8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2CC79A6"/>
    <w:multiLevelType w:val="hybridMultilevel"/>
    <w:tmpl w:val="0D7807D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4723D24"/>
    <w:multiLevelType w:val="hybridMultilevel"/>
    <w:tmpl w:val="51F6A062"/>
    <w:lvl w:ilvl="0" w:tplc="09BA7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4793706"/>
    <w:multiLevelType w:val="hybridMultilevel"/>
    <w:tmpl w:val="B592494E"/>
    <w:lvl w:ilvl="0" w:tplc="800EF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B270C49"/>
    <w:multiLevelType w:val="multilevel"/>
    <w:tmpl w:val="984E6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7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0C3283E"/>
    <w:multiLevelType w:val="hybridMultilevel"/>
    <w:tmpl w:val="D504960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12A1DDE"/>
    <w:multiLevelType w:val="hybridMultilevel"/>
    <w:tmpl w:val="A0A2F450"/>
    <w:lvl w:ilvl="0" w:tplc="1E9E0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1E07676"/>
    <w:multiLevelType w:val="hybridMultilevel"/>
    <w:tmpl w:val="8EF6006C"/>
    <w:lvl w:ilvl="0" w:tplc="94A4F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3B0025C"/>
    <w:multiLevelType w:val="hybridMultilevel"/>
    <w:tmpl w:val="3B8A97AC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4CB5AEB"/>
    <w:multiLevelType w:val="hybridMultilevel"/>
    <w:tmpl w:val="0D7807D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6894A67"/>
    <w:multiLevelType w:val="hybridMultilevel"/>
    <w:tmpl w:val="27765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B6053C9"/>
    <w:multiLevelType w:val="hybridMultilevel"/>
    <w:tmpl w:val="9052246A"/>
    <w:lvl w:ilvl="0" w:tplc="065C3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B7B7412"/>
    <w:multiLevelType w:val="hybridMultilevel"/>
    <w:tmpl w:val="F7EE04DA"/>
    <w:lvl w:ilvl="0" w:tplc="E3CA4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BD911F6"/>
    <w:multiLevelType w:val="hybridMultilevel"/>
    <w:tmpl w:val="B48861B8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8"/>
  </w:num>
  <w:num w:numId="3">
    <w:abstractNumId w:val="40"/>
  </w:num>
  <w:num w:numId="4">
    <w:abstractNumId w:val="7"/>
  </w:num>
  <w:num w:numId="5">
    <w:abstractNumId w:val="50"/>
  </w:num>
  <w:num w:numId="6">
    <w:abstractNumId w:val="51"/>
  </w:num>
  <w:num w:numId="7">
    <w:abstractNumId w:val="26"/>
  </w:num>
  <w:num w:numId="8">
    <w:abstractNumId w:val="36"/>
  </w:num>
  <w:num w:numId="9">
    <w:abstractNumId w:val="4"/>
  </w:num>
  <w:num w:numId="10">
    <w:abstractNumId w:val="10"/>
  </w:num>
  <w:num w:numId="11">
    <w:abstractNumId w:val="44"/>
  </w:num>
  <w:num w:numId="12">
    <w:abstractNumId w:val="52"/>
  </w:num>
  <w:num w:numId="13">
    <w:abstractNumId w:val="35"/>
  </w:num>
  <w:num w:numId="14">
    <w:abstractNumId w:val="12"/>
  </w:num>
  <w:num w:numId="15">
    <w:abstractNumId w:val="8"/>
  </w:num>
  <w:num w:numId="16">
    <w:abstractNumId w:val="29"/>
  </w:num>
  <w:num w:numId="17">
    <w:abstractNumId w:val="47"/>
  </w:num>
  <w:num w:numId="18">
    <w:abstractNumId w:val="3"/>
  </w:num>
  <w:num w:numId="19">
    <w:abstractNumId w:val="31"/>
  </w:num>
  <w:num w:numId="20">
    <w:abstractNumId w:val="37"/>
  </w:num>
  <w:num w:numId="21">
    <w:abstractNumId w:val="19"/>
  </w:num>
  <w:num w:numId="22">
    <w:abstractNumId w:val="42"/>
  </w:num>
  <w:num w:numId="23">
    <w:abstractNumId w:val="49"/>
  </w:num>
  <w:num w:numId="24">
    <w:abstractNumId w:val="27"/>
  </w:num>
  <w:num w:numId="25">
    <w:abstractNumId w:val="48"/>
  </w:num>
  <w:num w:numId="26">
    <w:abstractNumId w:val="23"/>
  </w:num>
  <w:num w:numId="27">
    <w:abstractNumId w:val="14"/>
  </w:num>
  <w:num w:numId="28">
    <w:abstractNumId w:val="16"/>
  </w:num>
  <w:num w:numId="29">
    <w:abstractNumId w:val="11"/>
  </w:num>
  <w:num w:numId="30">
    <w:abstractNumId w:val="43"/>
  </w:num>
  <w:num w:numId="31">
    <w:abstractNumId w:val="21"/>
  </w:num>
  <w:num w:numId="32">
    <w:abstractNumId w:val="6"/>
  </w:num>
  <w:num w:numId="33">
    <w:abstractNumId w:val="1"/>
  </w:num>
  <w:num w:numId="34">
    <w:abstractNumId w:val="53"/>
  </w:num>
  <w:num w:numId="35">
    <w:abstractNumId w:val="30"/>
  </w:num>
  <w:num w:numId="36">
    <w:abstractNumId w:val="34"/>
  </w:num>
  <w:num w:numId="37">
    <w:abstractNumId w:val="39"/>
  </w:num>
  <w:num w:numId="38">
    <w:abstractNumId w:val="2"/>
  </w:num>
  <w:num w:numId="39">
    <w:abstractNumId w:val="24"/>
  </w:num>
  <w:num w:numId="40">
    <w:abstractNumId w:val="22"/>
  </w:num>
  <w:num w:numId="41">
    <w:abstractNumId w:val="25"/>
  </w:num>
  <w:num w:numId="42">
    <w:abstractNumId w:val="17"/>
  </w:num>
  <w:num w:numId="43">
    <w:abstractNumId w:val="32"/>
  </w:num>
  <w:num w:numId="44">
    <w:abstractNumId w:val="41"/>
  </w:num>
  <w:num w:numId="45">
    <w:abstractNumId w:val="33"/>
  </w:num>
  <w:num w:numId="46">
    <w:abstractNumId w:val="15"/>
  </w:num>
  <w:num w:numId="47">
    <w:abstractNumId w:val="38"/>
  </w:num>
  <w:num w:numId="48">
    <w:abstractNumId w:val="0"/>
  </w:num>
  <w:num w:numId="49">
    <w:abstractNumId w:val="20"/>
  </w:num>
  <w:num w:numId="50">
    <w:abstractNumId w:val="18"/>
  </w:num>
  <w:num w:numId="51">
    <w:abstractNumId w:val="45"/>
  </w:num>
  <w:num w:numId="52">
    <w:abstractNumId w:val="46"/>
  </w:num>
  <w:num w:numId="53">
    <w:abstractNumId w:val="9"/>
  </w:num>
  <w:num w:numId="54">
    <w:abstractNumId w:val="5"/>
  </w:num>
  <w:numIdMacAtCleanup w:val="5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高毅">
    <w15:presenceInfo w15:providerId="AD" w15:userId="S-1-5-21-3259484824-1680201650-827119046-1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69"/>
    <w:rsid w:val="000025C8"/>
    <w:rsid w:val="00002FBF"/>
    <w:rsid w:val="0000625D"/>
    <w:rsid w:val="000071AA"/>
    <w:rsid w:val="00010788"/>
    <w:rsid w:val="00010B27"/>
    <w:rsid w:val="00012A3A"/>
    <w:rsid w:val="0001431F"/>
    <w:rsid w:val="000147BB"/>
    <w:rsid w:val="000167CC"/>
    <w:rsid w:val="00017D60"/>
    <w:rsid w:val="000207A7"/>
    <w:rsid w:val="00020A50"/>
    <w:rsid w:val="00021FB5"/>
    <w:rsid w:val="00023E35"/>
    <w:rsid w:val="000253EB"/>
    <w:rsid w:val="000258CD"/>
    <w:rsid w:val="00025A8F"/>
    <w:rsid w:val="00030718"/>
    <w:rsid w:val="0003294E"/>
    <w:rsid w:val="000337B6"/>
    <w:rsid w:val="00035237"/>
    <w:rsid w:val="00036D44"/>
    <w:rsid w:val="00041E15"/>
    <w:rsid w:val="000467D6"/>
    <w:rsid w:val="00047908"/>
    <w:rsid w:val="00054AC5"/>
    <w:rsid w:val="00056244"/>
    <w:rsid w:val="000565FE"/>
    <w:rsid w:val="00056801"/>
    <w:rsid w:val="00056CE1"/>
    <w:rsid w:val="000616A5"/>
    <w:rsid w:val="00065E42"/>
    <w:rsid w:val="00066B33"/>
    <w:rsid w:val="000709B2"/>
    <w:rsid w:val="00073756"/>
    <w:rsid w:val="00073C5A"/>
    <w:rsid w:val="00074635"/>
    <w:rsid w:val="00074987"/>
    <w:rsid w:val="00075062"/>
    <w:rsid w:val="000772A0"/>
    <w:rsid w:val="00081DC9"/>
    <w:rsid w:val="00083BFA"/>
    <w:rsid w:val="00086090"/>
    <w:rsid w:val="0008662E"/>
    <w:rsid w:val="00087CBB"/>
    <w:rsid w:val="00087D0D"/>
    <w:rsid w:val="00090B19"/>
    <w:rsid w:val="00090EA1"/>
    <w:rsid w:val="00091D51"/>
    <w:rsid w:val="00091FC4"/>
    <w:rsid w:val="00094102"/>
    <w:rsid w:val="000954BE"/>
    <w:rsid w:val="000A22C3"/>
    <w:rsid w:val="000A33AF"/>
    <w:rsid w:val="000A415C"/>
    <w:rsid w:val="000A4655"/>
    <w:rsid w:val="000A64EA"/>
    <w:rsid w:val="000A6E1D"/>
    <w:rsid w:val="000B1FD0"/>
    <w:rsid w:val="000B26BB"/>
    <w:rsid w:val="000B5ECA"/>
    <w:rsid w:val="000B602B"/>
    <w:rsid w:val="000B6382"/>
    <w:rsid w:val="000B65DB"/>
    <w:rsid w:val="000B6B69"/>
    <w:rsid w:val="000B7DBF"/>
    <w:rsid w:val="000C1311"/>
    <w:rsid w:val="000C24F3"/>
    <w:rsid w:val="000C2679"/>
    <w:rsid w:val="000D3843"/>
    <w:rsid w:val="000D4E50"/>
    <w:rsid w:val="000D57D2"/>
    <w:rsid w:val="000D59E3"/>
    <w:rsid w:val="000D77CE"/>
    <w:rsid w:val="000E0300"/>
    <w:rsid w:val="000E0987"/>
    <w:rsid w:val="000E2D89"/>
    <w:rsid w:val="000E7CB5"/>
    <w:rsid w:val="000F2C21"/>
    <w:rsid w:val="000F68D2"/>
    <w:rsid w:val="000F6926"/>
    <w:rsid w:val="0010001A"/>
    <w:rsid w:val="00100DEB"/>
    <w:rsid w:val="00101C35"/>
    <w:rsid w:val="00103FB4"/>
    <w:rsid w:val="00104E80"/>
    <w:rsid w:val="00104F3F"/>
    <w:rsid w:val="0010626B"/>
    <w:rsid w:val="00106A14"/>
    <w:rsid w:val="00106B12"/>
    <w:rsid w:val="00107594"/>
    <w:rsid w:val="00113940"/>
    <w:rsid w:val="00115952"/>
    <w:rsid w:val="001160BA"/>
    <w:rsid w:val="00117081"/>
    <w:rsid w:val="00117E56"/>
    <w:rsid w:val="00123CCD"/>
    <w:rsid w:val="0012497F"/>
    <w:rsid w:val="0012566E"/>
    <w:rsid w:val="00127FFC"/>
    <w:rsid w:val="00130954"/>
    <w:rsid w:val="00133EB0"/>
    <w:rsid w:val="00134147"/>
    <w:rsid w:val="00134E6B"/>
    <w:rsid w:val="001350EA"/>
    <w:rsid w:val="0013518A"/>
    <w:rsid w:val="00135B50"/>
    <w:rsid w:val="0013680B"/>
    <w:rsid w:val="00137C72"/>
    <w:rsid w:val="001447B1"/>
    <w:rsid w:val="001447F8"/>
    <w:rsid w:val="0014586F"/>
    <w:rsid w:val="00146C17"/>
    <w:rsid w:val="00146E75"/>
    <w:rsid w:val="00146F2D"/>
    <w:rsid w:val="0014794A"/>
    <w:rsid w:val="001541A5"/>
    <w:rsid w:val="00156B5F"/>
    <w:rsid w:val="001572F9"/>
    <w:rsid w:val="001601A9"/>
    <w:rsid w:val="001628C8"/>
    <w:rsid w:val="001636EA"/>
    <w:rsid w:val="0016494A"/>
    <w:rsid w:val="00165388"/>
    <w:rsid w:val="0016588C"/>
    <w:rsid w:val="001668F1"/>
    <w:rsid w:val="001675E9"/>
    <w:rsid w:val="001679F2"/>
    <w:rsid w:val="00171246"/>
    <w:rsid w:val="0017241D"/>
    <w:rsid w:val="00172884"/>
    <w:rsid w:val="001739B5"/>
    <w:rsid w:val="00175E01"/>
    <w:rsid w:val="001824DC"/>
    <w:rsid w:val="00183EFB"/>
    <w:rsid w:val="001903FF"/>
    <w:rsid w:val="0019091D"/>
    <w:rsid w:val="001917D4"/>
    <w:rsid w:val="00191FC9"/>
    <w:rsid w:val="001A02FF"/>
    <w:rsid w:val="001A1EC0"/>
    <w:rsid w:val="001A2AD4"/>
    <w:rsid w:val="001A3FFC"/>
    <w:rsid w:val="001A4B96"/>
    <w:rsid w:val="001A6D6B"/>
    <w:rsid w:val="001B08AC"/>
    <w:rsid w:val="001B276F"/>
    <w:rsid w:val="001B71F8"/>
    <w:rsid w:val="001B742F"/>
    <w:rsid w:val="001B7B0E"/>
    <w:rsid w:val="001C2BF0"/>
    <w:rsid w:val="001C72E3"/>
    <w:rsid w:val="001D1410"/>
    <w:rsid w:val="001D2691"/>
    <w:rsid w:val="001D3E99"/>
    <w:rsid w:val="001D3F3B"/>
    <w:rsid w:val="001D4A9C"/>
    <w:rsid w:val="001D58B4"/>
    <w:rsid w:val="001D5E77"/>
    <w:rsid w:val="001D7E2E"/>
    <w:rsid w:val="001E04DE"/>
    <w:rsid w:val="001E0F5E"/>
    <w:rsid w:val="001E132B"/>
    <w:rsid w:val="001E25A5"/>
    <w:rsid w:val="001E4B57"/>
    <w:rsid w:val="001E55B2"/>
    <w:rsid w:val="001E6470"/>
    <w:rsid w:val="001E67ED"/>
    <w:rsid w:val="001E799A"/>
    <w:rsid w:val="001F0EE4"/>
    <w:rsid w:val="001F142F"/>
    <w:rsid w:val="001F1C27"/>
    <w:rsid w:val="001F3018"/>
    <w:rsid w:val="001F4081"/>
    <w:rsid w:val="001F78EE"/>
    <w:rsid w:val="0020017E"/>
    <w:rsid w:val="002025E9"/>
    <w:rsid w:val="0020435A"/>
    <w:rsid w:val="00204588"/>
    <w:rsid w:val="002053EC"/>
    <w:rsid w:val="0020622A"/>
    <w:rsid w:val="002109A9"/>
    <w:rsid w:val="00210D97"/>
    <w:rsid w:val="00211DFE"/>
    <w:rsid w:val="00212D8E"/>
    <w:rsid w:val="00213C74"/>
    <w:rsid w:val="00213D17"/>
    <w:rsid w:val="002148C3"/>
    <w:rsid w:val="00214D4A"/>
    <w:rsid w:val="00217968"/>
    <w:rsid w:val="00222FE1"/>
    <w:rsid w:val="002236DC"/>
    <w:rsid w:val="0022456C"/>
    <w:rsid w:val="00226A16"/>
    <w:rsid w:val="002307DB"/>
    <w:rsid w:val="00231E93"/>
    <w:rsid w:val="002361B2"/>
    <w:rsid w:val="00241055"/>
    <w:rsid w:val="00242941"/>
    <w:rsid w:val="002461A3"/>
    <w:rsid w:val="002462B1"/>
    <w:rsid w:val="0024769E"/>
    <w:rsid w:val="0025335D"/>
    <w:rsid w:val="00260047"/>
    <w:rsid w:val="00260238"/>
    <w:rsid w:val="002604E9"/>
    <w:rsid w:val="00260A08"/>
    <w:rsid w:val="0026508D"/>
    <w:rsid w:val="00270BB8"/>
    <w:rsid w:val="00272174"/>
    <w:rsid w:val="00273017"/>
    <w:rsid w:val="0027439E"/>
    <w:rsid w:val="00281080"/>
    <w:rsid w:val="0028225F"/>
    <w:rsid w:val="00283C9E"/>
    <w:rsid w:val="0028429B"/>
    <w:rsid w:val="00284A3E"/>
    <w:rsid w:val="00287BA8"/>
    <w:rsid w:val="00292B04"/>
    <w:rsid w:val="00292E4D"/>
    <w:rsid w:val="00296C89"/>
    <w:rsid w:val="00296D01"/>
    <w:rsid w:val="002A0470"/>
    <w:rsid w:val="002A3833"/>
    <w:rsid w:val="002A518B"/>
    <w:rsid w:val="002A5D38"/>
    <w:rsid w:val="002A752F"/>
    <w:rsid w:val="002B1E00"/>
    <w:rsid w:val="002B378C"/>
    <w:rsid w:val="002B75CF"/>
    <w:rsid w:val="002B782E"/>
    <w:rsid w:val="002C0508"/>
    <w:rsid w:val="002C2AF7"/>
    <w:rsid w:val="002C552C"/>
    <w:rsid w:val="002C749D"/>
    <w:rsid w:val="002D0D1C"/>
    <w:rsid w:val="002D11A0"/>
    <w:rsid w:val="002D1BCA"/>
    <w:rsid w:val="002D1C13"/>
    <w:rsid w:val="002D20E5"/>
    <w:rsid w:val="002D3310"/>
    <w:rsid w:val="002D4C29"/>
    <w:rsid w:val="002D5889"/>
    <w:rsid w:val="002D5D69"/>
    <w:rsid w:val="002D65D7"/>
    <w:rsid w:val="002E242E"/>
    <w:rsid w:val="002E25DD"/>
    <w:rsid w:val="002E3240"/>
    <w:rsid w:val="002E6D61"/>
    <w:rsid w:val="002E6EC2"/>
    <w:rsid w:val="002F0522"/>
    <w:rsid w:val="002F089B"/>
    <w:rsid w:val="002F113A"/>
    <w:rsid w:val="002F185C"/>
    <w:rsid w:val="002F1AD5"/>
    <w:rsid w:val="002F278B"/>
    <w:rsid w:val="002F2886"/>
    <w:rsid w:val="002F2CD0"/>
    <w:rsid w:val="002F4360"/>
    <w:rsid w:val="002F5503"/>
    <w:rsid w:val="00300F32"/>
    <w:rsid w:val="00301FF0"/>
    <w:rsid w:val="00304E31"/>
    <w:rsid w:val="00304F15"/>
    <w:rsid w:val="0030583E"/>
    <w:rsid w:val="0030738A"/>
    <w:rsid w:val="00307585"/>
    <w:rsid w:val="0031121B"/>
    <w:rsid w:val="00312E8B"/>
    <w:rsid w:val="003135CB"/>
    <w:rsid w:val="00314DAC"/>
    <w:rsid w:val="00316233"/>
    <w:rsid w:val="003218C0"/>
    <w:rsid w:val="00323707"/>
    <w:rsid w:val="00327A32"/>
    <w:rsid w:val="003332BA"/>
    <w:rsid w:val="00334E61"/>
    <w:rsid w:val="003417D4"/>
    <w:rsid w:val="00344FFF"/>
    <w:rsid w:val="00345B50"/>
    <w:rsid w:val="00346A4E"/>
    <w:rsid w:val="00346DAC"/>
    <w:rsid w:val="00347B10"/>
    <w:rsid w:val="00350693"/>
    <w:rsid w:val="00350836"/>
    <w:rsid w:val="00352048"/>
    <w:rsid w:val="0035375E"/>
    <w:rsid w:val="00354ED4"/>
    <w:rsid w:val="00355ED1"/>
    <w:rsid w:val="00357A0D"/>
    <w:rsid w:val="00361DEA"/>
    <w:rsid w:val="00363BA0"/>
    <w:rsid w:val="00364712"/>
    <w:rsid w:val="00367020"/>
    <w:rsid w:val="003724C6"/>
    <w:rsid w:val="003732AE"/>
    <w:rsid w:val="00374B77"/>
    <w:rsid w:val="003752FA"/>
    <w:rsid w:val="003759D3"/>
    <w:rsid w:val="00376BBF"/>
    <w:rsid w:val="00377B93"/>
    <w:rsid w:val="003809AD"/>
    <w:rsid w:val="00384384"/>
    <w:rsid w:val="00384413"/>
    <w:rsid w:val="00385563"/>
    <w:rsid w:val="003866CB"/>
    <w:rsid w:val="0039241F"/>
    <w:rsid w:val="003930C6"/>
    <w:rsid w:val="0039444C"/>
    <w:rsid w:val="00397911"/>
    <w:rsid w:val="003A2065"/>
    <w:rsid w:val="003A2FBD"/>
    <w:rsid w:val="003A45BA"/>
    <w:rsid w:val="003A4E48"/>
    <w:rsid w:val="003A6636"/>
    <w:rsid w:val="003A7BCF"/>
    <w:rsid w:val="003A7FDA"/>
    <w:rsid w:val="003B1B3C"/>
    <w:rsid w:val="003B5CAC"/>
    <w:rsid w:val="003B6FE9"/>
    <w:rsid w:val="003C168D"/>
    <w:rsid w:val="003C1C99"/>
    <w:rsid w:val="003C5015"/>
    <w:rsid w:val="003D09A4"/>
    <w:rsid w:val="003D1E63"/>
    <w:rsid w:val="003D35A1"/>
    <w:rsid w:val="003E072E"/>
    <w:rsid w:val="003E206E"/>
    <w:rsid w:val="003E41F2"/>
    <w:rsid w:val="003E4754"/>
    <w:rsid w:val="003E5E17"/>
    <w:rsid w:val="003F07D2"/>
    <w:rsid w:val="003F0948"/>
    <w:rsid w:val="003F0D45"/>
    <w:rsid w:val="003F162A"/>
    <w:rsid w:val="003F200A"/>
    <w:rsid w:val="003F7A2E"/>
    <w:rsid w:val="0040072C"/>
    <w:rsid w:val="004039AB"/>
    <w:rsid w:val="00403E3A"/>
    <w:rsid w:val="00404C49"/>
    <w:rsid w:val="00411F06"/>
    <w:rsid w:val="00414DD2"/>
    <w:rsid w:val="00415750"/>
    <w:rsid w:val="00421C04"/>
    <w:rsid w:val="004309D2"/>
    <w:rsid w:val="00431251"/>
    <w:rsid w:val="00431E8E"/>
    <w:rsid w:val="00435178"/>
    <w:rsid w:val="00443143"/>
    <w:rsid w:val="0044326C"/>
    <w:rsid w:val="00444D95"/>
    <w:rsid w:val="004472E9"/>
    <w:rsid w:val="00450A26"/>
    <w:rsid w:val="00450F0B"/>
    <w:rsid w:val="00453866"/>
    <w:rsid w:val="00455CC3"/>
    <w:rsid w:val="00456FFD"/>
    <w:rsid w:val="004609DF"/>
    <w:rsid w:val="00462481"/>
    <w:rsid w:val="00463D15"/>
    <w:rsid w:val="00464873"/>
    <w:rsid w:val="00467269"/>
    <w:rsid w:val="004705B6"/>
    <w:rsid w:val="00470732"/>
    <w:rsid w:val="00476312"/>
    <w:rsid w:val="00476A42"/>
    <w:rsid w:val="00477A38"/>
    <w:rsid w:val="00477EF9"/>
    <w:rsid w:val="0048018F"/>
    <w:rsid w:val="004813D9"/>
    <w:rsid w:val="00481E42"/>
    <w:rsid w:val="004841DC"/>
    <w:rsid w:val="00485A7C"/>
    <w:rsid w:val="00485B36"/>
    <w:rsid w:val="00486886"/>
    <w:rsid w:val="00486F78"/>
    <w:rsid w:val="00487392"/>
    <w:rsid w:val="00490538"/>
    <w:rsid w:val="004915F0"/>
    <w:rsid w:val="00492D9B"/>
    <w:rsid w:val="00493597"/>
    <w:rsid w:val="004938FF"/>
    <w:rsid w:val="00494146"/>
    <w:rsid w:val="004942A8"/>
    <w:rsid w:val="00496EED"/>
    <w:rsid w:val="004A26D8"/>
    <w:rsid w:val="004A4441"/>
    <w:rsid w:val="004A4AAA"/>
    <w:rsid w:val="004A4C76"/>
    <w:rsid w:val="004A5FB0"/>
    <w:rsid w:val="004A62F0"/>
    <w:rsid w:val="004A64EB"/>
    <w:rsid w:val="004A66F8"/>
    <w:rsid w:val="004A7D63"/>
    <w:rsid w:val="004A7FC9"/>
    <w:rsid w:val="004B191C"/>
    <w:rsid w:val="004B5E12"/>
    <w:rsid w:val="004B77E9"/>
    <w:rsid w:val="004C3389"/>
    <w:rsid w:val="004C51BF"/>
    <w:rsid w:val="004C75D4"/>
    <w:rsid w:val="004D1CA2"/>
    <w:rsid w:val="004D72E3"/>
    <w:rsid w:val="004E0564"/>
    <w:rsid w:val="004E0F63"/>
    <w:rsid w:val="004E1DA3"/>
    <w:rsid w:val="004E1DCA"/>
    <w:rsid w:val="004E1FF9"/>
    <w:rsid w:val="004E20DE"/>
    <w:rsid w:val="004E2B9C"/>
    <w:rsid w:val="004E3480"/>
    <w:rsid w:val="004E5B6F"/>
    <w:rsid w:val="004E5CF0"/>
    <w:rsid w:val="004F5BEF"/>
    <w:rsid w:val="004F6260"/>
    <w:rsid w:val="004F64AD"/>
    <w:rsid w:val="004F6760"/>
    <w:rsid w:val="0050366C"/>
    <w:rsid w:val="00504AE1"/>
    <w:rsid w:val="00507480"/>
    <w:rsid w:val="00507E8E"/>
    <w:rsid w:val="00510077"/>
    <w:rsid w:val="00511E00"/>
    <w:rsid w:val="00512C6B"/>
    <w:rsid w:val="0051435E"/>
    <w:rsid w:val="0051505B"/>
    <w:rsid w:val="00515608"/>
    <w:rsid w:val="00515A0B"/>
    <w:rsid w:val="0051667A"/>
    <w:rsid w:val="00516723"/>
    <w:rsid w:val="00516C9D"/>
    <w:rsid w:val="0052041A"/>
    <w:rsid w:val="00520D8F"/>
    <w:rsid w:val="005220F9"/>
    <w:rsid w:val="00523C37"/>
    <w:rsid w:val="00524028"/>
    <w:rsid w:val="005243C6"/>
    <w:rsid w:val="00524928"/>
    <w:rsid w:val="005267D2"/>
    <w:rsid w:val="0052697F"/>
    <w:rsid w:val="00526D26"/>
    <w:rsid w:val="00527B77"/>
    <w:rsid w:val="0053234A"/>
    <w:rsid w:val="00532C80"/>
    <w:rsid w:val="00537043"/>
    <w:rsid w:val="00540675"/>
    <w:rsid w:val="00544E5D"/>
    <w:rsid w:val="00547033"/>
    <w:rsid w:val="0054723D"/>
    <w:rsid w:val="00551D98"/>
    <w:rsid w:val="00554CC8"/>
    <w:rsid w:val="00556416"/>
    <w:rsid w:val="00561309"/>
    <w:rsid w:val="005617EE"/>
    <w:rsid w:val="00563388"/>
    <w:rsid w:val="005647C0"/>
    <w:rsid w:val="00575B92"/>
    <w:rsid w:val="00576F7A"/>
    <w:rsid w:val="00583141"/>
    <w:rsid w:val="005840CE"/>
    <w:rsid w:val="00586049"/>
    <w:rsid w:val="005861F1"/>
    <w:rsid w:val="00592006"/>
    <w:rsid w:val="00592535"/>
    <w:rsid w:val="005943F6"/>
    <w:rsid w:val="005A147D"/>
    <w:rsid w:val="005A1756"/>
    <w:rsid w:val="005A2EED"/>
    <w:rsid w:val="005A3A9C"/>
    <w:rsid w:val="005A3EF4"/>
    <w:rsid w:val="005A4093"/>
    <w:rsid w:val="005A467A"/>
    <w:rsid w:val="005A5C7D"/>
    <w:rsid w:val="005A7048"/>
    <w:rsid w:val="005B09E0"/>
    <w:rsid w:val="005B3CA8"/>
    <w:rsid w:val="005B3D7B"/>
    <w:rsid w:val="005B5969"/>
    <w:rsid w:val="005B5C2B"/>
    <w:rsid w:val="005C0A64"/>
    <w:rsid w:val="005C2BA3"/>
    <w:rsid w:val="005C2C65"/>
    <w:rsid w:val="005C7352"/>
    <w:rsid w:val="005D07F7"/>
    <w:rsid w:val="005D24AC"/>
    <w:rsid w:val="005D3C4B"/>
    <w:rsid w:val="005D67E1"/>
    <w:rsid w:val="005D7DC6"/>
    <w:rsid w:val="005D7DDC"/>
    <w:rsid w:val="005E3A79"/>
    <w:rsid w:val="005E4517"/>
    <w:rsid w:val="005E4D66"/>
    <w:rsid w:val="005E7ABC"/>
    <w:rsid w:val="005F0548"/>
    <w:rsid w:val="005F1512"/>
    <w:rsid w:val="005F3C30"/>
    <w:rsid w:val="005F74B0"/>
    <w:rsid w:val="0060029B"/>
    <w:rsid w:val="006030D9"/>
    <w:rsid w:val="00604DBC"/>
    <w:rsid w:val="0060513A"/>
    <w:rsid w:val="0060660A"/>
    <w:rsid w:val="00610EEF"/>
    <w:rsid w:val="00610EFE"/>
    <w:rsid w:val="006112B2"/>
    <w:rsid w:val="00611B4A"/>
    <w:rsid w:val="006126E7"/>
    <w:rsid w:val="006149EC"/>
    <w:rsid w:val="006162C1"/>
    <w:rsid w:val="006252F3"/>
    <w:rsid w:val="00630D50"/>
    <w:rsid w:val="00632B40"/>
    <w:rsid w:val="006334AF"/>
    <w:rsid w:val="00633F52"/>
    <w:rsid w:val="006341E4"/>
    <w:rsid w:val="00635619"/>
    <w:rsid w:val="00636E0B"/>
    <w:rsid w:val="00636F5F"/>
    <w:rsid w:val="0064039A"/>
    <w:rsid w:val="00640623"/>
    <w:rsid w:val="00641C3E"/>
    <w:rsid w:val="00642777"/>
    <w:rsid w:val="0064509A"/>
    <w:rsid w:val="0065020E"/>
    <w:rsid w:val="0065061A"/>
    <w:rsid w:val="00652D70"/>
    <w:rsid w:val="00655737"/>
    <w:rsid w:val="00662D76"/>
    <w:rsid w:val="00664455"/>
    <w:rsid w:val="006672EE"/>
    <w:rsid w:val="006701D5"/>
    <w:rsid w:val="0067111A"/>
    <w:rsid w:val="00671F1F"/>
    <w:rsid w:val="00671F7A"/>
    <w:rsid w:val="0067459C"/>
    <w:rsid w:val="00676288"/>
    <w:rsid w:val="00681A72"/>
    <w:rsid w:val="0068394A"/>
    <w:rsid w:val="00685426"/>
    <w:rsid w:val="00685E90"/>
    <w:rsid w:val="006862E5"/>
    <w:rsid w:val="0068723F"/>
    <w:rsid w:val="0069117C"/>
    <w:rsid w:val="00692E80"/>
    <w:rsid w:val="006931FF"/>
    <w:rsid w:val="00694A55"/>
    <w:rsid w:val="0069516E"/>
    <w:rsid w:val="006972A8"/>
    <w:rsid w:val="006973A0"/>
    <w:rsid w:val="006A066D"/>
    <w:rsid w:val="006A3140"/>
    <w:rsid w:val="006A38A8"/>
    <w:rsid w:val="006A3BDD"/>
    <w:rsid w:val="006A4434"/>
    <w:rsid w:val="006A59C6"/>
    <w:rsid w:val="006A6BAE"/>
    <w:rsid w:val="006B27B3"/>
    <w:rsid w:val="006B28E8"/>
    <w:rsid w:val="006B34BF"/>
    <w:rsid w:val="006B44F8"/>
    <w:rsid w:val="006B493F"/>
    <w:rsid w:val="006B5C48"/>
    <w:rsid w:val="006B65DB"/>
    <w:rsid w:val="006B795D"/>
    <w:rsid w:val="006C0288"/>
    <w:rsid w:val="006C18B4"/>
    <w:rsid w:val="006C2FFB"/>
    <w:rsid w:val="006C472A"/>
    <w:rsid w:val="006D3A4B"/>
    <w:rsid w:val="006D4432"/>
    <w:rsid w:val="006D46BC"/>
    <w:rsid w:val="006D4961"/>
    <w:rsid w:val="006D595D"/>
    <w:rsid w:val="006D5C19"/>
    <w:rsid w:val="006D5D94"/>
    <w:rsid w:val="006E19C6"/>
    <w:rsid w:val="006E245D"/>
    <w:rsid w:val="006E2EAD"/>
    <w:rsid w:val="006E4851"/>
    <w:rsid w:val="006E5B67"/>
    <w:rsid w:val="006F1F52"/>
    <w:rsid w:val="006F510D"/>
    <w:rsid w:val="00701BC9"/>
    <w:rsid w:val="00704EC6"/>
    <w:rsid w:val="007050A4"/>
    <w:rsid w:val="00707E33"/>
    <w:rsid w:val="007111A0"/>
    <w:rsid w:val="00711FB0"/>
    <w:rsid w:val="00712034"/>
    <w:rsid w:val="00715C3C"/>
    <w:rsid w:val="007172AE"/>
    <w:rsid w:val="0072049B"/>
    <w:rsid w:val="00723BC3"/>
    <w:rsid w:val="00723F0D"/>
    <w:rsid w:val="00724AA3"/>
    <w:rsid w:val="0072659F"/>
    <w:rsid w:val="00730EB9"/>
    <w:rsid w:val="00731380"/>
    <w:rsid w:val="007361B7"/>
    <w:rsid w:val="00736750"/>
    <w:rsid w:val="007405F7"/>
    <w:rsid w:val="007501EE"/>
    <w:rsid w:val="007506BB"/>
    <w:rsid w:val="0075160A"/>
    <w:rsid w:val="007519CA"/>
    <w:rsid w:val="00753640"/>
    <w:rsid w:val="00753A85"/>
    <w:rsid w:val="0075795A"/>
    <w:rsid w:val="00757F6D"/>
    <w:rsid w:val="007608D7"/>
    <w:rsid w:val="007618C9"/>
    <w:rsid w:val="00761C19"/>
    <w:rsid w:val="0076226F"/>
    <w:rsid w:val="00762313"/>
    <w:rsid w:val="00762BF9"/>
    <w:rsid w:val="0076342D"/>
    <w:rsid w:val="00763CFA"/>
    <w:rsid w:val="00764A43"/>
    <w:rsid w:val="007661EB"/>
    <w:rsid w:val="007728C1"/>
    <w:rsid w:val="0077304F"/>
    <w:rsid w:val="007747E4"/>
    <w:rsid w:val="00775532"/>
    <w:rsid w:val="007760FF"/>
    <w:rsid w:val="00776687"/>
    <w:rsid w:val="0077696D"/>
    <w:rsid w:val="00776B39"/>
    <w:rsid w:val="00781560"/>
    <w:rsid w:val="0078163C"/>
    <w:rsid w:val="0078442D"/>
    <w:rsid w:val="00784CCA"/>
    <w:rsid w:val="00791DB6"/>
    <w:rsid w:val="00792CEB"/>
    <w:rsid w:val="00792F95"/>
    <w:rsid w:val="0079375B"/>
    <w:rsid w:val="00793CEA"/>
    <w:rsid w:val="0079593E"/>
    <w:rsid w:val="00795F51"/>
    <w:rsid w:val="007979FE"/>
    <w:rsid w:val="007A03FA"/>
    <w:rsid w:val="007A1D00"/>
    <w:rsid w:val="007B272D"/>
    <w:rsid w:val="007B2A62"/>
    <w:rsid w:val="007C587D"/>
    <w:rsid w:val="007C71FD"/>
    <w:rsid w:val="007C72B1"/>
    <w:rsid w:val="007C7368"/>
    <w:rsid w:val="007D111E"/>
    <w:rsid w:val="007D1B1F"/>
    <w:rsid w:val="007D5300"/>
    <w:rsid w:val="007D573C"/>
    <w:rsid w:val="007E0930"/>
    <w:rsid w:val="007E2C58"/>
    <w:rsid w:val="007E35FF"/>
    <w:rsid w:val="007F1775"/>
    <w:rsid w:val="007F3430"/>
    <w:rsid w:val="007F430E"/>
    <w:rsid w:val="007F64B0"/>
    <w:rsid w:val="007F6966"/>
    <w:rsid w:val="008001AB"/>
    <w:rsid w:val="008007A0"/>
    <w:rsid w:val="0080145C"/>
    <w:rsid w:val="008023A1"/>
    <w:rsid w:val="008027B1"/>
    <w:rsid w:val="0080340F"/>
    <w:rsid w:val="00804CD1"/>
    <w:rsid w:val="008079EA"/>
    <w:rsid w:val="0081372B"/>
    <w:rsid w:val="00813847"/>
    <w:rsid w:val="00817A1F"/>
    <w:rsid w:val="00817D71"/>
    <w:rsid w:val="00820044"/>
    <w:rsid w:val="008207D5"/>
    <w:rsid w:val="0082172A"/>
    <w:rsid w:val="00821E64"/>
    <w:rsid w:val="00822A03"/>
    <w:rsid w:val="00836CAF"/>
    <w:rsid w:val="008439FC"/>
    <w:rsid w:val="00844300"/>
    <w:rsid w:val="0084475F"/>
    <w:rsid w:val="00844843"/>
    <w:rsid w:val="00847D22"/>
    <w:rsid w:val="008502FA"/>
    <w:rsid w:val="00850C83"/>
    <w:rsid w:val="00850FDA"/>
    <w:rsid w:val="00855835"/>
    <w:rsid w:val="00856E0E"/>
    <w:rsid w:val="0086227C"/>
    <w:rsid w:val="00862758"/>
    <w:rsid w:val="00862A1C"/>
    <w:rsid w:val="00864E9A"/>
    <w:rsid w:val="00865889"/>
    <w:rsid w:val="00866100"/>
    <w:rsid w:val="00866AEA"/>
    <w:rsid w:val="008679A4"/>
    <w:rsid w:val="00867D50"/>
    <w:rsid w:val="00870C38"/>
    <w:rsid w:val="00871B41"/>
    <w:rsid w:val="008720C6"/>
    <w:rsid w:val="00873928"/>
    <w:rsid w:val="00873A0E"/>
    <w:rsid w:val="00874C24"/>
    <w:rsid w:val="008769DE"/>
    <w:rsid w:val="008802DC"/>
    <w:rsid w:val="00880792"/>
    <w:rsid w:val="00882C0A"/>
    <w:rsid w:val="00882D1C"/>
    <w:rsid w:val="0088309D"/>
    <w:rsid w:val="00883675"/>
    <w:rsid w:val="00885AC8"/>
    <w:rsid w:val="008909C8"/>
    <w:rsid w:val="0089145C"/>
    <w:rsid w:val="00892D05"/>
    <w:rsid w:val="00897308"/>
    <w:rsid w:val="008A0B5F"/>
    <w:rsid w:val="008A693F"/>
    <w:rsid w:val="008A7126"/>
    <w:rsid w:val="008B1787"/>
    <w:rsid w:val="008B3685"/>
    <w:rsid w:val="008B39B0"/>
    <w:rsid w:val="008B62B7"/>
    <w:rsid w:val="008B65C2"/>
    <w:rsid w:val="008B6665"/>
    <w:rsid w:val="008B6693"/>
    <w:rsid w:val="008B78F5"/>
    <w:rsid w:val="008C1752"/>
    <w:rsid w:val="008C2FCE"/>
    <w:rsid w:val="008C3856"/>
    <w:rsid w:val="008C4B55"/>
    <w:rsid w:val="008C4FD5"/>
    <w:rsid w:val="008C70F1"/>
    <w:rsid w:val="008C7373"/>
    <w:rsid w:val="008D215B"/>
    <w:rsid w:val="008D4367"/>
    <w:rsid w:val="008D7623"/>
    <w:rsid w:val="008D7BDE"/>
    <w:rsid w:val="008E08B2"/>
    <w:rsid w:val="008E1B90"/>
    <w:rsid w:val="008E1BBA"/>
    <w:rsid w:val="008E21DE"/>
    <w:rsid w:val="008E47ED"/>
    <w:rsid w:val="008E4F2C"/>
    <w:rsid w:val="008E6024"/>
    <w:rsid w:val="008F00D2"/>
    <w:rsid w:val="008F1523"/>
    <w:rsid w:val="008F1BDA"/>
    <w:rsid w:val="008F1E7C"/>
    <w:rsid w:val="008F260E"/>
    <w:rsid w:val="008F28EA"/>
    <w:rsid w:val="008F4C17"/>
    <w:rsid w:val="008F51C9"/>
    <w:rsid w:val="008F6171"/>
    <w:rsid w:val="008F7566"/>
    <w:rsid w:val="008F75B5"/>
    <w:rsid w:val="00901F87"/>
    <w:rsid w:val="00902781"/>
    <w:rsid w:val="0090348E"/>
    <w:rsid w:val="00906BFD"/>
    <w:rsid w:val="00907BC6"/>
    <w:rsid w:val="00910208"/>
    <w:rsid w:val="00912B26"/>
    <w:rsid w:val="00913B14"/>
    <w:rsid w:val="00913B1F"/>
    <w:rsid w:val="00916A09"/>
    <w:rsid w:val="00917FF6"/>
    <w:rsid w:val="009204A9"/>
    <w:rsid w:val="00922A6B"/>
    <w:rsid w:val="009259EE"/>
    <w:rsid w:val="00925B80"/>
    <w:rsid w:val="00925E9C"/>
    <w:rsid w:val="00926E6A"/>
    <w:rsid w:val="0093226B"/>
    <w:rsid w:val="00932530"/>
    <w:rsid w:val="0093505F"/>
    <w:rsid w:val="00935C28"/>
    <w:rsid w:val="00935F09"/>
    <w:rsid w:val="00943AF8"/>
    <w:rsid w:val="009457F0"/>
    <w:rsid w:val="00951A53"/>
    <w:rsid w:val="00953F12"/>
    <w:rsid w:val="009552BA"/>
    <w:rsid w:val="009645DD"/>
    <w:rsid w:val="009654AA"/>
    <w:rsid w:val="00966C98"/>
    <w:rsid w:val="00970AAE"/>
    <w:rsid w:val="00974320"/>
    <w:rsid w:val="00974C46"/>
    <w:rsid w:val="00977269"/>
    <w:rsid w:val="009803ED"/>
    <w:rsid w:val="00984BA6"/>
    <w:rsid w:val="00987F24"/>
    <w:rsid w:val="00991C47"/>
    <w:rsid w:val="0099230A"/>
    <w:rsid w:val="00992C38"/>
    <w:rsid w:val="009940BD"/>
    <w:rsid w:val="00994361"/>
    <w:rsid w:val="00997AB7"/>
    <w:rsid w:val="009A1CFA"/>
    <w:rsid w:val="009A3238"/>
    <w:rsid w:val="009A332C"/>
    <w:rsid w:val="009A5895"/>
    <w:rsid w:val="009A5D7E"/>
    <w:rsid w:val="009A7335"/>
    <w:rsid w:val="009A73F7"/>
    <w:rsid w:val="009B3BEA"/>
    <w:rsid w:val="009B3FA2"/>
    <w:rsid w:val="009B7BD8"/>
    <w:rsid w:val="009B7CF4"/>
    <w:rsid w:val="009C01D7"/>
    <w:rsid w:val="009C4A08"/>
    <w:rsid w:val="009C598D"/>
    <w:rsid w:val="009C697E"/>
    <w:rsid w:val="009C7651"/>
    <w:rsid w:val="009C7725"/>
    <w:rsid w:val="009D0AD6"/>
    <w:rsid w:val="009D1ED6"/>
    <w:rsid w:val="009D3BFD"/>
    <w:rsid w:val="009D73C2"/>
    <w:rsid w:val="009E0F6A"/>
    <w:rsid w:val="009E21CB"/>
    <w:rsid w:val="009E2C2F"/>
    <w:rsid w:val="009E4E57"/>
    <w:rsid w:val="009E4F29"/>
    <w:rsid w:val="009E6729"/>
    <w:rsid w:val="009F0B24"/>
    <w:rsid w:val="009F1C77"/>
    <w:rsid w:val="009F2480"/>
    <w:rsid w:val="009F335F"/>
    <w:rsid w:val="009F4A14"/>
    <w:rsid w:val="009F67A6"/>
    <w:rsid w:val="009F6BBF"/>
    <w:rsid w:val="009F7060"/>
    <w:rsid w:val="00A0287D"/>
    <w:rsid w:val="00A03A1C"/>
    <w:rsid w:val="00A11290"/>
    <w:rsid w:val="00A158AA"/>
    <w:rsid w:val="00A15DE0"/>
    <w:rsid w:val="00A15FD4"/>
    <w:rsid w:val="00A1606D"/>
    <w:rsid w:val="00A220EB"/>
    <w:rsid w:val="00A22E81"/>
    <w:rsid w:val="00A230EB"/>
    <w:rsid w:val="00A270A1"/>
    <w:rsid w:val="00A33252"/>
    <w:rsid w:val="00A3513C"/>
    <w:rsid w:val="00A35A98"/>
    <w:rsid w:val="00A35B45"/>
    <w:rsid w:val="00A4115D"/>
    <w:rsid w:val="00A42ACE"/>
    <w:rsid w:val="00A43082"/>
    <w:rsid w:val="00A44F50"/>
    <w:rsid w:val="00A4588A"/>
    <w:rsid w:val="00A47851"/>
    <w:rsid w:val="00A50517"/>
    <w:rsid w:val="00A52C8D"/>
    <w:rsid w:val="00A53437"/>
    <w:rsid w:val="00A55ACA"/>
    <w:rsid w:val="00A55FE7"/>
    <w:rsid w:val="00A571C2"/>
    <w:rsid w:val="00A57CDE"/>
    <w:rsid w:val="00A6024B"/>
    <w:rsid w:val="00A6066F"/>
    <w:rsid w:val="00A60CC1"/>
    <w:rsid w:val="00A60DBF"/>
    <w:rsid w:val="00A613B5"/>
    <w:rsid w:val="00A625BC"/>
    <w:rsid w:val="00A6446E"/>
    <w:rsid w:val="00A65099"/>
    <w:rsid w:val="00A65754"/>
    <w:rsid w:val="00A76891"/>
    <w:rsid w:val="00A77902"/>
    <w:rsid w:val="00A828F6"/>
    <w:rsid w:val="00A8365F"/>
    <w:rsid w:val="00A839E6"/>
    <w:rsid w:val="00A83D59"/>
    <w:rsid w:val="00A84B1F"/>
    <w:rsid w:val="00A853B2"/>
    <w:rsid w:val="00A8796F"/>
    <w:rsid w:val="00A87CB1"/>
    <w:rsid w:val="00A91307"/>
    <w:rsid w:val="00A91652"/>
    <w:rsid w:val="00A9245D"/>
    <w:rsid w:val="00A97473"/>
    <w:rsid w:val="00AA22D2"/>
    <w:rsid w:val="00AA5509"/>
    <w:rsid w:val="00AA6527"/>
    <w:rsid w:val="00AB061F"/>
    <w:rsid w:val="00AB08FE"/>
    <w:rsid w:val="00AB1CB5"/>
    <w:rsid w:val="00AC315D"/>
    <w:rsid w:val="00AC4ACB"/>
    <w:rsid w:val="00AC4CDB"/>
    <w:rsid w:val="00AC61FC"/>
    <w:rsid w:val="00AC696B"/>
    <w:rsid w:val="00AC74AD"/>
    <w:rsid w:val="00AD0642"/>
    <w:rsid w:val="00AD5316"/>
    <w:rsid w:val="00AD596A"/>
    <w:rsid w:val="00AD5A86"/>
    <w:rsid w:val="00AD60D6"/>
    <w:rsid w:val="00AD6E3A"/>
    <w:rsid w:val="00AD72BE"/>
    <w:rsid w:val="00AE299F"/>
    <w:rsid w:val="00AE4BE3"/>
    <w:rsid w:val="00AE4D22"/>
    <w:rsid w:val="00AE5907"/>
    <w:rsid w:val="00AE6D19"/>
    <w:rsid w:val="00AF657F"/>
    <w:rsid w:val="00AF6B90"/>
    <w:rsid w:val="00AF6E42"/>
    <w:rsid w:val="00AF7126"/>
    <w:rsid w:val="00AF7407"/>
    <w:rsid w:val="00AF7F08"/>
    <w:rsid w:val="00B11075"/>
    <w:rsid w:val="00B12475"/>
    <w:rsid w:val="00B12E7D"/>
    <w:rsid w:val="00B14052"/>
    <w:rsid w:val="00B160D5"/>
    <w:rsid w:val="00B16FC5"/>
    <w:rsid w:val="00B22FE3"/>
    <w:rsid w:val="00B24A28"/>
    <w:rsid w:val="00B262F3"/>
    <w:rsid w:val="00B268C3"/>
    <w:rsid w:val="00B27F57"/>
    <w:rsid w:val="00B32163"/>
    <w:rsid w:val="00B33618"/>
    <w:rsid w:val="00B33ADB"/>
    <w:rsid w:val="00B37A82"/>
    <w:rsid w:val="00B40F46"/>
    <w:rsid w:val="00B44CCD"/>
    <w:rsid w:val="00B45C77"/>
    <w:rsid w:val="00B5091D"/>
    <w:rsid w:val="00B511A7"/>
    <w:rsid w:val="00B5297C"/>
    <w:rsid w:val="00B52F5F"/>
    <w:rsid w:val="00B53E88"/>
    <w:rsid w:val="00B543BB"/>
    <w:rsid w:val="00B55DD6"/>
    <w:rsid w:val="00B576B8"/>
    <w:rsid w:val="00B57E46"/>
    <w:rsid w:val="00B60865"/>
    <w:rsid w:val="00B67C48"/>
    <w:rsid w:val="00B70555"/>
    <w:rsid w:val="00B70682"/>
    <w:rsid w:val="00B70BCD"/>
    <w:rsid w:val="00B7732D"/>
    <w:rsid w:val="00B801D6"/>
    <w:rsid w:val="00B8186B"/>
    <w:rsid w:val="00B82B8C"/>
    <w:rsid w:val="00B91500"/>
    <w:rsid w:val="00B91830"/>
    <w:rsid w:val="00B962FA"/>
    <w:rsid w:val="00B96385"/>
    <w:rsid w:val="00B96A72"/>
    <w:rsid w:val="00B97059"/>
    <w:rsid w:val="00BA084F"/>
    <w:rsid w:val="00BA1EA1"/>
    <w:rsid w:val="00BA3615"/>
    <w:rsid w:val="00BA40C8"/>
    <w:rsid w:val="00BA4B1E"/>
    <w:rsid w:val="00BA4BD2"/>
    <w:rsid w:val="00BA57EA"/>
    <w:rsid w:val="00BB0358"/>
    <w:rsid w:val="00BB0DB1"/>
    <w:rsid w:val="00BB4545"/>
    <w:rsid w:val="00BB6BCF"/>
    <w:rsid w:val="00BC3766"/>
    <w:rsid w:val="00BC4A5F"/>
    <w:rsid w:val="00BD4680"/>
    <w:rsid w:val="00BD534A"/>
    <w:rsid w:val="00BD7912"/>
    <w:rsid w:val="00BD793C"/>
    <w:rsid w:val="00BE2547"/>
    <w:rsid w:val="00BE30FA"/>
    <w:rsid w:val="00BE4F86"/>
    <w:rsid w:val="00BE70CE"/>
    <w:rsid w:val="00BF2C56"/>
    <w:rsid w:val="00BF2CB7"/>
    <w:rsid w:val="00BF4667"/>
    <w:rsid w:val="00BF5CA3"/>
    <w:rsid w:val="00BF6441"/>
    <w:rsid w:val="00C01E4A"/>
    <w:rsid w:val="00C02FA2"/>
    <w:rsid w:val="00C03D7A"/>
    <w:rsid w:val="00C047F8"/>
    <w:rsid w:val="00C06BC0"/>
    <w:rsid w:val="00C074FE"/>
    <w:rsid w:val="00C0759A"/>
    <w:rsid w:val="00C123CF"/>
    <w:rsid w:val="00C13509"/>
    <w:rsid w:val="00C15526"/>
    <w:rsid w:val="00C155D6"/>
    <w:rsid w:val="00C24FE1"/>
    <w:rsid w:val="00C25283"/>
    <w:rsid w:val="00C26D9F"/>
    <w:rsid w:val="00C30798"/>
    <w:rsid w:val="00C31D57"/>
    <w:rsid w:val="00C31E61"/>
    <w:rsid w:val="00C337FC"/>
    <w:rsid w:val="00C33DAA"/>
    <w:rsid w:val="00C404F0"/>
    <w:rsid w:val="00C4085F"/>
    <w:rsid w:val="00C41CAA"/>
    <w:rsid w:val="00C44B0C"/>
    <w:rsid w:val="00C4653D"/>
    <w:rsid w:val="00C46EF6"/>
    <w:rsid w:val="00C474D6"/>
    <w:rsid w:val="00C503DB"/>
    <w:rsid w:val="00C5077E"/>
    <w:rsid w:val="00C515ED"/>
    <w:rsid w:val="00C51CC9"/>
    <w:rsid w:val="00C52A29"/>
    <w:rsid w:val="00C53BC6"/>
    <w:rsid w:val="00C54548"/>
    <w:rsid w:val="00C57B21"/>
    <w:rsid w:val="00C61BA0"/>
    <w:rsid w:val="00C63866"/>
    <w:rsid w:val="00C6515F"/>
    <w:rsid w:val="00C665AF"/>
    <w:rsid w:val="00C6714A"/>
    <w:rsid w:val="00C70CC8"/>
    <w:rsid w:val="00C71DD1"/>
    <w:rsid w:val="00C73756"/>
    <w:rsid w:val="00C74982"/>
    <w:rsid w:val="00C75113"/>
    <w:rsid w:val="00C752C1"/>
    <w:rsid w:val="00C75675"/>
    <w:rsid w:val="00C75A4E"/>
    <w:rsid w:val="00C75C46"/>
    <w:rsid w:val="00C83DA8"/>
    <w:rsid w:val="00C85491"/>
    <w:rsid w:val="00C85F35"/>
    <w:rsid w:val="00C90932"/>
    <w:rsid w:val="00C91F07"/>
    <w:rsid w:val="00C93DB1"/>
    <w:rsid w:val="00C967D5"/>
    <w:rsid w:val="00C96A0B"/>
    <w:rsid w:val="00C9761F"/>
    <w:rsid w:val="00C97B1A"/>
    <w:rsid w:val="00CA1599"/>
    <w:rsid w:val="00CA16A2"/>
    <w:rsid w:val="00CA602A"/>
    <w:rsid w:val="00CA699A"/>
    <w:rsid w:val="00CA7A34"/>
    <w:rsid w:val="00CB09FC"/>
    <w:rsid w:val="00CB1C7D"/>
    <w:rsid w:val="00CB40F4"/>
    <w:rsid w:val="00CB5461"/>
    <w:rsid w:val="00CB5958"/>
    <w:rsid w:val="00CB5E61"/>
    <w:rsid w:val="00CB6E57"/>
    <w:rsid w:val="00CC4A0E"/>
    <w:rsid w:val="00CC4D1D"/>
    <w:rsid w:val="00CC5C77"/>
    <w:rsid w:val="00CC6BB4"/>
    <w:rsid w:val="00CC71E3"/>
    <w:rsid w:val="00CC7F1B"/>
    <w:rsid w:val="00CD19EE"/>
    <w:rsid w:val="00CD204F"/>
    <w:rsid w:val="00CD208D"/>
    <w:rsid w:val="00CD522C"/>
    <w:rsid w:val="00CD63E3"/>
    <w:rsid w:val="00CD746A"/>
    <w:rsid w:val="00CE2388"/>
    <w:rsid w:val="00CE3CB1"/>
    <w:rsid w:val="00CE3D83"/>
    <w:rsid w:val="00CE4494"/>
    <w:rsid w:val="00CE4FB0"/>
    <w:rsid w:val="00CE55C4"/>
    <w:rsid w:val="00CE5708"/>
    <w:rsid w:val="00CE6108"/>
    <w:rsid w:val="00CE7458"/>
    <w:rsid w:val="00CF00CD"/>
    <w:rsid w:val="00CF0226"/>
    <w:rsid w:val="00CF3032"/>
    <w:rsid w:val="00CF4835"/>
    <w:rsid w:val="00CF7BF0"/>
    <w:rsid w:val="00CF7EE8"/>
    <w:rsid w:val="00D0182C"/>
    <w:rsid w:val="00D01E1F"/>
    <w:rsid w:val="00D0787E"/>
    <w:rsid w:val="00D07F85"/>
    <w:rsid w:val="00D13184"/>
    <w:rsid w:val="00D14409"/>
    <w:rsid w:val="00D14599"/>
    <w:rsid w:val="00D1756D"/>
    <w:rsid w:val="00D200D1"/>
    <w:rsid w:val="00D22712"/>
    <w:rsid w:val="00D23F19"/>
    <w:rsid w:val="00D2499F"/>
    <w:rsid w:val="00D26558"/>
    <w:rsid w:val="00D27CD7"/>
    <w:rsid w:val="00D30993"/>
    <w:rsid w:val="00D352CE"/>
    <w:rsid w:val="00D358D4"/>
    <w:rsid w:val="00D44CE8"/>
    <w:rsid w:val="00D45CF5"/>
    <w:rsid w:val="00D4671B"/>
    <w:rsid w:val="00D47546"/>
    <w:rsid w:val="00D5138A"/>
    <w:rsid w:val="00D518C8"/>
    <w:rsid w:val="00D52E00"/>
    <w:rsid w:val="00D56847"/>
    <w:rsid w:val="00D56BF0"/>
    <w:rsid w:val="00D60EB5"/>
    <w:rsid w:val="00D626F2"/>
    <w:rsid w:val="00D67E60"/>
    <w:rsid w:val="00D70AE4"/>
    <w:rsid w:val="00D71DB5"/>
    <w:rsid w:val="00D72B01"/>
    <w:rsid w:val="00D77769"/>
    <w:rsid w:val="00D7783F"/>
    <w:rsid w:val="00D77CE2"/>
    <w:rsid w:val="00D80E31"/>
    <w:rsid w:val="00D818A9"/>
    <w:rsid w:val="00D828C3"/>
    <w:rsid w:val="00D8374F"/>
    <w:rsid w:val="00D855CB"/>
    <w:rsid w:val="00D86C1E"/>
    <w:rsid w:val="00D8769D"/>
    <w:rsid w:val="00D92013"/>
    <w:rsid w:val="00D96475"/>
    <w:rsid w:val="00DA02FD"/>
    <w:rsid w:val="00DA15AB"/>
    <w:rsid w:val="00DA21BF"/>
    <w:rsid w:val="00DA3339"/>
    <w:rsid w:val="00DA4C51"/>
    <w:rsid w:val="00DA7C41"/>
    <w:rsid w:val="00DB0215"/>
    <w:rsid w:val="00DB46EC"/>
    <w:rsid w:val="00DB6A41"/>
    <w:rsid w:val="00DC377D"/>
    <w:rsid w:val="00DC7816"/>
    <w:rsid w:val="00DD1C83"/>
    <w:rsid w:val="00DD2311"/>
    <w:rsid w:val="00DD5EFB"/>
    <w:rsid w:val="00DD6893"/>
    <w:rsid w:val="00DE1AEA"/>
    <w:rsid w:val="00DE277D"/>
    <w:rsid w:val="00DE3F7D"/>
    <w:rsid w:val="00DE5AAE"/>
    <w:rsid w:val="00DF014E"/>
    <w:rsid w:val="00DF0244"/>
    <w:rsid w:val="00DF201A"/>
    <w:rsid w:val="00DF6EFD"/>
    <w:rsid w:val="00E0124F"/>
    <w:rsid w:val="00E038C7"/>
    <w:rsid w:val="00E03D81"/>
    <w:rsid w:val="00E04582"/>
    <w:rsid w:val="00E04F60"/>
    <w:rsid w:val="00E05B26"/>
    <w:rsid w:val="00E06E95"/>
    <w:rsid w:val="00E121D7"/>
    <w:rsid w:val="00E12ADC"/>
    <w:rsid w:val="00E136E5"/>
    <w:rsid w:val="00E13D56"/>
    <w:rsid w:val="00E16A33"/>
    <w:rsid w:val="00E16D74"/>
    <w:rsid w:val="00E20634"/>
    <w:rsid w:val="00E21E44"/>
    <w:rsid w:val="00E2392B"/>
    <w:rsid w:val="00E268F9"/>
    <w:rsid w:val="00E2799F"/>
    <w:rsid w:val="00E309FB"/>
    <w:rsid w:val="00E3186D"/>
    <w:rsid w:val="00E32838"/>
    <w:rsid w:val="00E34109"/>
    <w:rsid w:val="00E357F9"/>
    <w:rsid w:val="00E36066"/>
    <w:rsid w:val="00E40E63"/>
    <w:rsid w:val="00E40F29"/>
    <w:rsid w:val="00E4168D"/>
    <w:rsid w:val="00E41C75"/>
    <w:rsid w:val="00E41D1A"/>
    <w:rsid w:val="00E434BB"/>
    <w:rsid w:val="00E43D34"/>
    <w:rsid w:val="00E445C5"/>
    <w:rsid w:val="00E45A6F"/>
    <w:rsid w:val="00E53E13"/>
    <w:rsid w:val="00E55527"/>
    <w:rsid w:val="00E55C92"/>
    <w:rsid w:val="00E56987"/>
    <w:rsid w:val="00E570B9"/>
    <w:rsid w:val="00E57BD4"/>
    <w:rsid w:val="00E61B87"/>
    <w:rsid w:val="00E63A7D"/>
    <w:rsid w:val="00E645AE"/>
    <w:rsid w:val="00E658AE"/>
    <w:rsid w:val="00E65993"/>
    <w:rsid w:val="00E66B1A"/>
    <w:rsid w:val="00E705D1"/>
    <w:rsid w:val="00E71126"/>
    <w:rsid w:val="00E7169D"/>
    <w:rsid w:val="00E7255E"/>
    <w:rsid w:val="00E734F5"/>
    <w:rsid w:val="00E750B4"/>
    <w:rsid w:val="00E80CD0"/>
    <w:rsid w:val="00E830BE"/>
    <w:rsid w:val="00E84A1E"/>
    <w:rsid w:val="00E84F55"/>
    <w:rsid w:val="00E876CD"/>
    <w:rsid w:val="00E87D1C"/>
    <w:rsid w:val="00E92D45"/>
    <w:rsid w:val="00E966C0"/>
    <w:rsid w:val="00E9775A"/>
    <w:rsid w:val="00E979FA"/>
    <w:rsid w:val="00EA1E07"/>
    <w:rsid w:val="00EA624F"/>
    <w:rsid w:val="00EB1FF9"/>
    <w:rsid w:val="00EB3090"/>
    <w:rsid w:val="00EB31B4"/>
    <w:rsid w:val="00EB31C7"/>
    <w:rsid w:val="00EB3FF5"/>
    <w:rsid w:val="00EB41C8"/>
    <w:rsid w:val="00EB5803"/>
    <w:rsid w:val="00EB5A7E"/>
    <w:rsid w:val="00EB66B6"/>
    <w:rsid w:val="00EC06D4"/>
    <w:rsid w:val="00EC4237"/>
    <w:rsid w:val="00EC4F66"/>
    <w:rsid w:val="00EC5490"/>
    <w:rsid w:val="00EC7A0C"/>
    <w:rsid w:val="00ED18E4"/>
    <w:rsid w:val="00ED33B1"/>
    <w:rsid w:val="00ED3C3C"/>
    <w:rsid w:val="00ED3FCD"/>
    <w:rsid w:val="00ED4CB8"/>
    <w:rsid w:val="00ED4EC8"/>
    <w:rsid w:val="00EE2322"/>
    <w:rsid w:val="00EE4828"/>
    <w:rsid w:val="00EE50F0"/>
    <w:rsid w:val="00EE6D85"/>
    <w:rsid w:val="00EF68AD"/>
    <w:rsid w:val="00F00938"/>
    <w:rsid w:val="00F05D28"/>
    <w:rsid w:val="00F100EC"/>
    <w:rsid w:val="00F117B4"/>
    <w:rsid w:val="00F12641"/>
    <w:rsid w:val="00F13480"/>
    <w:rsid w:val="00F14DFF"/>
    <w:rsid w:val="00F1532B"/>
    <w:rsid w:val="00F15D4A"/>
    <w:rsid w:val="00F16071"/>
    <w:rsid w:val="00F178C5"/>
    <w:rsid w:val="00F17D48"/>
    <w:rsid w:val="00F233AE"/>
    <w:rsid w:val="00F23CD4"/>
    <w:rsid w:val="00F26121"/>
    <w:rsid w:val="00F268E7"/>
    <w:rsid w:val="00F30514"/>
    <w:rsid w:val="00F317D7"/>
    <w:rsid w:val="00F319E0"/>
    <w:rsid w:val="00F32C01"/>
    <w:rsid w:val="00F33813"/>
    <w:rsid w:val="00F33FAD"/>
    <w:rsid w:val="00F35860"/>
    <w:rsid w:val="00F404A2"/>
    <w:rsid w:val="00F41322"/>
    <w:rsid w:val="00F46CA3"/>
    <w:rsid w:val="00F509FD"/>
    <w:rsid w:val="00F55113"/>
    <w:rsid w:val="00F569AD"/>
    <w:rsid w:val="00F5700D"/>
    <w:rsid w:val="00F5786B"/>
    <w:rsid w:val="00F62C1C"/>
    <w:rsid w:val="00F63413"/>
    <w:rsid w:val="00F6519F"/>
    <w:rsid w:val="00F65BC9"/>
    <w:rsid w:val="00F668EE"/>
    <w:rsid w:val="00F7572C"/>
    <w:rsid w:val="00F75FBD"/>
    <w:rsid w:val="00F75FFA"/>
    <w:rsid w:val="00F77CDB"/>
    <w:rsid w:val="00F80B20"/>
    <w:rsid w:val="00F81798"/>
    <w:rsid w:val="00F81FBE"/>
    <w:rsid w:val="00F83960"/>
    <w:rsid w:val="00F83BFE"/>
    <w:rsid w:val="00F84E35"/>
    <w:rsid w:val="00F91B8F"/>
    <w:rsid w:val="00F92412"/>
    <w:rsid w:val="00F93C3E"/>
    <w:rsid w:val="00F940AA"/>
    <w:rsid w:val="00F945A7"/>
    <w:rsid w:val="00F9530C"/>
    <w:rsid w:val="00F95BF9"/>
    <w:rsid w:val="00FA10E7"/>
    <w:rsid w:val="00FA46CF"/>
    <w:rsid w:val="00FA5D04"/>
    <w:rsid w:val="00FA613F"/>
    <w:rsid w:val="00FA79D5"/>
    <w:rsid w:val="00FB03AB"/>
    <w:rsid w:val="00FB04C2"/>
    <w:rsid w:val="00FB0861"/>
    <w:rsid w:val="00FB2822"/>
    <w:rsid w:val="00FB3C4B"/>
    <w:rsid w:val="00FB3F44"/>
    <w:rsid w:val="00FB7C39"/>
    <w:rsid w:val="00FB7DB7"/>
    <w:rsid w:val="00FB7E70"/>
    <w:rsid w:val="00FC1C0F"/>
    <w:rsid w:val="00FC1C65"/>
    <w:rsid w:val="00FC34F2"/>
    <w:rsid w:val="00FC66EB"/>
    <w:rsid w:val="00FC6B2B"/>
    <w:rsid w:val="00FC7660"/>
    <w:rsid w:val="00FC7F6E"/>
    <w:rsid w:val="00FD2CE8"/>
    <w:rsid w:val="00FD30B6"/>
    <w:rsid w:val="00FD4373"/>
    <w:rsid w:val="00FD4A3F"/>
    <w:rsid w:val="00FD59BF"/>
    <w:rsid w:val="00FE14BB"/>
    <w:rsid w:val="00FE14D0"/>
    <w:rsid w:val="00FE21E9"/>
    <w:rsid w:val="00FE3620"/>
    <w:rsid w:val="00FE5390"/>
    <w:rsid w:val="00FE5D86"/>
    <w:rsid w:val="00FE7431"/>
    <w:rsid w:val="00FF135A"/>
    <w:rsid w:val="00FF1C5C"/>
    <w:rsid w:val="00FF1D7A"/>
    <w:rsid w:val="00FF2E4B"/>
    <w:rsid w:val="00FF337D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D85E88-456F-4D2C-9974-7B26CB3E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0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759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9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6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9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9D3"/>
    <w:rPr>
      <w:sz w:val="18"/>
      <w:szCs w:val="18"/>
    </w:rPr>
  </w:style>
  <w:style w:type="paragraph" w:customStyle="1" w:styleId="a5">
    <w:name w:val="方案正文"/>
    <w:basedOn w:val="a"/>
    <w:link w:val="Char1"/>
    <w:rsid w:val="003759D3"/>
    <w:pPr>
      <w:spacing w:line="312" w:lineRule="auto"/>
      <w:ind w:firstLineChars="200" w:firstLine="200"/>
    </w:pPr>
  </w:style>
  <w:style w:type="character" w:customStyle="1" w:styleId="Char1">
    <w:name w:val="方案正文 Char"/>
    <w:link w:val="a5"/>
    <w:rsid w:val="003759D3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3759D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375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759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7BD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D7B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7169D"/>
    <w:pPr>
      <w:tabs>
        <w:tab w:val="right" w:leader="dot" w:pos="8296"/>
      </w:tabs>
      <w:jc w:val="left"/>
    </w:pPr>
  </w:style>
  <w:style w:type="paragraph" w:styleId="20">
    <w:name w:val="toc 2"/>
    <w:basedOn w:val="a"/>
    <w:next w:val="a"/>
    <w:autoRedefine/>
    <w:uiPriority w:val="39"/>
    <w:unhideWhenUsed/>
    <w:rsid w:val="008D7BDE"/>
    <w:pPr>
      <w:ind w:leftChars="200" w:left="420"/>
    </w:pPr>
  </w:style>
  <w:style w:type="character" w:styleId="a8">
    <w:name w:val="Hyperlink"/>
    <w:basedOn w:val="a0"/>
    <w:uiPriority w:val="99"/>
    <w:unhideWhenUsed/>
    <w:rsid w:val="008D7BDE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D7BD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D7BDE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6D4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551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D70D1-FAC9-49D3-8218-B7939D6C6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39688</TotalTime>
  <Pages>1</Pages>
  <Words>1971</Words>
  <Characters>11239</Characters>
  <Application>Microsoft Office Word</Application>
  <DocSecurity>0</DocSecurity>
  <Lines>93</Lines>
  <Paragraphs>26</Paragraphs>
  <ScaleCrop>false</ScaleCrop>
  <Company>xitongcheng</Company>
  <LinksUpToDate>false</LinksUpToDate>
  <CharactersWithSpaces>13184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高毅</dc:creator>
  <cp:keywords/>
  <dc:description/>
  <cp:lastModifiedBy>段来宝</cp:lastModifiedBy>
  <cp:revision>895</cp:revision>
  <dcterms:created xsi:type="dcterms:W3CDTF">2016-11-15T06:14:00Z</dcterms:created>
  <dcterms:modified xsi:type="dcterms:W3CDTF">2017-11-23T06:16:00Z</dcterms:modified>
</cp:coreProperties>
</file>