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EB2" w:rsidRPr="0053705A" w:rsidRDefault="005C211A" w:rsidP="001A4EB2">
      <w:pPr>
        <w:pStyle w:val="QB3"/>
        <w:ind w:firstLineChars="0" w:firstLine="0"/>
        <w:rPr>
          <w:rFonts w:ascii="Times New Roman"/>
        </w:rPr>
      </w:pPr>
      <w:r>
        <w:rPr>
          <w:rFonts w:ascii="Times New Roman"/>
        </w:rPr>
        <w:pict>
          <v:line id="_x0000_s1051" style="position:absolute;left:0;text-align:left;z-index:251654144" from="-45pt,7.8pt" to="462pt,7.8pt" strokeweight="1.5pt"/>
        </w:pict>
      </w: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5C211A" w:rsidP="001A4EB2">
      <w:pPr>
        <w:pStyle w:val="QB3"/>
        <w:ind w:firstLineChars="0" w:firstLine="0"/>
        <w:rPr>
          <w:rFonts w:ascii="Times New Roman"/>
        </w:rPr>
      </w:pPr>
      <w:r>
        <w:rPr>
          <w:rFonts w:ascii="Times New Roman"/>
        </w:rPr>
        <w:pict>
          <v:shapetype id="_x0000_t202" coordsize="21600,21600" o:spt="202" path="m,l,21600r21600,l21600,xe">
            <v:stroke joinstyle="miter"/>
            <v:path gradientshapeok="t" o:connecttype="rect"/>
          </v:shapetype>
          <v:shape id="_x0000_s1054" type="#_x0000_t202" style="position:absolute;left:0;text-align:left;margin-left:32.25pt;margin-top:0;width:405pt;height:102.45pt;z-index:251657216" stroked="f">
            <v:textbox style="mso-next-textbox:#_x0000_s1054">
              <w:txbxContent>
                <w:p w:rsidR="009853DC" w:rsidRDefault="009853DC" w:rsidP="001A4EB2">
                  <w:pPr>
                    <w:ind w:firstLineChars="0" w:firstLine="0"/>
                    <w:jc w:val="center"/>
                    <w:rPr>
                      <w:rFonts w:ascii="黑体" w:eastAsia="黑体"/>
                      <w:b/>
                      <w:bCs/>
                      <w:sz w:val="44"/>
                    </w:rPr>
                  </w:pPr>
                  <w:r>
                    <w:rPr>
                      <w:rFonts w:ascii="黑体" w:eastAsia="黑体" w:hint="eastAsia"/>
                      <w:b/>
                      <w:bCs/>
                      <w:sz w:val="44"/>
                    </w:rPr>
                    <w:t>HCM人力资源系统</w:t>
                  </w:r>
                  <w:r w:rsidRPr="008532F7">
                    <w:rPr>
                      <w:rFonts w:ascii="黑体" w:eastAsia="黑体" w:hint="eastAsia"/>
                      <w:b/>
                      <w:bCs/>
                      <w:sz w:val="44"/>
                    </w:rPr>
                    <w:t>与</w:t>
                  </w:r>
                  <w:r>
                    <w:rPr>
                      <w:rFonts w:ascii="黑体" w:eastAsia="黑体" w:hint="eastAsia"/>
                      <w:b/>
                      <w:bCs/>
                      <w:sz w:val="44"/>
                    </w:rPr>
                    <w:t>本地系统</w:t>
                  </w:r>
                </w:p>
                <w:p w:rsidR="009853DC" w:rsidRDefault="009853DC" w:rsidP="001A4EB2">
                  <w:pPr>
                    <w:ind w:firstLineChars="0" w:firstLine="0"/>
                    <w:jc w:val="center"/>
                    <w:rPr>
                      <w:b/>
                      <w:sz w:val="48"/>
                      <w:szCs w:val="48"/>
                    </w:rPr>
                  </w:pPr>
                  <w:r>
                    <w:rPr>
                      <w:rFonts w:ascii="黑体" w:eastAsia="黑体" w:hint="eastAsia"/>
                      <w:b/>
                      <w:bCs/>
                      <w:sz w:val="44"/>
                    </w:rPr>
                    <w:t>数据同步</w:t>
                  </w:r>
                  <w:r w:rsidRPr="008532F7">
                    <w:rPr>
                      <w:rFonts w:ascii="黑体" w:eastAsia="黑体" w:hint="eastAsia"/>
                      <w:b/>
                      <w:bCs/>
                      <w:sz w:val="44"/>
                    </w:rPr>
                    <w:t>接口</w:t>
                  </w:r>
                  <w:r>
                    <w:rPr>
                      <w:rFonts w:ascii="黑体" w:eastAsia="黑体" w:hint="eastAsia"/>
                      <w:b/>
                      <w:bCs/>
                      <w:sz w:val="44"/>
                    </w:rPr>
                    <w:t>方案</w:t>
                  </w:r>
                </w:p>
                <w:p w:rsidR="009853DC" w:rsidRDefault="009853DC" w:rsidP="001A4EB2">
                  <w:pPr>
                    <w:pStyle w:val="aff1"/>
                  </w:pPr>
                </w:p>
              </w:txbxContent>
            </v:textbox>
          </v:shape>
        </w:pict>
      </w: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5C211A" w:rsidP="001A4EB2">
      <w:pPr>
        <w:pStyle w:val="QB3"/>
        <w:ind w:firstLineChars="0" w:firstLine="0"/>
        <w:rPr>
          <w:rFonts w:ascii="Times New Roman"/>
        </w:rPr>
      </w:pPr>
      <w:r>
        <w:rPr>
          <w:rFonts w:ascii="Times New Roman"/>
        </w:rPr>
        <w:pict>
          <v:shape id="_x0000_s1056" type="#_x0000_t202" style="position:absolute;left:0;text-align:left;margin-left:90pt;margin-top:7.8pt;width:235.5pt;height:41.1pt;z-index:251658240" stroked="f">
            <v:textbox style="mso-next-textbox:#_x0000_s1056">
              <w:txbxContent>
                <w:p w:rsidR="009853DC" w:rsidRDefault="009853DC" w:rsidP="001A4EB2">
                  <w:pPr>
                    <w:pStyle w:val="aff2"/>
                  </w:pPr>
                  <w:r>
                    <w:rPr>
                      <w:rFonts w:hint="eastAsia"/>
                    </w:rPr>
                    <w:t>版本号：</w:t>
                  </w:r>
                  <w:r>
                    <w:rPr>
                      <w:rFonts w:hint="eastAsia"/>
                      <w:b w:val="0"/>
                    </w:rPr>
                    <w:t>1</w:t>
                  </w:r>
                  <w:r w:rsidRPr="0055454D">
                    <w:rPr>
                      <w:rFonts w:hint="eastAsia"/>
                      <w:b w:val="0"/>
                    </w:rPr>
                    <w:t>.</w:t>
                  </w:r>
                  <w:r w:rsidR="00CD1ACD">
                    <w:rPr>
                      <w:b w:val="0"/>
                    </w:rPr>
                    <w:t>2</w:t>
                  </w:r>
                  <w:r>
                    <w:rPr>
                      <w:rFonts w:hint="eastAsia"/>
                      <w:b w:val="0"/>
                    </w:rPr>
                    <w:t>.0</w:t>
                  </w:r>
                </w:p>
              </w:txbxContent>
            </v:textbox>
          </v:shape>
        </w:pict>
      </w: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1A4EB2" w:rsidP="001A4EB2">
      <w:pPr>
        <w:pStyle w:val="QB3"/>
        <w:ind w:firstLineChars="0" w:firstLine="0"/>
        <w:rPr>
          <w:rFonts w:ascii="Times New Roman"/>
        </w:rPr>
      </w:pPr>
    </w:p>
    <w:p w:rsidR="001A4EB2" w:rsidRPr="0053705A" w:rsidRDefault="005C211A" w:rsidP="001A4EB2">
      <w:pPr>
        <w:pStyle w:val="QB3"/>
        <w:ind w:firstLineChars="0" w:firstLine="0"/>
        <w:rPr>
          <w:rFonts w:ascii="Times New Roman"/>
        </w:rPr>
      </w:pPr>
      <w:r>
        <w:rPr>
          <w:rFonts w:ascii="Times New Roman"/>
        </w:rPr>
        <w:pict>
          <v:shape id="_x0000_s1058" type="#_x0000_t202" style="position:absolute;left:0;text-align:left;margin-left:-36pt;margin-top:7.8pt;width:207pt;height:23.4pt;z-index:251660288" stroked="f">
            <v:textbox style="mso-next-textbox:#_x0000_s1058">
              <w:txbxContent>
                <w:p w:rsidR="009853DC" w:rsidRPr="007C20B3" w:rsidRDefault="009853DC" w:rsidP="007C20B3">
                  <w:pPr>
                    <w:ind w:firstLine="420"/>
                  </w:pPr>
                </w:p>
              </w:txbxContent>
            </v:textbox>
          </v:shape>
        </w:pict>
      </w:r>
    </w:p>
    <w:p w:rsidR="001A4EB2" w:rsidRPr="0053705A" w:rsidRDefault="009122EA" w:rsidP="001A4EB2">
      <w:pPr>
        <w:pStyle w:val="QB3"/>
        <w:ind w:firstLineChars="0" w:firstLine="0"/>
        <w:rPr>
          <w:rFonts w:ascii="Times New Roman"/>
        </w:rPr>
      </w:pPr>
      <w:r>
        <w:rPr>
          <w:rFonts w:ascii="Times New Roman" w:hint="eastAsia"/>
        </w:rPr>
        <w:t>===</w:t>
      </w:r>
    </w:p>
    <w:p w:rsidR="001A4EB2" w:rsidRPr="0053705A" w:rsidRDefault="001A4EB2" w:rsidP="001A4EB2">
      <w:pPr>
        <w:pStyle w:val="QB3"/>
        <w:ind w:firstLineChars="0" w:firstLine="0"/>
        <w:rPr>
          <w:rFonts w:ascii="Times New Roman"/>
        </w:rPr>
        <w:sectPr w:rsidR="001A4EB2" w:rsidRPr="0053705A">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pgNumType w:fmt="upperRoman" w:start="1"/>
          <w:cols w:space="425"/>
          <w:docGrid w:type="lines" w:linePitch="312"/>
        </w:sectPr>
      </w:pPr>
    </w:p>
    <w:p w:rsidR="001A4EB2" w:rsidRPr="0053705A" w:rsidRDefault="001A4EB2" w:rsidP="001A4EB2">
      <w:pPr>
        <w:pStyle w:val="QB3"/>
        <w:ind w:firstLineChars="0" w:firstLine="0"/>
        <w:rPr>
          <w:rFonts w:ascii="Times New Roman"/>
        </w:rPr>
      </w:pPr>
    </w:p>
    <w:p w:rsidR="001A4EB2" w:rsidRPr="0053705A" w:rsidRDefault="001A4EB2" w:rsidP="001A4EB2">
      <w:pPr>
        <w:pStyle w:val="QB8"/>
        <w:ind w:firstLineChars="0" w:firstLine="0"/>
        <w:rPr>
          <w:rFonts w:ascii="Times New Roman"/>
          <w:sz w:val="30"/>
          <w:szCs w:val="30"/>
        </w:rPr>
      </w:pPr>
      <w:r w:rsidRPr="0053705A">
        <w:rPr>
          <w:rFonts w:ascii="Times New Roman"/>
          <w:sz w:val="30"/>
          <w:szCs w:val="30"/>
        </w:rPr>
        <w:t>目</w:t>
      </w:r>
      <w:r w:rsidRPr="0053705A">
        <w:rPr>
          <w:rFonts w:ascii="Times New Roman"/>
          <w:sz w:val="30"/>
          <w:szCs w:val="30"/>
        </w:rPr>
        <w:tab/>
      </w:r>
      <w:r w:rsidRPr="0053705A">
        <w:rPr>
          <w:rFonts w:ascii="Times New Roman"/>
          <w:sz w:val="30"/>
          <w:szCs w:val="30"/>
        </w:rPr>
        <w:tab/>
      </w:r>
      <w:r w:rsidRPr="0053705A">
        <w:rPr>
          <w:rFonts w:ascii="Times New Roman"/>
          <w:sz w:val="30"/>
          <w:szCs w:val="30"/>
        </w:rPr>
        <w:t>录</w:t>
      </w:r>
    </w:p>
    <w:bookmarkStart w:id="0" w:name="_Toc47934298" w:displacedByCustomXml="next"/>
    <w:bookmarkStart w:id="1" w:name="_Toc49159908" w:displacedByCustomXml="next"/>
    <w:bookmarkStart w:id="2" w:name="_Toc51417821" w:displacedByCustomXml="next"/>
    <w:bookmarkStart w:id="3" w:name="_Toc74296505" w:displacedByCustomXml="next"/>
    <w:bookmarkStart w:id="4" w:name="_Toc74323146" w:displacedByCustomXml="next"/>
    <w:sdt>
      <w:sdtPr>
        <w:rPr>
          <w:rFonts w:ascii="Times New Roman" w:eastAsia="宋体" w:hAnsi="Times New Roman" w:cs="Times New Roman"/>
          <w:b w:val="0"/>
          <w:bCs w:val="0"/>
          <w:color w:val="auto"/>
          <w:kern w:val="2"/>
          <w:sz w:val="21"/>
          <w:szCs w:val="20"/>
          <w:lang w:val="zh-CN"/>
        </w:rPr>
        <w:id w:val="-1500961497"/>
        <w:docPartObj>
          <w:docPartGallery w:val="Table of Contents"/>
          <w:docPartUnique/>
        </w:docPartObj>
      </w:sdtPr>
      <w:sdtEndPr/>
      <w:sdtContent>
        <w:p w:rsidR="005F353E" w:rsidRDefault="005F353E">
          <w:pPr>
            <w:pStyle w:val="TOC"/>
          </w:pPr>
        </w:p>
        <w:p w:rsidR="00713BA6" w:rsidRDefault="0052153F">
          <w:pPr>
            <w:pStyle w:val="13"/>
            <w:rPr>
              <w:rFonts w:asciiTheme="minorHAnsi" w:eastAsiaTheme="minorEastAsia" w:hAnsiTheme="minorHAnsi" w:cstheme="minorBidi"/>
              <w:bCs w:val="0"/>
              <w:caps w:val="0"/>
              <w:noProof/>
              <w:szCs w:val="22"/>
            </w:rPr>
          </w:pPr>
          <w:r>
            <w:fldChar w:fldCharType="begin"/>
          </w:r>
          <w:r w:rsidR="005F353E">
            <w:instrText xml:space="preserve"> TOC \o "1-3" \h \z \u </w:instrText>
          </w:r>
          <w:r>
            <w:fldChar w:fldCharType="separate"/>
          </w:r>
          <w:hyperlink w:anchor="_Toc489457591" w:history="1">
            <w:r w:rsidR="00713BA6" w:rsidRPr="00C249F8">
              <w:rPr>
                <w:rStyle w:val="afc"/>
                <w:noProof/>
              </w:rPr>
              <w:t>1.</w:t>
            </w:r>
            <w:r w:rsidR="00713BA6">
              <w:rPr>
                <w:rFonts w:asciiTheme="minorHAnsi" w:eastAsiaTheme="minorEastAsia" w:hAnsiTheme="minorHAnsi" w:cstheme="minorBidi"/>
                <w:bCs w:val="0"/>
                <w:caps w:val="0"/>
                <w:noProof/>
                <w:szCs w:val="22"/>
              </w:rPr>
              <w:tab/>
            </w:r>
            <w:r w:rsidR="00713BA6" w:rsidRPr="00C249F8">
              <w:rPr>
                <w:rStyle w:val="afc"/>
                <w:noProof/>
              </w:rPr>
              <w:t>前</w:t>
            </w:r>
            <w:r w:rsidR="00713BA6" w:rsidRPr="00C249F8">
              <w:rPr>
                <w:rStyle w:val="afc"/>
                <w:noProof/>
              </w:rPr>
              <w:t xml:space="preserve">  </w:t>
            </w:r>
            <w:r w:rsidR="00713BA6" w:rsidRPr="00C249F8">
              <w:rPr>
                <w:rStyle w:val="afc"/>
                <w:noProof/>
              </w:rPr>
              <w:t>言</w:t>
            </w:r>
            <w:r w:rsidR="00713BA6">
              <w:rPr>
                <w:noProof/>
                <w:webHidden/>
              </w:rPr>
              <w:tab/>
            </w:r>
            <w:r w:rsidR="00713BA6">
              <w:rPr>
                <w:noProof/>
                <w:webHidden/>
              </w:rPr>
              <w:fldChar w:fldCharType="begin"/>
            </w:r>
            <w:r w:rsidR="00713BA6">
              <w:rPr>
                <w:noProof/>
                <w:webHidden/>
              </w:rPr>
              <w:instrText xml:space="preserve"> PAGEREF _Toc489457591 \h </w:instrText>
            </w:r>
            <w:r w:rsidR="00713BA6">
              <w:rPr>
                <w:noProof/>
                <w:webHidden/>
              </w:rPr>
            </w:r>
            <w:r w:rsidR="00713BA6">
              <w:rPr>
                <w:noProof/>
                <w:webHidden/>
              </w:rPr>
              <w:fldChar w:fldCharType="separate"/>
            </w:r>
            <w:r w:rsidR="00713BA6">
              <w:rPr>
                <w:noProof/>
                <w:webHidden/>
              </w:rPr>
              <w:t>II</w:t>
            </w:r>
            <w:r w:rsidR="00713BA6">
              <w:rPr>
                <w:noProof/>
                <w:webHidden/>
              </w:rPr>
              <w:fldChar w:fldCharType="end"/>
            </w:r>
          </w:hyperlink>
        </w:p>
        <w:p w:rsidR="00713BA6" w:rsidRDefault="005C211A">
          <w:pPr>
            <w:pStyle w:val="13"/>
            <w:rPr>
              <w:rFonts w:asciiTheme="minorHAnsi" w:eastAsiaTheme="minorEastAsia" w:hAnsiTheme="minorHAnsi" w:cstheme="minorBidi"/>
              <w:bCs w:val="0"/>
              <w:caps w:val="0"/>
              <w:noProof/>
              <w:szCs w:val="22"/>
            </w:rPr>
          </w:pPr>
          <w:hyperlink w:anchor="_Toc489457592" w:history="1">
            <w:r w:rsidR="00713BA6" w:rsidRPr="00C249F8">
              <w:rPr>
                <w:rStyle w:val="afc"/>
                <w:noProof/>
              </w:rPr>
              <w:t>6.</w:t>
            </w:r>
            <w:r w:rsidR="00713BA6">
              <w:rPr>
                <w:rFonts w:asciiTheme="minorHAnsi" w:eastAsiaTheme="minorEastAsia" w:hAnsiTheme="minorHAnsi" w:cstheme="minorBidi"/>
                <w:bCs w:val="0"/>
                <w:caps w:val="0"/>
                <w:noProof/>
                <w:szCs w:val="22"/>
              </w:rPr>
              <w:tab/>
            </w:r>
            <w:r w:rsidR="00713BA6" w:rsidRPr="00C249F8">
              <w:rPr>
                <w:rStyle w:val="afc"/>
                <w:noProof/>
              </w:rPr>
              <w:t>接口概述</w:t>
            </w:r>
            <w:r w:rsidR="00713BA6">
              <w:rPr>
                <w:noProof/>
                <w:webHidden/>
              </w:rPr>
              <w:tab/>
            </w:r>
            <w:r w:rsidR="00713BA6">
              <w:rPr>
                <w:noProof/>
                <w:webHidden/>
              </w:rPr>
              <w:fldChar w:fldCharType="begin"/>
            </w:r>
            <w:r w:rsidR="00713BA6">
              <w:rPr>
                <w:noProof/>
                <w:webHidden/>
              </w:rPr>
              <w:instrText xml:space="preserve"> PAGEREF _Toc489457592 \h </w:instrText>
            </w:r>
            <w:r w:rsidR="00713BA6">
              <w:rPr>
                <w:noProof/>
                <w:webHidden/>
              </w:rPr>
            </w:r>
            <w:r w:rsidR="00713BA6">
              <w:rPr>
                <w:noProof/>
                <w:webHidden/>
              </w:rPr>
              <w:fldChar w:fldCharType="separate"/>
            </w:r>
            <w:r w:rsidR="00713BA6">
              <w:rPr>
                <w:noProof/>
                <w:webHidden/>
              </w:rPr>
              <w:t>2</w:t>
            </w:r>
            <w:r w:rsidR="00713BA6">
              <w:rPr>
                <w:noProof/>
                <w:webHidden/>
              </w:rPr>
              <w:fldChar w:fldCharType="end"/>
            </w:r>
          </w:hyperlink>
        </w:p>
        <w:p w:rsidR="00713BA6" w:rsidRDefault="005C211A">
          <w:pPr>
            <w:pStyle w:val="21"/>
            <w:rPr>
              <w:rFonts w:asciiTheme="minorHAnsi" w:eastAsiaTheme="minorEastAsia" w:hAnsiTheme="minorHAnsi" w:cstheme="minorBidi"/>
              <w:smallCaps w:val="0"/>
              <w:noProof/>
              <w:szCs w:val="22"/>
            </w:rPr>
          </w:pPr>
          <w:hyperlink w:anchor="_Toc489457593" w:history="1">
            <w:r w:rsidR="00713BA6" w:rsidRPr="00C249F8">
              <w:rPr>
                <w:rStyle w:val="afc"/>
                <w:rFonts w:ascii="宋体"/>
                <w:noProof/>
              </w:rPr>
              <w:t>6.1</w:t>
            </w:r>
            <w:r w:rsidR="00713BA6">
              <w:rPr>
                <w:rFonts w:asciiTheme="minorHAnsi" w:eastAsiaTheme="minorEastAsia" w:hAnsiTheme="minorHAnsi" w:cstheme="minorBidi"/>
                <w:smallCaps w:val="0"/>
                <w:noProof/>
                <w:szCs w:val="22"/>
              </w:rPr>
              <w:tab/>
            </w:r>
            <w:r w:rsidR="00713BA6" w:rsidRPr="00C249F8">
              <w:rPr>
                <w:rStyle w:val="afc"/>
                <w:noProof/>
              </w:rPr>
              <w:t>部门基本信息同步接口</w:t>
            </w:r>
            <w:r w:rsidR="00713BA6">
              <w:rPr>
                <w:noProof/>
                <w:webHidden/>
              </w:rPr>
              <w:tab/>
            </w:r>
            <w:r w:rsidR="00713BA6">
              <w:rPr>
                <w:noProof/>
                <w:webHidden/>
              </w:rPr>
              <w:fldChar w:fldCharType="begin"/>
            </w:r>
            <w:r w:rsidR="00713BA6">
              <w:rPr>
                <w:noProof/>
                <w:webHidden/>
              </w:rPr>
              <w:instrText xml:space="preserve"> PAGEREF _Toc489457593 \h </w:instrText>
            </w:r>
            <w:r w:rsidR="00713BA6">
              <w:rPr>
                <w:noProof/>
                <w:webHidden/>
              </w:rPr>
            </w:r>
            <w:r w:rsidR="00713BA6">
              <w:rPr>
                <w:noProof/>
                <w:webHidden/>
              </w:rPr>
              <w:fldChar w:fldCharType="separate"/>
            </w:r>
            <w:r w:rsidR="00713BA6">
              <w:rPr>
                <w:noProof/>
                <w:webHidden/>
              </w:rPr>
              <w:t>2</w:t>
            </w:r>
            <w:r w:rsidR="00713BA6">
              <w:rPr>
                <w:noProof/>
                <w:webHidden/>
              </w:rPr>
              <w:fldChar w:fldCharType="end"/>
            </w:r>
          </w:hyperlink>
        </w:p>
        <w:p w:rsidR="00713BA6" w:rsidRDefault="005C211A">
          <w:pPr>
            <w:pStyle w:val="21"/>
            <w:rPr>
              <w:rFonts w:asciiTheme="minorHAnsi" w:eastAsiaTheme="minorEastAsia" w:hAnsiTheme="minorHAnsi" w:cstheme="minorBidi"/>
              <w:smallCaps w:val="0"/>
              <w:noProof/>
              <w:szCs w:val="22"/>
            </w:rPr>
          </w:pPr>
          <w:hyperlink w:anchor="_Toc489457594" w:history="1">
            <w:r w:rsidR="00713BA6" w:rsidRPr="00C249F8">
              <w:rPr>
                <w:rStyle w:val="afc"/>
                <w:rFonts w:ascii="宋体"/>
                <w:noProof/>
              </w:rPr>
              <w:t>6.2</w:t>
            </w:r>
            <w:r w:rsidR="00713BA6">
              <w:rPr>
                <w:rFonts w:asciiTheme="minorHAnsi" w:eastAsiaTheme="minorEastAsia" w:hAnsiTheme="minorHAnsi" w:cstheme="minorBidi"/>
                <w:smallCaps w:val="0"/>
                <w:noProof/>
                <w:szCs w:val="22"/>
              </w:rPr>
              <w:tab/>
            </w:r>
            <w:r w:rsidR="00713BA6" w:rsidRPr="00C249F8">
              <w:rPr>
                <w:rStyle w:val="afc"/>
                <w:noProof/>
              </w:rPr>
              <w:t>职务信息同步接口</w:t>
            </w:r>
            <w:r w:rsidR="00713BA6">
              <w:rPr>
                <w:noProof/>
                <w:webHidden/>
              </w:rPr>
              <w:tab/>
            </w:r>
            <w:r w:rsidR="00713BA6">
              <w:rPr>
                <w:noProof/>
                <w:webHidden/>
              </w:rPr>
              <w:fldChar w:fldCharType="begin"/>
            </w:r>
            <w:r w:rsidR="00713BA6">
              <w:rPr>
                <w:noProof/>
                <w:webHidden/>
              </w:rPr>
              <w:instrText xml:space="preserve"> PAGEREF _Toc489457594 \h </w:instrText>
            </w:r>
            <w:r w:rsidR="00713BA6">
              <w:rPr>
                <w:noProof/>
                <w:webHidden/>
              </w:rPr>
            </w:r>
            <w:r w:rsidR="00713BA6">
              <w:rPr>
                <w:noProof/>
                <w:webHidden/>
              </w:rPr>
              <w:fldChar w:fldCharType="separate"/>
            </w:r>
            <w:r w:rsidR="00713BA6">
              <w:rPr>
                <w:noProof/>
                <w:webHidden/>
              </w:rPr>
              <w:t>3</w:t>
            </w:r>
            <w:r w:rsidR="00713BA6">
              <w:rPr>
                <w:noProof/>
                <w:webHidden/>
              </w:rPr>
              <w:fldChar w:fldCharType="end"/>
            </w:r>
          </w:hyperlink>
        </w:p>
        <w:p w:rsidR="00713BA6" w:rsidRDefault="005C211A">
          <w:pPr>
            <w:pStyle w:val="21"/>
            <w:rPr>
              <w:rFonts w:asciiTheme="minorHAnsi" w:eastAsiaTheme="minorEastAsia" w:hAnsiTheme="minorHAnsi" w:cstheme="minorBidi"/>
              <w:smallCaps w:val="0"/>
              <w:noProof/>
              <w:szCs w:val="22"/>
            </w:rPr>
          </w:pPr>
          <w:hyperlink w:anchor="_Toc489457595" w:history="1">
            <w:r w:rsidR="00713BA6" w:rsidRPr="00C249F8">
              <w:rPr>
                <w:rStyle w:val="afc"/>
                <w:rFonts w:ascii="宋体"/>
                <w:noProof/>
              </w:rPr>
              <w:t>6.3</w:t>
            </w:r>
            <w:r w:rsidR="00713BA6">
              <w:rPr>
                <w:rFonts w:asciiTheme="minorHAnsi" w:eastAsiaTheme="minorEastAsia" w:hAnsiTheme="minorHAnsi" w:cstheme="minorBidi"/>
                <w:smallCaps w:val="0"/>
                <w:noProof/>
                <w:szCs w:val="22"/>
              </w:rPr>
              <w:tab/>
            </w:r>
            <w:r w:rsidR="00713BA6" w:rsidRPr="00C249F8">
              <w:rPr>
                <w:rStyle w:val="afc"/>
                <w:noProof/>
              </w:rPr>
              <w:t>人员全量信息同步接口</w:t>
            </w:r>
            <w:r w:rsidR="00713BA6">
              <w:rPr>
                <w:noProof/>
                <w:webHidden/>
              </w:rPr>
              <w:tab/>
            </w:r>
            <w:r w:rsidR="00713BA6">
              <w:rPr>
                <w:noProof/>
                <w:webHidden/>
              </w:rPr>
              <w:fldChar w:fldCharType="begin"/>
            </w:r>
            <w:r w:rsidR="00713BA6">
              <w:rPr>
                <w:noProof/>
                <w:webHidden/>
              </w:rPr>
              <w:instrText xml:space="preserve"> PAGEREF _Toc489457595 \h </w:instrText>
            </w:r>
            <w:r w:rsidR="00713BA6">
              <w:rPr>
                <w:noProof/>
                <w:webHidden/>
              </w:rPr>
            </w:r>
            <w:r w:rsidR="00713BA6">
              <w:rPr>
                <w:noProof/>
                <w:webHidden/>
              </w:rPr>
              <w:fldChar w:fldCharType="separate"/>
            </w:r>
            <w:r w:rsidR="00713BA6">
              <w:rPr>
                <w:noProof/>
                <w:webHidden/>
              </w:rPr>
              <w:t>4</w:t>
            </w:r>
            <w:r w:rsidR="00713BA6">
              <w:rPr>
                <w:noProof/>
                <w:webHidden/>
              </w:rPr>
              <w:fldChar w:fldCharType="end"/>
            </w:r>
          </w:hyperlink>
        </w:p>
        <w:p w:rsidR="00713BA6" w:rsidRDefault="005C211A">
          <w:pPr>
            <w:pStyle w:val="13"/>
            <w:rPr>
              <w:rFonts w:asciiTheme="minorHAnsi" w:eastAsiaTheme="minorEastAsia" w:hAnsiTheme="minorHAnsi" w:cstheme="minorBidi"/>
              <w:bCs w:val="0"/>
              <w:caps w:val="0"/>
              <w:noProof/>
              <w:szCs w:val="22"/>
            </w:rPr>
          </w:pPr>
          <w:hyperlink w:anchor="_Toc489457596" w:history="1">
            <w:r w:rsidR="00713BA6" w:rsidRPr="00C249F8">
              <w:rPr>
                <w:rStyle w:val="afc"/>
                <w:noProof/>
              </w:rPr>
              <w:t>7.</w:t>
            </w:r>
            <w:r w:rsidR="00713BA6">
              <w:rPr>
                <w:rFonts w:asciiTheme="minorHAnsi" w:eastAsiaTheme="minorEastAsia" w:hAnsiTheme="minorHAnsi" w:cstheme="minorBidi"/>
                <w:bCs w:val="0"/>
                <w:caps w:val="0"/>
                <w:noProof/>
                <w:szCs w:val="22"/>
              </w:rPr>
              <w:tab/>
            </w:r>
            <w:r w:rsidR="00713BA6" w:rsidRPr="00C249F8">
              <w:rPr>
                <w:rStyle w:val="afc"/>
                <w:noProof/>
              </w:rPr>
              <w:t>存在问题</w:t>
            </w:r>
            <w:r w:rsidR="00713BA6">
              <w:rPr>
                <w:noProof/>
                <w:webHidden/>
              </w:rPr>
              <w:tab/>
            </w:r>
            <w:r w:rsidR="00713BA6">
              <w:rPr>
                <w:noProof/>
                <w:webHidden/>
              </w:rPr>
              <w:fldChar w:fldCharType="begin"/>
            </w:r>
            <w:r w:rsidR="00713BA6">
              <w:rPr>
                <w:noProof/>
                <w:webHidden/>
              </w:rPr>
              <w:instrText xml:space="preserve"> PAGEREF _Toc489457596 \h </w:instrText>
            </w:r>
            <w:r w:rsidR="00713BA6">
              <w:rPr>
                <w:noProof/>
                <w:webHidden/>
              </w:rPr>
            </w:r>
            <w:r w:rsidR="00713BA6">
              <w:rPr>
                <w:noProof/>
                <w:webHidden/>
              </w:rPr>
              <w:fldChar w:fldCharType="separate"/>
            </w:r>
            <w:r w:rsidR="00713BA6">
              <w:rPr>
                <w:noProof/>
                <w:webHidden/>
              </w:rPr>
              <w:t>6</w:t>
            </w:r>
            <w:r w:rsidR="00713BA6">
              <w:rPr>
                <w:noProof/>
                <w:webHidden/>
              </w:rPr>
              <w:fldChar w:fldCharType="end"/>
            </w:r>
          </w:hyperlink>
        </w:p>
        <w:p w:rsidR="00713BA6" w:rsidRDefault="005C211A">
          <w:pPr>
            <w:pStyle w:val="13"/>
            <w:rPr>
              <w:rFonts w:asciiTheme="minorHAnsi" w:eastAsiaTheme="minorEastAsia" w:hAnsiTheme="minorHAnsi" w:cstheme="minorBidi"/>
              <w:bCs w:val="0"/>
              <w:caps w:val="0"/>
              <w:noProof/>
              <w:szCs w:val="22"/>
            </w:rPr>
          </w:pPr>
          <w:hyperlink w:anchor="_Toc489457597" w:history="1">
            <w:r w:rsidR="00713BA6" w:rsidRPr="00C249F8">
              <w:rPr>
                <w:rStyle w:val="afc"/>
                <w:noProof/>
              </w:rPr>
              <w:t>8.</w:t>
            </w:r>
            <w:r w:rsidR="00713BA6">
              <w:rPr>
                <w:rFonts w:asciiTheme="minorHAnsi" w:eastAsiaTheme="minorEastAsia" w:hAnsiTheme="minorHAnsi" w:cstheme="minorBidi"/>
                <w:bCs w:val="0"/>
                <w:caps w:val="0"/>
                <w:noProof/>
                <w:szCs w:val="22"/>
              </w:rPr>
              <w:tab/>
            </w:r>
            <w:r w:rsidR="00713BA6" w:rsidRPr="00C249F8">
              <w:rPr>
                <w:rStyle w:val="afc"/>
                <w:noProof/>
              </w:rPr>
              <w:t>版本控制</w:t>
            </w:r>
            <w:r w:rsidR="00713BA6">
              <w:rPr>
                <w:noProof/>
                <w:webHidden/>
              </w:rPr>
              <w:tab/>
            </w:r>
            <w:r w:rsidR="00713BA6">
              <w:rPr>
                <w:noProof/>
                <w:webHidden/>
              </w:rPr>
              <w:fldChar w:fldCharType="begin"/>
            </w:r>
            <w:r w:rsidR="00713BA6">
              <w:rPr>
                <w:noProof/>
                <w:webHidden/>
              </w:rPr>
              <w:instrText xml:space="preserve"> PAGEREF _Toc489457597 \h </w:instrText>
            </w:r>
            <w:r w:rsidR="00713BA6">
              <w:rPr>
                <w:noProof/>
                <w:webHidden/>
              </w:rPr>
            </w:r>
            <w:r w:rsidR="00713BA6">
              <w:rPr>
                <w:noProof/>
                <w:webHidden/>
              </w:rPr>
              <w:fldChar w:fldCharType="separate"/>
            </w:r>
            <w:r w:rsidR="00713BA6">
              <w:rPr>
                <w:noProof/>
                <w:webHidden/>
              </w:rPr>
              <w:t>6</w:t>
            </w:r>
            <w:r w:rsidR="00713BA6">
              <w:rPr>
                <w:noProof/>
                <w:webHidden/>
              </w:rPr>
              <w:fldChar w:fldCharType="end"/>
            </w:r>
          </w:hyperlink>
        </w:p>
        <w:p w:rsidR="005F353E" w:rsidRDefault="0052153F" w:rsidP="005F353E">
          <w:pPr>
            <w:ind w:firstLineChars="0" w:firstLine="0"/>
          </w:pPr>
          <w:r>
            <w:rPr>
              <w:b/>
              <w:bCs/>
              <w:lang w:val="zh-CN"/>
            </w:rPr>
            <w:fldChar w:fldCharType="end"/>
          </w:r>
        </w:p>
      </w:sdtContent>
    </w:sdt>
    <w:p w:rsidR="009C78D8" w:rsidRDefault="009C78D8" w:rsidP="0092270B">
      <w:pPr>
        <w:pStyle w:val="QBa"/>
        <w:pageBreakBefore/>
        <w:numPr>
          <w:ilvl w:val="0"/>
          <w:numId w:val="64"/>
        </w:numPr>
      </w:pPr>
      <w:bookmarkStart w:id="5" w:name="_Toc369705108"/>
      <w:bookmarkStart w:id="6" w:name="_Toc489457591"/>
      <w:r>
        <w:t>前  言</w:t>
      </w:r>
      <w:bookmarkEnd w:id="5"/>
      <w:bookmarkEnd w:id="6"/>
    </w:p>
    <w:p w:rsidR="009C78D8" w:rsidRDefault="009C78D8" w:rsidP="00BB0B02">
      <w:pPr>
        <w:pStyle w:val="a0"/>
      </w:pPr>
      <w:r>
        <w:t>本标准主要用于</w:t>
      </w:r>
      <w:r w:rsidR="000365FB">
        <w:rPr>
          <w:rFonts w:hint="eastAsia"/>
        </w:rPr>
        <w:t>本来</w:t>
      </w:r>
      <w:r w:rsidR="000A3D7E">
        <w:rPr>
          <w:rFonts w:hint="eastAsia"/>
        </w:rPr>
        <w:t>人力资源</w:t>
      </w:r>
      <w:r>
        <w:rPr>
          <w:rFonts w:hint="eastAsia"/>
        </w:rPr>
        <w:t>建设中涉及的</w:t>
      </w:r>
      <w:r w:rsidR="000A3D7E">
        <w:rPr>
          <w:rFonts w:hint="eastAsia"/>
        </w:rPr>
        <w:t>OA</w:t>
      </w:r>
      <w:r>
        <w:t>系统与</w:t>
      </w:r>
      <w:r w:rsidR="000A3D7E">
        <w:rPr>
          <w:rFonts w:hint="eastAsia"/>
        </w:rPr>
        <w:t>HCM</w:t>
      </w:r>
      <w:r>
        <w:rPr>
          <w:rFonts w:hint="eastAsia"/>
        </w:rPr>
        <w:t>系统间相关</w:t>
      </w:r>
      <w:r>
        <w:t>接口</w:t>
      </w:r>
      <w:r w:rsidR="000A3D7E">
        <w:rPr>
          <w:rFonts w:hint="eastAsia"/>
        </w:rPr>
        <w:t>建设</w:t>
      </w:r>
      <w:r>
        <w:rPr>
          <w:rFonts w:hint="eastAsia"/>
        </w:rPr>
        <w:t>工作</w:t>
      </w:r>
      <w:r>
        <w:t>。</w:t>
      </w:r>
    </w:p>
    <w:p w:rsidR="009C78D8" w:rsidRDefault="009C78D8" w:rsidP="00BB0B02">
      <w:pPr>
        <w:pStyle w:val="a0"/>
      </w:pPr>
      <w:r>
        <w:t>本标准主要包括总体说明、接口</w:t>
      </w:r>
      <w:r>
        <w:rPr>
          <w:rFonts w:hint="eastAsia"/>
        </w:rPr>
        <w:t>列表说明</w:t>
      </w:r>
      <w:r>
        <w:t>等。</w:t>
      </w:r>
    </w:p>
    <w:p w:rsidR="009C78D8" w:rsidRPr="00DB51A5" w:rsidRDefault="009C78D8" w:rsidP="00DB51A5">
      <w:pPr>
        <w:pStyle w:val="a0"/>
      </w:pPr>
      <w:r w:rsidRPr="00DB51A5">
        <w:rPr>
          <w:rFonts w:hint="eastAsia"/>
        </w:rPr>
        <w:t>本方案由</w:t>
      </w:r>
      <w:r w:rsidR="000365FB" w:rsidRPr="00DB51A5">
        <w:rPr>
          <w:rFonts w:hint="eastAsia"/>
        </w:rPr>
        <w:t>本来</w:t>
      </w:r>
      <w:r w:rsidR="000A3D7E" w:rsidRPr="00DB51A5">
        <w:rPr>
          <w:rFonts w:hint="eastAsia"/>
        </w:rPr>
        <w:t>人力资源信息化（一期）项目组提出并设计。</w:t>
      </w:r>
    </w:p>
    <w:p w:rsidR="009C78D8" w:rsidRPr="00DB51A5" w:rsidRDefault="009C78D8" w:rsidP="00DB51A5">
      <w:pPr>
        <w:pStyle w:val="a0"/>
      </w:pPr>
      <w:r w:rsidRPr="00DB51A5">
        <w:rPr>
          <w:rFonts w:hint="eastAsia"/>
        </w:rPr>
        <w:t>本方案起草单位：</w:t>
      </w:r>
      <w:r w:rsidR="000A3D7E" w:rsidRPr="00DB51A5">
        <w:rPr>
          <w:rFonts w:hint="eastAsia"/>
        </w:rPr>
        <w:t>电讯盈科实施项目组与</w:t>
      </w:r>
      <w:r w:rsidR="000365FB" w:rsidRPr="00DB51A5">
        <w:rPr>
          <w:rFonts w:hint="eastAsia"/>
        </w:rPr>
        <w:t>本来</w:t>
      </w:r>
      <w:r w:rsidR="000A3D7E" w:rsidRPr="00DB51A5">
        <w:rPr>
          <w:rFonts w:hint="eastAsia"/>
        </w:rPr>
        <w:t>IT</w:t>
      </w:r>
      <w:r w:rsidR="000A3D7E" w:rsidRPr="00DB51A5">
        <w:rPr>
          <w:rFonts w:hint="eastAsia"/>
        </w:rPr>
        <w:t>部门</w:t>
      </w:r>
      <w:r w:rsidRPr="00DB51A5">
        <w:rPr>
          <w:rFonts w:hint="eastAsia"/>
        </w:rPr>
        <w:t>。</w:t>
      </w:r>
    </w:p>
    <w:p w:rsidR="009C78D8" w:rsidRPr="00DB51A5" w:rsidRDefault="009C78D8" w:rsidP="00DB51A5">
      <w:pPr>
        <w:pStyle w:val="a0"/>
        <w:sectPr w:rsidR="009C78D8" w:rsidRPr="00DB51A5">
          <w:headerReference w:type="default" r:id="rId14"/>
          <w:footerReference w:type="default" r:id="rId15"/>
          <w:pgSz w:w="11906" w:h="16838"/>
          <w:pgMar w:top="1440" w:right="1800" w:bottom="1440" w:left="1800" w:header="851" w:footer="992" w:gutter="0"/>
          <w:pgNumType w:fmt="upperRoman" w:start="1"/>
          <w:cols w:space="425"/>
          <w:docGrid w:type="lines" w:linePitch="312"/>
        </w:sectPr>
      </w:pPr>
      <w:r w:rsidRPr="00DB51A5">
        <w:t>本</w:t>
      </w:r>
      <w:r w:rsidRPr="00DB51A5">
        <w:rPr>
          <w:rFonts w:hint="eastAsia"/>
        </w:rPr>
        <w:t>标准</w:t>
      </w:r>
      <w:r w:rsidRPr="00DB51A5">
        <w:t>主要起草人：</w:t>
      </w:r>
      <w:r w:rsidR="000A3D7E" w:rsidRPr="00DB51A5">
        <w:t>李璐杰、秦中华、陈珊、彭建琴</w:t>
      </w:r>
      <w:r w:rsidRPr="00DB51A5">
        <w:rPr>
          <w:rFonts w:hint="eastAsia"/>
        </w:rPr>
        <w:t>等。</w:t>
      </w:r>
    </w:p>
    <w:p w:rsidR="008E5336" w:rsidRDefault="00E74843" w:rsidP="0092270B">
      <w:pPr>
        <w:pStyle w:val="QB3"/>
        <w:numPr>
          <w:ilvl w:val="0"/>
          <w:numId w:val="64"/>
        </w:numPr>
        <w:ind w:hangingChars="200"/>
        <w:outlineLvl w:val="0"/>
      </w:pPr>
      <w:r w:rsidRPr="0053705A">
        <w:br w:type="page"/>
      </w:r>
      <w:bookmarkStart w:id="7" w:name="_Toc398393827"/>
      <w:bookmarkStart w:id="8" w:name="_Toc489457592"/>
      <w:bookmarkStart w:id="9" w:name="OLE_LINK1"/>
      <w:bookmarkStart w:id="10" w:name="OLE_LINK3"/>
      <w:bookmarkEnd w:id="4"/>
      <w:bookmarkEnd w:id="3"/>
      <w:bookmarkEnd w:id="2"/>
      <w:bookmarkEnd w:id="1"/>
      <w:bookmarkEnd w:id="0"/>
      <w:r w:rsidR="00493440" w:rsidRPr="005C3197">
        <w:rPr>
          <w:rFonts w:hint="eastAsia"/>
        </w:rPr>
        <w:t>接口</w:t>
      </w:r>
      <w:r w:rsidR="008E5336">
        <w:rPr>
          <w:rFonts w:hint="eastAsia"/>
        </w:rPr>
        <w:t>概述</w:t>
      </w:r>
      <w:bookmarkEnd w:id="7"/>
      <w:bookmarkEnd w:id="8"/>
    </w:p>
    <w:p w:rsidR="00E356ED" w:rsidRPr="007B4E9F" w:rsidRDefault="00E356ED" w:rsidP="007B4E9F">
      <w:pPr>
        <w:pStyle w:val="QB3"/>
        <w:ind w:firstLineChars="0" w:firstLine="0"/>
        <w:rPr>
          <w:rFonts w:ascii="Times New Roman"/>
        </w:rPr>
      </w:pPr>
    </w:p>
    <w:tbl>
      <w:tblPr>
        <w:tblW w:w="8931" w:type="dxa"/>
        <w:jc w:val="center"/>
        <w:tblLook w:val="04A0" w:firstRow="1" w:lastRow="0" w:firstColumn="1" w:lastColumn="0" w:noHBand="0" w:noVBand="1"/>
      </w:tblPr>
      <w:tblGrid>
        <w:gridCol w:w="851"/>
        <w:gridCol w:w="1559"/>
        <w:gridCol w:w="1418"/>
        <w:gridCol w:w="992"/>
        <w:gridCol w:w="1255"/>
        <w:gridCol w:w="2856"/>
      </w:tblGrid>
      <w:tr w:rsidR="00F925D4" w:rsidRPr="00E662E7" w:rsidTr="00BA7EC8">
        <w:trPr>
          <w:trHeight w:val="613"/>
          <w:jc w:val="center"/>
        </w:trPr>
        <w:tc>
          <w:tcPr>
            <w:tcW w:w="851" w:type="dxa"/>
            <w:tcBorders>
              <w:top w:val="single" w:sz="4" w:space="0" w:color="000000"/>
              <w:left w:val="single" w:sz="4" w:space="0" w:color="000000"/>
              <w:bottom w:val="single" w:sz="8" w:space="0" w:color="auto"/>
              <w:right w:val="single" w:sz="8" w:space="0" w:color="auto"/>
            </w:tcBorders>
            <w:shd w:val="clear" w:color="000000" w:fill="F2F2F2"/>
            <w:vAlign w:val="center"/>
            <w:hideMark/>
          </w:tcPr>
          <w:p w:rsidR="00F925D4" w:rsidRPr="00E662E7" w:rsidRDefault="00F925D4" w:rsidP="000D13EA">
            <w:pPr>
              <w:pStyle w:val="QB3"/>
              <w:ind w:firstLineChars="0" w:firstLine="0"/>
              <w:jc w:val="center"/>
              <w:rPr>
                <w:b/>
                <w:bCs/>
                <w:sz w:val="18"/>
                <w:szCs w:val="18"/>
              </w:rPr>
            </w:pPr>
            <w:r w:rsidRPr="00E662E7">
              <w:rPr>
                <w:rFonts w:hint="eastAsia"/>
                <w:b/>
                <w:bCs/>
                <w:sz w:val="18"/>
                <w:szCs w:val="18"/>
              </w:rPr>
              <w:t>接口</w:t>
            </w:r>
          </w:p>
          <w:p w:rsidR="00F925D4" w:rsidRPr="00E662E7" w:rsidRDefault="00F925D4" w:rsidP="00E662E7">
            <w:pPr>
              <w:pStyle w:val="QB3"/>
              <w:ind w:firstLineChars="6" w:firstLine="11"/>
              <w:jc w:val="center"/>
              <w:rPr>
                <w:b/>
                <w:bCs/>
                <w:sz w:val="18"/>
                <w:szCs w:val="18"/>
              </w:rPr>
            </w:pPr>
            <w:r w:rsidRPr="00E662E7">
              <w:rPr>
                <w:rFonts w:hint="eastAsia"/>
                <w:b/>
                <w:bCs/>
                <w:sz w:val="18"/>
                <w:szCs w:val="18"/>
              </w:rPr>
              <w:t>序号</w:t>
            </w:r>
          </w:p>
        </w:tc>
        <w:tc>
          <w:tcPr>
            <w:tcW w:w="1559" w:type="dxa"/>
            <w:tcBorders>
              <w:top w:val="single" w:sz="4" w:space="0" w:color="000000"/>
              <w:left w:val="nil"/>
              <w:bottom w:val="single" w:sz="8" w:space="0" w:color="auto"/>
              <w:right w:val="single" w:sz="8" w:space="0" w:color="auto"/>
            </w:tcBorders>
            <w:shd w:val="clear" w:color="000000" w:fill="F2F2F2"/>
            <w:vAlign w:val="center"/>
            <w:hideMark/>
          </w:tcPr>
          <w:p w:rsidR="00F925D4" w:rsidRPr="00E662E7" w:rsidRDefault="00F925D4" w:rsidP="00E662E7">
            <w:pPr>
              <w:pStyle w:val="QB3"/>
              <w:ind w:leftChars="-60" w:left="-126" w:firstLineChars="6" w:firstLine="11"/>
              <w:jc w:val="center"/>
              <w:rPr>
                <w:b/>
                <w:bCs/>
                <w:sz w:val="18"/>
                <w:szCs w:val="18"/>
              </w:rPr>
            </w:pPr>
            <w:r w:rsidRPr="00E662E7">
              <w:rPr>
                <w:rFonts w:hint="eastAsia"/>
                <w:b/>
                <w:bCs/>
                <w:sz w:val="18"/>
                <w:szCs w:val="18"/>
              </w:rPr>
              <w:t>接口名称</w:t>
            </w:r>
          </w:p>
        </w:tc>
        <w:tc>
          <w:tcPr>
            <w:tcW w:w="1418" w:type="dxa"/>
            <w:tcBorders>
              <w:top w:val="single" w:sz="4" w:space="0" w:color="000000"/>
              <w:left w:val="nil"/>
              <w:bottom w:val="single" w:sz="8" w:space="0" w:color="auto"/>
              <w:right w:val="single" w:sz="8" w:space="0" w:color="auto"/>
            </w:tcBorders>
            <w:shd w:val="clear" w:color="000000" w:fill="F2F2F2"/>
            <w:vAlign w:val="center"/>
            <w:hideMark/>
          </w:tcPr>
          <w:p w:rsidR="00F925D4" w:rsidRPr="00E662E7" w:rsidRDefault="00F925D4" w:rsidP="000D13EA">
            <w:pPr>
              <w:pStyle w:val="QB3"/>
              <w:ind w:leftChars="-61" w:left="-128" w:firstLineChars="0" w:firstLine="1"/>
              <w:jc w:val="center"/>
              <w:rPr>
                <w:b/>
                <w:bCs/>
                <w:sz w:val="18"/>
                <w:szCs w:val="18"/>
              </w:rPr>
            </w:pPr>
            <w:r w:rsidRPr="00E662E7">
              <w:rPr>
                <w:rFonts w:hint="eastAsia"/>
                <w:b/>
                <w:bCs/>
                <w:sz w:val="18"/>
                <w:szCs w:val="18"/>
              </w:rPr>
              <w:t>接口类型</w:t>
            </w:r>
          </w:p>
        </w:tc>
        <w:tc>
          <w:tcPr>
            <w:tcW w:w="992" w:type="dxa"/>
            <w:tcBorders>
              <w:top w:val="single" w:sz="4" w:space="0" w:color="000000"/>
              <w:left w:val="nil"/>
              <w:bottom w:val="single" w:sz="8" w:space="0" w:color="auto"/>
              <w:right w:val="single" w:sz="8" w:space="0" w:color="auto"/>
            </w:tcBorders>
            <w:shd w:val="clear" w:color="000000" w:fill="F2F2F2"/>
            <w:vAlign w:val="center"/>
            <w:hideMark/>
          </w:tcPr>
          <w:p w:rsidR="00F925D4" w:rsidRPr="00E662E7" w:rsidRDefault="00F925D4" w:rsidP="00E662E7">
            <w:pPr>
              <w:pStyle w:val="QB3"/>
              <w:ind w:leftChars="-61" w:left="-128" w:firstLineChars="39" w:firstLine="70"/>
              <w:jc w:val="center"/>
              <w:rPr>
                <w:b/>
                <w:bCs/>
                <w:sz w:val="18"/>
                <w:szCs w:val="18"/>
              </w:rPr>
            </w:pPr>
            <w:r w:rsidRPr="00E662E7">
              <w:rPr>
                <w:rFonts w:hint="eastAsia"/>
                <w:b/>
                <w:bCs/>
                <w:sz w:val="18"/>
                <w:szCs w:val="18"/>
              </w:rPr>
              <w:t>发起方</w:t>
            </w:r>
          </w:p>
        </w:tc>
        <w:tc>
          <w:tcPr>
            <w:tcW w:w="1255" w:type="dxa"/>
            <w:tcBorders>
              <w:top w:val="single" w:sz="4" w:space="0" w:color="000000"/>
              <w:left w:val="nil"/>
              <w:bottom w:val="single" w:sz="8" w:space="0" w:color="auto"/>
              <w:right w:val="single" w:sz="4" w:space="0" w:color="auto"/>
            </w:tcBorders>
            <w:shd w:val="clear" w:color="000000" w:fill="F2F2F2"/>
            <w:vAlign w:val="center"/>
            <w:hideMark/>
          </w:tcPr>
          <w:p w:rsidR="00F925D4" w:rsidRPr="00E662E7" w:rsidRDefault="00F925D4" w:rsidP="00E662E7">
            <w:pPr>
              <w:pStyle w:val="QB3"/>
              <w:ind w:leftChars="-61" w:left="-128" w:firstLineChars="67" w:firstLine="121"/>
              <w:jc w:val="center"/>
              <w:rPr>
                <w:b/>
                <w:bCs/>
                <w:sz w:val="18"/>
                <w:szCs w:val="18"/>
              </w:rPr>
            </w:pPr>
            <w:r w:rsidRPr="00E662E7">
              <w:rPr>
                <w:rFonts w:hint="eastAsia"/>
                <w:b/>
                <w:bCs/>
                <w:sz w:val="18"/>
                <w:szCs w:val="18"/>
              </w:rPr>
              <w:t>接收方</w:t>
            </w:r>
          </w:p>
        </w:tc>
        <w:tc>
          <w:tcPr>
            <w:tcW w:w="2856" w:type="dxa"/>
            <w:tcBorders>
              <w:top w:val="single" w:sz="4" w:space="0" w:color="000000"/>
              <w:left w:val="single" w:sz="4" w:space="0" w:color="auto"/>
              <w:bottom w:val="single" w:sz="8" w:space="0" w:color="auto"/>
              <w:right w:val="single" w:sz="8" w:space="0" w:color="auto"/>
            </w:tcBorders>
            <w:shd w:val="clear" w:color="000000" w:fill="F2F2F2"/>
            <w:vAlign w:val="center"/>
            <w:hideMark/>
          </w:tcPr>
          <w:p w:rsidR="00F925D4" w:rsidRPr="00E662E7" w:rsidRDefault="00F925D4" w:rsidP="00E662E7">
            <w:pPr>
              <w:pStyle w:val="QB3"/>
              <w:ind w:leftChars="-61" w:left="-128" w:firstLineChars="67" w:firstLine="121"/>
              <w:jc w:val="center"/>
              <w:rPr>
                <w:b/>
                <w:bCs/>
                <w:sz w:val="18"/>
                <w:szCs w:val="18"/>
              </w:rPr>
            </w:pPr>
            <w:r w:rsidRPr="00E662E7">
              <w:rPr>
                <w:rFonts w:hint="eastAsia"/>
                <w:b/>
                <w:bCs/>
                <w:sz w:val="18"/>
                <w:szCs w:val="18"/>
              </w:rPr>
              <w:t>接口输入</w:t>
            </w:r>
          </w:p>
        </w:tc>
      </w:tr>
      <w:tr w:rsidR="00F925D4" w:rsidRPr="00E662E7" w:rsidTr="00BA7EC8">
        <w:trPr>
          <w:trHeight w:val="709"/>
          <w:jc w:val="center"/>
        </w:trPr>
        <w:tc>
          <w:tcPr>
            <w:tcW w:w="851" w:type="dxa"/>
            <w:tcBorders>
              <w:top w:val="nil"/>
              <w:left w:val="single" w:sz="4" w:space="0" w:color="000000"/>
              <w:bottom w:val="single" w:sz="8" w:space="0" w:color="auto"/>
              <w:right w:val="single" w:sz="8" w:space="0" w:color="auto"/>
            </w:tcBorders>
            <w:shd w:val="clear" w:color="auto" w:fill="auto"/>
            <w:vAlign w:val="center"/>
          </w:tcPr>
          <w:p w:rsidR="00F925D4" w:rsidRPr="00E662E7" w:rsidRDefault="00F925D4" w:rsidP="00E662E7">
            <w:pPr>
              <w:pStyle w:val="QB3"/>
              <w:ind w:firstLineChars="95" w:firstLine="171"/>
              <w:rPr>
                <w:sz w:val="18"/>
                <w:szCs w:val="18"/>
              </w:rPr>
            </w:pPr>
            <w:r w:rsidRPr="00E662E7">
              <w:rPr>
                <w:rFonts w:hint="eastAsia"/>
                <w:sz w:val="18"/>
                <w:szCs w:val="18"/>
              </w:rPr>
              <w:t>1</w:t>
            </w:r>
          </w:p>
        </w:tc>
        <w:tc>
          <w:tcPr>
            <w:tcW w:w="1559" w:type="dxa"/>
            <w:tcBorders>
              <w:top w:val="nil"/>
              <w:left w:val="nil"/>
              <w:bottom w:val="single" w:sz="8" w:space="0" w:color="auto"/>
              <w:right w:val="single" w:sz="8" w:space="0" w:color="auto"/>
            </w:tcBorders>
            <w:shd w:val="clear" w:color="auto" w:fill="auto"/>
            <w:vAlign w:val="center"/>
            <w:hideMark/>
          </w:tcPr>
          <w:p w:rsidR="00F925D4" w:rsidRPr="00E662E7" w:rsidRDefault="00BA7EC8" w:rsidP="00E662E7">
            <w:pPr>
              <w:pStyle w:val="QB3"/>
              <w:ind w:leftChars="-60" w:left="-126" w:firstLineChars="6" w:firstLine="11"/>
              <w:rPr>
                <w:sz w:val="18"/>
                <w:szCs w:val="18"/>
              </w:rPr>
            </w:pPr>
            <w:r>
              <w:rPr>
                <w:rFonts w:hint="eastAsia"/>
                <w:sz w:val="18"/>
                <w:szCs w:val="18"/>
              </w:rPr>
              <w:t>部门</w:t>
            </w:r>
            <w:r w:rsidR="00F925D4" w:rsidRPr="00E662E7">
              <w:rPr>
                <w:rFonts w:hint="eastAsia"/>
                <w:sz w:val="18"/>
                <w:szCs w:val="18"/>
              </w:rPr>
              <w:t>基本信息同步接口</w:t>
            </w:r>
          </w:p>
        </w:tc>
        <w:tc>
          <w:tcPr>
            <w:tcW w:w="1418" w:type="dxa"/>
            <w:tcBorders>
              <w:top w:val="nil"/>
              <w:left w:val="nil"/>
              <w:bottom w:val="single" w:sz="8" w:space="0" w:color="auto"/>
              <w:right w:val="single" w:sz="8" w:space="0" w:color="auto"/>
            </w:tcBorders>
            <w:shd w:val="clear" w:color="auto" w:fill="auto"/>
            <w:vAlign w:val="center"/>
            <w:hideMark/>
          </w:tcPr>
          <w:p w:rsidR="00F925D4" w:rsidRPr="00E662E7" w:rsidRDefault="00F925D4" w:rsidP="000D13EA">
            <w:pPr>
              <w:pStyle w:val="QB3"/>
              <w:ind w:leftChars="-61" w:left="-128" w:firstLineChars="0" w:firstLine="1"/>
              <w:rPr>
                <w:sz w:val="18"/>
                <w:szCs w:val="18"/>
              </w:rPr>
            </w:pPr>
            <w:r w:rsidRPr="00E662E7">
              <w:rPr>
                <w:rFonts w:hint="eastAsia"/>
                <w:sz w:val="18"/>
                <w:szCs w:val="18"/>
              </w:rPr>
              <w:t>异步文件</w:t>
            </w:r>
          </w:p>
        </w:tc>
        <w:tc>
          <w:tcPr>
            <w:tcW w:w="992" w:type="dxa"/>
            <w:tcBorders>
              <w:top w:val="nil"/>
              <w:left w:val="nil"/>
              <w:bottom w:val="single" w:sz="8" w:space="0" w:color="auto"/>
              <w:right w:val="single" w:sz="8" w:space="0" w:color="auto"/>
            </w:tcBorders>
            <w:shd w:val="clear" w:color="auto" w:fill="auto"/>
            <w:vAlign w:val="center"/>
            <w:hideMark/>
          </w:tcPr>
          <w:p w:rsidR="00F925D4" w:rsidRPr="00E662E7" w:rsidRDefault="00BA7EC8" w:rsidP="00E662E7">
            <w:pPr>
              <w:pStyle w:val="QB3"/>
              <w:ind w:firstLineChars="39" w:firstLine="70"/>
              <w:rPr>
                <w:sz w:val="18"/>
                <w:szCs w:val="18"/>
              </w:rPr>
            </w:pPr>
            <w:r>
              <w:rPr>
                <w:rFonts w:hint="eastAsia"/>
                <w:sz w:val="18"/>
                <w:szCs w:val="18"/>
              </w:rPr>
              <w:t>HCM系统</w:t>
            </w:r>
          </w:p>
        </w:tc>
        <w:tc>
          <w:tcPr>
            <w:tcW w:w="1255" w:type="dxa"/>
            <w:tcBorders>
              <w:top w:val="nil"/>
              <w:left w:val="nil"/>
              <w:bottom w:val="single" w:sz="8" w:space="0" w:color="auto"/>
              <w:right w:val="single" w:sz="4" w:space="0" w:color="auto"/>
            </w:tcBorders>
            <w:shd w:val="clear" w:color="auto" w:fill="auto"/>
            <w:vAlign w:val="center"/>
            <w:hideMark/>
          </w:tcPr>
          <w:p w:rsidR="00F925D4" w:rsidRPr="00E662E7" w:rsidRDefault="002F4497" w:rsidP="00E662E7">
            <w:pPr>
              <w:pStyle w:val="QB3"/>
              <w:ind w:leftChars="-61" w:left="-128" w:firstLineChars="67" w:firstLine="121"/>
              <w:rPr>
                <w:sz w:val="18"/>
                <w:szCs w:val="18"/>
              </w:rPr>
            </w:pPr>
            <w:r>
              <w:rPr>
                <w:rFonts w:hint="eastAsia"/>
                <w:sz w:val="18"/>
                <w:szCs w:val="18"/>
              </w:rPr>
              <w:t>本地</w:t>
            </w:r>
            <w:r w:rsidR="0046637C">
              <w:rPr>
                <w:rFonts w:hint="eastAsia"/>
                <w:sz w:val="18"/>
                <w:szCs w:val="18"/>
              </w:rPr>
              <w:t>系统</w:t>
            </w:r>
          </w:p>
        </w:tc>
        <w:tc>
          <w:tcPr>
            <w:tcW w:w="2856" w:type="dxa"/>
            <w:tcBorders>
              <w:top w:val="nil"/>
              <w:left w:val="single" w:sz="4" w:space="0" w:color="auto"/>
              <w:bottom w:val="single" w:sz="8" w:space="0" w:color="auto"/>
              <w:right w:val="single" w:sz="8" w:space="0" w:color="auto"/>
            </w:tcBorders>
            <w:shd w:val="clear" w:color="auto" w:fill="auto"/>
            <w:vAlign w:val="center"/>
          </w:tcPr>
          <w:p w:rsidR="00F925D4" w:rsidRPr="00E662E7" w:rsidRDefault="000365FB" w:rsidP="00825E72">
            <w:pPr>
              <w:pStyle w:val="QB3"/>
              <w:ind w:leftChars="16" w:left="34" w:firstLineChars="0" w:firstLine="0"/>
              <w:rPr>
                <w:sz w:val="18"/>
                <w:szCs w:val="18"/>
              </w:rPr>
            </w:pPr>
            <w:r>
              <w:rPr>
                <w:rFonts w:hint="eastAsia"/>
                <w:sz w:val="18"/>
                <w:szCs w:val="18"/>
              </w:rPr>
              <w:t>部门ID</w:t>
            </w:r>
            <w:r w:rsidR="00BA7EC8">
              <w:rPr>
                <w:rFonts w:hint="eastAsia"/>
                <w:sz w:val="18"/>
                <w:szCs w:val="18"/>
              </w:rPr>
              <w:t>、部门名称、</w:t>
            </w:r>
            <w:r>
              <w:rPr>
                <w:rFonts w:hint="eastAsia"/>
                <w:sz w:val="18"/>
                <w:szCs w:val="18"/>
              </w:rPr>
              <w:t>上级部门ID、上级部门名称、成本中心</w:t>
            </w:r>
            <w:r w:rsidR="001772B6">
              <w:rPr>
                <w:rFonts w:hint="eastAsia"/>
                <w:sz w:val="18"/>
                <w:szCs w:val="18"/>
              </w:rPr>
              <w:t>、状态</w:t>
            </w:r>
          </w:p>
        </w:tc>
      </w:tr>
      <w:tr w:rsidR="00F925D4" w:rsidRPr="00E662E7" w:rsidTr="002F4497">
        <w:trPr>
          <w:trHeight w:val="844"/>
          <w:jc w:val="center"/>
        </w:trPr>
        <w:tc>
          <w:tcPr>
            <w:tcW w:w="851" w:type="dxa"/>
            <w:tcBorders>
              <w:top w:val="nil"/>
              <w:left w:val="single" w:sz="4" w:space="0" w:color="000000"/>
              <w:bottom w:val="single" w:sz="4" w:space="0" w:color="auto"/>
              <w:right w:val="single" w:sz="8" w:space="0" w:color="auto"/>
            </w:tcBorders>
            <w:shd w:val="clear" w:color="auto" w:fill="auto"/>
            <w:vAlign w:val="center"/>
          </w:tcPr>
          <w:p w:rsidR="00F925D4" w:rsidRPr="00E662E7" w:rsidRDefault="000365FB" w:rsidP="00E662E7">
            <w:pPr>
              <w:pStyle w:val="QB3"/>
              <w:ind w:firstLineChars="95" w:firstLine="171"/>
              <w:rPr>
                <w:sz w:val="18"/>
                <w:szCs w:val="18"/>
              </w:rPr>
            </w:pPr>
            <w:r>
              <w:rPr>
                <w:sz w:val="18"/>
                <w:szCs w:val="18"/>
              </w:rPr>
              <w:t>2</w:t>
            </w:r>
          </w:p>
        </w:tc>
        <w:tc>
          <w:tcPr>
            <w:tcW w:w="1559" w:type="dxa"/>
            <w:tcBorders>
              <w:top w:val="nil"/>
              <w:left w:val="nil"/>
              <w:bottom w:val="single" w:sz="4" w:space="0" w:color="auto"/>
              <w:right w:val="single" w:sz="8" w:space="0" w:color="auto"/>
            </w:tcBorders>
            <w:shd w:val="clear" w:color="auto" w:fill="auto"/>
            <w:vAlign w:val="center"/>
            <w:hideMark/>
          </w:tcPr>
          <w:p w:rsidR="00F925D4" w:rsidRPr="00E662E7" w:rsidRDefault="00BA7EC8" w:rsidP="00BA7EC8">
            <w:pPr>
              <w:pStyle w:val="QB3"/>
              <w:ind w:leftChars="-60" w:left="-126" w:firstLineChars="6" w:firstLine="11"/>
              <w:rPr>
                <w:sz w:val="18"/>
                <w:szCs w:val="18"/>
              </w:rPr>
            </w:pPr>
            <w:r>
              <w:rPr>
                <w:rFonts w:hint="eastAsia"/>
                <w:sz w:val="18"/>
                <w:szCs w:val="18"/>
              </w:rPr>
              <w:t>职务</w:t>
            </w:r>
            <w:r w:rsidR="00F925D4" w:rsidRPr="00E662E7">
              <w:rPr>
                <w:rFonts w:hint="eastAsia"/>
                <w:sz w:val="18"/>
                <w:szCs w:val="18"/>
              </w:rPr>
              <w:t>信息同步接口</w:t>
            </w:r>
          </w:p>
        </w:tc>
        <w:tc>
          <w:tcPr>
            <w:tcW w:w="1418" w:type="dxa"/>
            <w:tcBorders>
              <w:top w:val="nil"/>
              <w:left w:val="nil"/>
              <w:bottom w:val="single" w:sz="4" w:space="0" w:color="auto"/>
              <w:right w:val="single" w:sz="8" w:space="0" w:color="auto"/>
            </w:tcBorders>
            <w:shd w:val="clear" w:color="auto" w:fill="auto"/>
            <w:vAlign w:val="center"/>
            <w:hideMark/>
          </w:tcPr>
          <w:p w:rsidR="00F925D4" w:rsidRPr="00E662E7" w:rsidRDefault="00F925D4" w:rsidP="000D13EA">
            <w:pPr>
              <w:pStyle w:val="QB3"/>
              <w:ind w:leftChars="-61" w:left="-128" w:firstLineChars="0" w:firstLine="1"/>
              <w:rPr>
                <w:sz w:val="18"/>
                <w:szCs w:val="18"/>
              </w:rPr>
            </w:pPr>
            <w:r w:rsidRPr="00E662E7">
              <w:rPr>
                <w:rFonts w:hint="eastAsia"/>
                <w:sz w:val="18"/>
                <w:szCs w:val="18"/>
              </w:rPr>
              <w:t>异步文件</w:t>
            </w:r>
          </w:p>
        </w:tc>
        <w:tc>
          <w:tcPr>
            <w:tcW w:w="992" w:type="dxa"/>
            <w:tcBorders>
              <w:top w:val="nil"/>
              <w:left w:val="nil"/>
              <w:bottom w:val="single" w:sz="4" w:space="0" w:color="auto"/>
              <w:right w:val="single" w:sz="8" w:space="0" w:color="auto"/>
            </w:tcBorders>
            <w:shd w:val="clear" w:color="auto" w:fill="auto"/>
            <w:vAlign w:val="center"/>
            <w:hideMark/>
          </w:tcPr>
          <w:p w:rsidR="00F925D4" w:rsidRPr="00E662E7" w:rsidRDefault="00BA7EC8" w:rsidP="00E662E7">
            <w:pPr>
              <w:pStyle w:val="QB3"/>
              <w:ind w:firstLineChars="39" w:firstLine="70"/>
              <w:rPr>
                <w:sz w:val="18"/>
                <w:szCs w:val="18"/>
              </w:rPr>
            </w:pPr>
            <w:r>
              <w:rPr>
                <w:rFonts w:hint="eastAsia"/>
                <w:sz w:val="18"/>
                <w:szCs w:val="18"/>
              </w:rPr>
              <w:t>HCM系统</w:t>
            </w:r>
          </w:p>
        </w:tc>
        <w:tc>
          <w:tcPr>
            <w:tcW w:w="1255" w:type="dxa"/>
            <w:tcBorders>
              <w:top w:val="nil"/>
              <w:left w:val="nil"/>
              <w:bottom w:val="single" w:sz="4" w:space="0" w:color="auto"/>
              <w:right w:val="single" w:sz="4" w:space="0" w:color="auto"/>
            </w:tcBorders>
            <w:shd w:val="clear" w:color="auto" w:fill="auto"/>
            <w:vAlign w:val="center"/>
            <w:hideMark/>
          </w:tcPr>
          <w:p w:rsidR="00F925D4" w:rsidRPr="00E662E7" w:rsidRDefault="002F4497" w:rsidP="00E662E7">
            <w:pPr>
              <w:pStyle w:val="QB3"/>
              <w:ind w:leftChars="-61" w:left="-128" w:firstLineChars="67" w:firstLine="121"/>
              <w:rPr>
                <w:sz w:val="18"/>
                <w:szCs w:val="18"/>
              </w:rPr>
            </w:pPr>
            <w:r>
              <w:rPr>
                <w:rFonts w:hint="eastAsia"/>
                <w:sz w:val="18"/>
                <w:szCs w:val="18"/>
              </w:rPr>
              <w:t>本地系统</w:t>
            </w:r>
          </w:p>
        </w:tc>
        <w:tc>
          <w:tcPr>
            <w:tcW w:w="2856" w:type="dxa"/>
            <w:tcBorders>
              <w:top w:val="nil"/>
              <w:left w:val="single" w:sz="4" w:space="0" w:color="auto"/>
              <w:bottom w:val="single" w:sz="4" w:space="0" w:color="auto"/>
              <w:right w:val="single" w:sz="8" w:space="0" w:color="auto"/>
            </w:tcBorders>
            <w:shd w:val="clear" w:color="auto" w:fill="auto"/>
            <w:vAlign w:val="center"/>
          </w:tcPr>
          <w:p w:rsidR="00F925D4" w:rsidRPr="00E662E7" w:rsidRDefault="001772B6" w:rsidP="00E662E7">
            <w:pPr>
              <w:pStyle w:val="QB3"/>
              <w:ind w:leftChars="16" w:left="34" w:firstLineChars="0" w:firstLine="0"/>
              <w:rPr>
                <w:sz w:val="18"/>
                <w:szCs w:val="18"/>
              </w:rPr>
            </w:pPr>
            <w:r>
              <w:rPr>
                <w:rFonts w:hint="eastAsia"/>
                <w:sz w:val="18"/>
                <w:szCs w:val="18"/>
              </w:rPr>
              <w:t>职务编号、职务名称</w:t>
            </w:r>
          </w:p>
        </w:tc>
      </w:tr>
      <w:tr w:rsidR="00F925D4" w:rsidRPr="00E662E7" w:rsidTr="002F4497">
        <w:trPr>
          <w:trHeight w:val="846"/>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925D4" w:rsidRPr="00E662E7" w:rsidRDefault="000365FB" w:rsidP="00E662E7">
            <w:pPr>
              <w:pStyle w:val="QB3"/>
              <w:ind w:firstLineChars="95" w:firstLine="171"/>
              <w:rPr>
                <w:sz w:val="18"/>
                <w:szCs w:val="18"/>
              </w:rPr>
            </w:pPr>
            <w:r>
              <w:rPr>
                <w:sz w:val="18"/>
                <w:szCs w:val="18"/>
              </w:rPr>
              <w:t>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25D4" w:rsidRPr="00E662E7" w:rsidRDefault="00354030" w:rsidP="00E662E7">
            <w:pPr>
              <w:pStyle w:val="QB3"/>
              <w:ind w:leftChars="-60" w:left="-126" w:firstLineChars="6" w:firstLine="11"/>
              <w:rPr>
                <w:sz w:val="18"/>
                <w:szCs w:val="18"/>
              </w:rPr>
            </w:pPr>
            <w:r>
              <w:rPr>
                <w:rFonts w:hint="eastAsia"/>
                <w:sz w:val="18"/>
                <w:szCs w:val="18"/>
              </w:rPr>
              <w:t>人员</w:t>
            </w:r>
            <w:r w:rsidR="002F4497">
              <w:rPr>
                <w:rFonts w:hint="eastAsia"/>
                <w:sz w:val="18"/>
                <w:szCs w:val="18"/>
              </w:rPr>
              <w:t>全量</w:t>
            </w:r>
            <w:r w:rsidRPr="00E662E7">
              <w:rPr>
                <w:rFonts w:hint="eastAsia"/>
                <w:sz w:val="18"/>
                <w:szCs w:val="18"/>
              </w:rPr>
              <w:t>信息同步接口</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25D4" w:rsidRPr="00E662E7" w:rsidRDefault="00F925D4" w:rsidP="000D13EA">
            <w:pPr>
              <w:pStyle w:val="QB3"/>
              <w:ind w:leftChars="-61" w:left="-128" w:firstLineChars="0" w:firstLine="1"/>
              <w:rPr>
                <w:sz w:val="18"/>
                <w:szCs w:val="18"/>
              </w:rPr>
            </w:pPr>
            <w:r w:rsidRPr="00E662E7">
              <w:rPr>
                <w:rFonts w:hint="eastAsia"/>
                <w:sz w:val="18"/>
                <w:szCs w:val="18"/>
              </w:rPr>
              <w:t>异步文件</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25D4" w:rsidRPr="00E662E7" w:rsidRDefault="00354030" w:rsidP="00E662E7">
            <w:pPr>
              <w:pStyle w:val="QB3"/>
              <w:ind w:firstLineChars="39" w:firstLine="70"/>
              <w:rPr>
                <w:sz w:val="18"/>
                <w:szCs w:val="18"/>
              </w:rPr>
            </w:pPr>
            <w:r>
              <w:rPr>
                <w:rFonts w:hint="eastAsia"/>
                <w:sz w:val="18"/>
                <w:szCs w:val="18"/>
              </w:rPr>
              <w:t>HCM系统</w:t>
            </w:r>
          </w:p>
        </w:tc>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25D4" w:rsidRPr="00E662E7" w:rsidRDefault="002F4497" w:rsidP="00E662E7">
            <w:pPr>
              <w:pStyle w:val="QB3"/>
              <w:ind w:leftChars="-61" w:left="-128" w:firstLineChars="67" w:firstLine="121"/>
              <w:rPr>
                <w:sz w:val="18"/>
                <w:szCs w:val="18"/>
              </w:rPr>
            </w:pPr>
            <w:r>
              <w:rPr>
                <w:rFonts w:hint="eastAsia"/>
                <w:sz w:val="18"/>
                <w:szCs w:val="18"/>
              </w:rPr>
              <w:t>本地系统</w:t>
            </w:r>
          </w:p>
        </w:tc>
        <w:tc>
          <w:tcPr>
            <w:tcW w:w="2856" w:type="dxa"/>
            <w:tcBorders>
              <w:top w:val="single" w:sz="4" w:space="0" w:color="auto"/>
              <w:left w:val="single" w:sz="4" w:space="0" w:color="auto"/>
              <w:bottom w:val="single" w:sz="4" w:space="0" w:color="auto"/>
              <w:right w:val="single" w:sz="4" w:space="0" w:color="auto"/>
            </w:tcBorders>
            <w:shd w:val="clear" w:color="auto" w:fill="auto"/>
            <w:vAlign w:val="center"/>
          </w:tcPr>
          <w:p w:rsidR="00F925D4" w:rsidRPr="00E662E7" w:rsidRDefault="00F925D4" w:rsidP="00955714">
            <w:pPr>
              <w:pStyle w:val="QB3"/>
              <w:ind w:leftChars="16" w:left="34" w:firstLineChars="0" w:firstLine="0"/>
              <w:rPr>
                <w:sz w:val="18"/>
                <w:szCs w:val="18"/>
              </w:rPr>
            </w:pPr>
          </w:p>
        </w:tc>
      </w:tr>
    </w:tbl>
    <w:p w:rsidR="00493440" w:rsidRDefault="00354030" w:rsidP="00D60F2B">
      <w:pPr>
        <w:pStyle w:val="QB2"/>
      </w:pPr>
      <w:bookmarkStart w:id="11" w:name="_Toc398393828"/>
      <w:bookmarkStart w:id="12" w:name="_Toc489457593"/>
      <w:r>
        <w:rPr>
          <w:rFonts w:hint="eastAsia"/>
        </w:rPr>
        <w:t>部门</w:t>
      </w:r>
      <w:r w:rsidR="00493440" w:rsidRPr="005C3197">
        <w:rPr>
          <w:rFonts w:hint="eastAsia"/>
        </w:rPr>
        <w:t>基本信息同步接口</w:t>
      </w:r>
      <w:bookmarkEnd w:id="11"/>
      <w:bookmarkEnd w:id="12"/>
    </w:p>
    <w:p w:rsidR="00493440" w:rsidRPr="00352A3E" w:rsidRDefault="00493440" w:rsidP="00012E0A">
      <w:pPr>
        <w:pStyle w:val="QB3"/>
        <w:ind w:firstLineChars="0" w:firstLine="0"/>
        <w:rPr>
          <w:bCs/>
        </w:rPr>
      </w:pPr>
      <w:r w:rsidRPr="00352A3E">
        <w:rPr>
          <w:rFonts w:hint="eastAsia"/>
          <w:bCs/>
        </w:rPr>
        <w:t>接口</w:t>
      </w:r>
      <w:r w:rsidRPr="00352A3E">
        <w:rPr>
          <w:bCs/>
        </w:rPr>
        <w:t>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805"/>
      </w:tblGrid>
      <w:tr w:rsidR="00493440" w:rsidRPr="00E662E7" w:rsidTr="0068391A">
        <w:trPr>
          <w:jc w:val="center"/>
        </w:trPr>
        <w:tc>
          <w:tcPr>
            <w:tcW w:w="1802" w:type="dxa"/>
          </w:tcPr>
          <w:p w:rsidR="00493440" w:rsidRPr="00E662E7" w:rsidRDefault="00493440" w:rsidP="006A77C6">
            <w:pPr>
              <w:pStyle w:val="QB3"/>
              <w:ind w:leftChars="-51" w:left="-107" w:firstLineChars="0" w:firstLine="0"/>
              <w:rPr>
                <w:sz w:val="18"/>
                <w:szCs w:val="18"/>
              </w:rPr>
            </w:pPr>
            <w:r w:rsidRPr="00E662E7">
              <w:rPr>
                <w:rFonts w:hint="eastAsia"/>
                <w:sz w:val="18"/>
                <w:szCs w:val="18"/>
              </w:rPr>
              <w:t>名称</w:t>
            </w:r>
          </w:p>
        </w:tc>
        <w:tc>
          <w:tcPr>
            <w:tcW w:w="6805" w:type="dxa"/>
          </w:tcPr>
          <w:p w:rsidR="00493440" w:rsidRPr="00E662E7" w:rsidRDefault="00354030" w:rsidP="00E662E7">
            <w:pPr>
              <w:pStyle w:val="QB3"/>
              <w:ind w:leftChars="-51" w:left="-15" w:hangingChars="51" w:hanging="92"/>
              <w:rPr>
                <w:sz w:val="18"/>
                <w:szCs w:val="18"/>
              </w:rPr>
            </w:pPr>
            <w:r>
              <w:rPr>
                <w:rFonts w:hint="eastAsia"/>
                <w:sz w:val="18"/>
                <w:szCs w:val="18"/>
              </w:rPr>
              <w:t>部门</w:t>
            </w:r>
            <w:r w:rsidR="00493440" w:rsidRPr="00E662E7">
              <w:rPr>
                <w:rFonts w:hint="eastAsia"/>
                <w:sz w:val="18"/>
                <w:szCs w:val="18"/>
              </w:rPr>
              <w:t>基本信息同步接口</w:t>
            </w:r>
          </w:p>
        </w:tc>
      </w:tr>
      <w:tr w:rsidR="00493440" w:rsidRPr="00E662E7" w:rsidTr="0068391A">
        <w:trPr>
          <w:jc w:val="center"/>
        </w:trPr>
        <w:tc>
          <w:tcPr>
            <w:tcW w:w="1802" w:type="dxa"/>
          </w:tcPr>
          <w:p w:rsidR="00493440" w:rsidRPr="00E662E7" w:rsidRDefault="00493440" w:rsidP="006A77C6">
            <w:pPr>
              <w:pStyle w:val="QB3"/>
              <w:ind w:leftChars="-51" w:left="-107" w:firstLineChars="0" w:firstLine="0"/>
              <w:rPr>
                <w:sz w:val="18"/>
                <w:szCs w:val="18"/>
              </w:rPr>
            </w:pPr>
            <w:r w:rsidRPr="00E662E7">
              <w:rPr>
                <w:rFonts w:hint="eastAsia"/>
                <w:sz w:val="18"/>
                <w:szCs w:val="18"/>
              </w:rPr>
              <w:t>接口编码</w:t>
            </w:r>
          </w:p>
        </w:tc>
        <w:tc>
          <w:tcPr>
            <w:tcW w:w="6805" w:type="dxa"/>
          </w:tcPr>
          <w:p w:rsidR="00493440" w:rsidRPr="00E662E7" w:rsidRDefault="000365FB" w:rsidP="00E662E7">
            <w:pPr>
              <w:pStyle w:val="QB3"/>
              <w:ind w:leftChars="-51" w:left="-15" w:hangingChars="51" w:hanging="92"/>
              <w:rPr>
                <w:sz w:val="18"/>
                <w:szCs w:val="18"/>
              </w:rPr>
            </w:pPr>
            <w:r>
              <w:rPr>
                <w:rFonts w:hint="eastAsia"/>
                <w:sz w:val="18"/>
                <w:szCs w:val="18"/>
              </w:rPr>
              <w:t>BLDI</w:t>
            </w:r>
            <w:r w:rsidR="00493440" w:rsidRPr="00E662E7">
              <w:rPr>
                <w:rFonts w:hint="eastAsia"/>
                <w:sz w:val="18"/>
                <w:szCs w:val="18"/>
              </w:rPr>
              <w:t>001</w:t>
            </w:r>
          </w:p>
        </w:tc>
      </w:tr>
      <w:tr w:rsidR="00493440" w:rsidRPr="00E662E7" w:rsidTr="0068391A">
        <w:trPr>
          <w:jc w:val="center"/>
        </w:trPr>
        <w:tc>
          <w:tcPr>
            <w:tcW w:w="1802" w:type="dxa"/>
          </w:tcPr>
          <w:p w:rsidR="00493440" w:rsidRPr="00E662E7" w:rsidRDefault="00493440" w:rsidP="006A77C6">
            <w:pPr>
              <w:pStyle w:val="QB3"/>
              <w:ind w:leftChars="-51" w:left="-107" w:firstLineChars="0" w:firstLine="0"/>
              <w:rPr>
                <w:sz w:val="18"/>
                <w:szCs w:val="18"/>
              </w:rPr>
            </w:pPr>
            <w:r w:rsidRPr="00E662E7">
              <w:rPr>
                <w:rFonts w:hint="eastAsia"/>
                <w:sz w:val="18"/>
                <w:szCs w:val="18"/>
              </w:rPr>
              <w:t>接口协议</w:t>
            </w:r>
          </w:p>
        </w:tc>
        <w:tc>
          <w:tcPr>
            <w:tcW w:w="6805" w:type="dxa"/>
          </w:tcPr>
          <w:p w:rsidR="00493440" w:rsidRPr="00E662E7" w:rsidRDefault="00493440" w:rsidP="00E662E7">
            <w:pPr>
              <w:pStyle w:val="QB3"/>
              <w:ind w:leftChars="-51" w:left="-15" w:hangingChars="51" w:hanging="92"/>
              <w:rPr>
                <w:sz w:val="18"/>
                <w:szCs w:val="18"/>
              </w:rPr>
            </w:pPr>
            <w:r w:rsidRPr="00E662E7">
              <w:rPr>
                <w:rFonts w:hint="eastAsia"/>
                <w:sz w:val="18"/>
                <w:szCs w:val="18"/>
              </w:rPr>
              <w:t>文件</w:t>
            </w:r>
          </w:p>
        </w:tc>
      </w:tr>
      <w:tr w:rsidR="00493440" w:rsidRPr="00E662E7" w:rsidTr="0068391A">
        <w:trPr>
          <w:jc w:val="center"/>
        </w:trPr>
        <w:tc>
          <w:tcPr>
            <w:tcW w:w="1802" w:type="dxa"/>
          </w:tcPr>
          <w:p w:rsidR="00493440" w:rsidRPr="00E662E7" w:rsidRDefault="00493440" w:rsidP="006A77C6">
            <w:pPr>
              <w:pStyle w:val="QB3"/>
              <w:ind w:leftChars="-51" w:left="-107" w:firstLineChars="0" w:firstLine="0"/>
              <w:rPr>
                <w:sz w:val="18"/>
                <w:szCs w:val="18"/>
              </w:rPr>
            </w:pPr>
            <w:r w:rsidRPr="00E662E7">
              <w:rPr>
                <w:rFonts w:hint="eastAsia"/>
                <w:sz w:val="18"/>
                <w:szCs w:val="18"/>
              </w:rPr>
              <w:t>数据格式</w:t>
            </w:r>
          </w:p>
        </w:tc>
        <w:tc>
          <w:tcPr>
            <w:tcW w:w="6805" w:type="dxa"/>
          </w:tcPr>
          <w:p w:rsidR="00493440" w:rsidRPr="00E662E7" w:rsidRDefault="00493440" w:rsidP="00E662E7">
            <w:pPr>
              <w:pStyle w:val="QB3"/>
              <w:ind w:leftChars="-51" w:left="-15" w:hangingChars="51" w:hanging="92"/>
              <w:rPr>
                <w:sz w:val="18"/>
                <w:szCs w:val="18"/>
              </w:rPr>
            </w:pPr>
            <w:r w:rsidRPr="00E662E7">
              <w:rPr>
                <w:rFonts w:hint="eastAsia"/>
                <w:sz w:val="18"/>
                <w:szCs w:val="18"/>
              </w:rPr>
              <w:t>TXT</w:t>
            </w:r>
          </w:p>
        </w:tc>
      </w:tr>
      <w:tr w:rsidR="00493440" w:rsidRPr="00E662E7" w:rsidTr="0068391A">
        <w:trPr>
          <w:jc w:val="center"/>
        </w:trPr>
        <w:tc>
          <w:tcPr>
            <w:tcW w:w="1802" w:type="dxa"/>
          </w:tcPr>
          <w:p w:rsidR="00493440" w:rsidRPr="00E662E7" w:rsidRDefault="00493440" w:rsidP="006A77C6">
            <w:pPr>
              <w:pStyle w:val="QB3"/>
              <w:ind w:leftChars="-51" w:left="-107" w:firstLineChars="0" w:firstLine="0"/>
              <w:rPr>
                <w:sz w:val="18"/>
                <w:szCs w:val="18"/>
              </w:rPr>
            </w:pPr>
            <w:r w:rsidRPr="00E662E7">
              <w:rPr>
                <w:rFonts w:hint="eastAsia"/>
                <w:sz w:val="18"/>
                <w:szCs w:val="18"/>
              </w:rPr>
              <w:t>说明</w:t>
            </w:r>
          </w:p>
        </w:tc>
        <w:tc>
          <w:tcPr>
            <w:tcW w:w="6805" w:type="dxa"/>
          </w:tcPr>
          <w:p w:rsidR="00493440" w:rsidRPr="00E662E7" w:rsidRDefault="00354030" w:rsidP="00E662E7">
            <w:pPr>
              <w:pStyle w:val="QB3"/>
              <w:ind w:leftChars="-51" w:left="-15" w:hangingChars="51" w:hanging="92"/>
              <w:rPr>
                <w:sz w:val="18"/>
                <w:szCs w:val="18"/>
              </w:rPr>
            </w:pPr>
            <w:r>
              <w:rPr>
                <w:rFonts w:hint="eastAsia"/>
                <w:sz w:val="18"/>
                <w:szCs w:val="18"/>
              </w:rPr>
              <w:t>HCM系统收集当前有效</w:t>
            </w:r>
            <w:r w:rsidR="00410FF3">
              <w:rPr>
                <w:rFonts w:hint="eastAsia"/>
                <w:sz w:val="18"/>
                <w:szCs w:val="18"/>
              </w:rPr>
              <w:t>及无效</w:t>
            </w:r>
            <w:r>
              <w:rPr>
                <w:rFonts w:hint="eastAsia"/>
                <w:sz w:val="18"/>
                <w:szCs w:val="18"/>
              </w:rPr>
              <w:t>的部门全量信息,上传至指定FTP接口机上，</w:t>
            </w:r>
            <w:r w:rsidR="00410FF3">
              <w:rPr>
                <w:rFonts w:hint="eastAsia"/>
                <w:sz w:val="18"/>
                <w:szCs w:val="18"/>
              </w:rPr>
              <w:t>本来本地系统同步数据至本地存储目录</w:t>
            </w:r>
          </w:p>
        </w:tc>
      </w:tr>
    </w:tbl>
    <w:p w:rsidR="00493440" w:rsidRPr="00352A3E" w:rsidRDefault="00493440" w:rsidP="00493440">
      <w:pPr>
        <w:pStyle w:val="QB3"/>
        <w:ind w:firstLine="420"/>
      </w:pPr>
    </w:p>
    <w:tbl>
      <w:tblPr>
        <w:tblW w:w="5137"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5"/>
        <w:gridCol w:w="1261"/>
        <w:gridCol w:w="1148"/>
        <w:gridCol w:w="1169"/>
        <w:gridCol w:w="850"/>
        <w:gridCol w:w="993"/>
        <w:gridCol w:w="3535"/>
      </w:tblGrid>
      <w:tr w:rsidR="002A7553" w:rsidRPr="00E662E7" w:rsidTr="00955714">
        <w:trPr>
          <w:jc w:val="center"/>
        </w:trPr>
        <w:tc>
          <w:tcPr>
            <w:tcW w:w="257" w:type="pct"/>
            <w:tcBorders>
              <w:top w:val="single" w:sz="6" w:space="0" w:color="000000"/>
              <w:left w:val="single" w:sz="4" w:space="0" w:color="auto"/>
              <w:bottom w:val="single" w:sz="6" w:space="0" w:color="000000"/>
              <w:right w:val="single" w:sz="6" w:space="0" w:color="000000"/>
            </w:tcBorders>
            <w:shd w:val="clear" w:color="auto" w:fill="E0E0E0"/>
          </w:tcPr>
          <w:p w:rsidR="002A7553" w:rsidRPr="00E662E7" w:rsidRDefault="002A7553" w:rsidP="00493440">
            <w:pPr>
              <w:pStyle w:val="QB3"/>
              <w:ind w:firstLineChars="0" w:firstLine="0"/>
              <w:rPr>
                <w:sz w:val="18"/>
                <w:szCs w:val="18"/>
              </w:rPr>
            </w:pPr>
            <w:r w:rsidRPr="00E662E7">
              <w:rPr>
                <w:rFonts w:hint="eastAsia"/>
                <w:sz w:val="18"/>
                <w:szCs w:val="18"/>
              </w:rPr>
              <w:t>序号</w:t>
            </w:r>
          </w:p>
        </w:tc>
        <w:tc>
          <w:tcPr>
            <w:tcW w:w="668" w:type="pct"/>
            <w:tcBorders>
              <w:top w:val="single" w:sz="6" w:space="0" w:color="000000"/>
              <w:left w:val="single" w:sz="4" w:space="0" w:color="auto"/>
              <w:bottom w:val="single" w:sz="6" w:space="0" w:color="000000"/>
              <w:right w:val="single" w:sz="6" w:space="0" w:color="000000"/>
            </w:tcBorders>
            <w:shd w:val="clear" w:color="auto" w:fill="E0E0E0"/>
          </w:tcPr>
          <w:p w:rsidR="002A7553" w:rsidRPr="00E662E7" w:rsidRDefault="002A7553" w:rsidP="00E662E7">
            <w:pPr>
              <w:pStyle w:val="QB3"/>
              <w:ind w:leftChars="-51" w:left="-15" w:hangingChars="51" w:hanging="92"/>
              <w:rPr>
                <w:sz w:val="18"/>
                <w:szCs w:val="18"/>
              </w:rPr>
            </w:pPr>
            <w:r w:rsidRPr="00E662E7">
              <w:rPr>
                <w:rFonts w:hint="eastAsia"/>
                <w:sz w:val="18"/>
                <w:szCs w:val="18"/>
              </w:rPr>
              <w:t>元素名称</w:t>
            </w:r>
          </w:p>
        </w:tc>
        <w:tc>
          <w:tcPr>
            <w:tcW w:w="608" w:type="pct"/>
            <w:tcBorders>
              <w:top w:val="single" w:sz="6" w:space="0" w:color="000000"/>
              <w:left w:val="single" w:sz="6" w:space="0" w:color="000000"/>
              <w:bottom w:val="single" w:sz="6" w:space="0" w:color="000000"/>
              <w:right w:val="single" w:sz="6" w:space="0" w:color="000000"/>
            </w:tcBorders>
            <w:shd w:val="clear" w:color="auto" w:fill="E0E0E0"/>
          </w:tcPr>
          <w:p w:rsidR="002A7553" w:rsidRPr="00E662E7" w:rsidRDefault="002A7553" w:rsidP="00E662E7">
            <w:pPr>
              <w:pStyle w:val="QB3"/>
              <w:ind w:leftChars="-21" w:left="-6" w:hangingChars="21" w:hanging="38"/>
              <w:rPr>
                <w:sz w:val="18"/>
                <w:szCs w:val="18"/>
              </w:rPr>
            </w:pPr>
            <w:r w:rsidRPr="00E662E7">
              <w:rPr>
                <w:rFonts w:hint="eastAsia"/>
                <w:sz w:val="18"/>
                <w:szCs w:val="18"/>
              </w:rPr>
              <w:t>中文描述</w:t>
            </w:r>
          </w:p>
        </w:tc>
        <w:tc>
          <w:tcPr>
            <w:tcW w:w="619" w:type="pct"/>
            <w:tcBorders>
              <w:top w:val="single" w:sz="6" w:space="0" w:color="000000"/>
              <w:left w:val="single" w:sz="6" w:space="0" w:color="000000"/>
              <w:bottom w:val="single" w:sz="6" w:space="0" w:color="000000"/>
              <w:right w:val="single" w:sz="6" w:space="0" w:color="000000"/>
            </w:tcBorders>
            <w:shd w:val="clear" w:color="auto" w:fill="E0E0E0"/>
          </w:tcPr>
          <w:p w:rsidR="002A7553" w:rsidRPr="00E662E7" w:rsidRDefault="002A7553" w:rsidP="00E662E7">
            <w:pPr>
              <w:pStyle w:val="QB3"/>
              <w:ind w:leftChars="-9" w:left="-3" w:hangingChars="9" w:hanging="16"/>
              <w:rPr>
                <w:sz w:val="18"/>
                <w:szCs w:val="18"/>
              </w:rPr>
            </w:pPr>
            <w:r w:rsidRPr="00E662E7">
              <w:rPr>
                <w:rFonts w:hint="eastAsia"/>
                <w:sz w:val="18"/>
                <w:szCs w:val="18"/>
              </w:rPr>
              <w:t>数据类型</w:t>
            </w:r>
          </w:p>
        </w:tc>
        <w:tc>
          <w:tcPr>
            <w:tcW w:w="450" w:type="pct"/>
            <w:tcBorders>
              <w:top w:val="single" w:sz="6" w:space="0" w:color="000000"/>
              <w:left w:val="single" w:sz="6" w:space="0" w:color="000000"/>
              <w:bottom w:val="single" w:sz="6" w:space="0" w:color="000000"/>
              <w:right w:val="single" w:sz="6" w:space="0" w:color="000000"/>
            </w:tcBorders>
            <w:shd w:val="clear" w:color="auto" w:fill="E0E0E0"/>
          </w:tcPr>
          <w:p w:rsidR="002A7553" w:rsidRPr="00E662E7" w:rsidRDefault="002A7553" w:rsidP="00E662E7">
            <w:pPr>
              <w:pStyle w:val="QB3"/>
              <w:ind w:firstLineChars="23" w:firstLine="41"/>
              <w:rPr>
                <w:sz w:val="18"/>
                <w:szCs w:val="18"/>
              </w:rPr>
            </w:pPr>
            <w:r w:rsidRPr="00E662E7">
              <w:rPr>
                <w:rFonts w:hint="eastAsia"/>
                <w:sz w:val="18"/>
                <w:szCs w:val="18"/>
              </w:rPr>
              <w:t>字段长度</w:t>
            </w:r>
          </w:p>
        </w:tc>
        <w:tc>
          <w:tcPr>
            <w:tcW w:w="526" w:type="pct"/>
            <w:tcBorders>
              <w:top w:val="single" w:sz="6" w:space="0" w:color="000000"/>
              <w:left w:val="single" w:sz="6" w:space="0" w:color="000000"/>
              <w:bottom w:val="single" w:sz="6" w:space="0" w:color="000000"/>
              <w:right w:val="single" w:sz="6" w:space="0" w:color="000000"/>
            </w:tcBorders>
            <w:shd w:val="clear" w:color="auto" w:fill="E0E0E0"/>
          </w:tcPr>
          <w:p w:rsidR="002A7553" w:rsidRPr="00E662E7" w:rsidRDefault="002A7553" w:rsidP="00E662E7">
            <w:pPr>
              <w:pStyle w:val="QB3"/>
              <w:ind w:leftChars="-33" w:left="-10" w:hangingChars="33" w:hanging="59"/>
              <w:rPr>
                <w:sz w:val="18"/>
                <w:szCs w:val="18"/>
              </w:rPr>
            </w:pPr>
            <w:r>
              <w:rPr>
                <w:rFonts w:hint="eastAsia"/>
                <w:sz w:val="18"/>
                <w:szCs w:val="18"/>
              </w:rPr>
              <w:t>不为空</w:t>
            </w:r>
            <w:r w:rsidR="00032A42">
              <w:rPr>
                <w:rFonts w:hint="eastAsia"/>
                <w:sz w:val="18"/>
                <w:szCs w:val="18"/>
              </w:rPr>
              <w:t>(必填)</w:t>
            </w:r>
          </w:p>
        </w:tc>
        <w:tc>
          <w:tcPr>
            <w:tcW w:w="1872" w:type="pct"/>
            <w:tcBorders>
              <w:top w:val="single" w:sz="6" w:space="0" w:color="000000"/>
              <w:left w:val="single" w:sz="6" w:space="0" w:color="000000"/>
              <w:bottom w:val="single" w:sz="6" w:space="0" w:color="000000"/>
              <w:right w:val="single" w:sz="6" w:space="0" w:color="000000"/>
            </w:tcBorders>
            <w:shd w:val="clear" w:color="auto" w:fill="E0E0E0"/>
          </w:tcPr>
          <w:p w:rsidR="002A7553" w:rsidRPr="00E662E7" w:rsidRDefault="002A7553" w:rsidP="00E662E7">
            <w:pPr>
              <w:pStyle w:val="QB3"/>
              <w:ind w:leftChars="-33" w:left="-10" w:hangingChars="33" w:hanging="59"/>
              <w:rPr>
                <w:sz w:val="18"/>
                <w:szCs w:val="18"/>
              </w:rPr>
            </w:pPr>
            <w:r w:rsidRPr="00E662E7">
              <w:rPr>
                <w:rFonts w:hint="eastAsia"/>
                <w:sz w:val="18"/>
                <w:szCs w:val="18"/>
              </w:rPr>
              <w:t>备注</w:t>
            </w:r>
          </w:p>
        </w:tc>
      </w:tr>
      <w:tr w:rsidR="002A7553" w:rsidRPr="00E662E7" w:rsidTr="00955714">
        <w:trPr>
          <w:trHeight w:val="356"/>
          <w:jc w:val="center"/>
        </w:trPr>
        <w:tc>
          <w:tcPr>
            <w:tcW w:w="257" w:type="pct"/>
            <w:tcBorders>
              <w:left w:val="single" w:sz="4" w:space="0" w:color="auto"/>
            </w:tcBorders>
            <w:vAlign w:val="center"/>
          </w:tcPr>
          <w:p w:rsidR="002A7553" w:rsidRPr="00E662E7" w:rsidRDefault="002A7553" w:rsidP="00493440">
            <w:pPr>
              <w:pStyle w:val="QB3"/>
              <w:numPr>
                <w:ilvl w:val="0"/>
                <w:numId w:val="42"/>
              </w:numPr>
              <w:tabs>
                <w:tab w:val="clear" w:pos="420"/>
                <w:tab w:val="num" w:pos="0"/>
              </w:tabs>
              <w:spacing w:line="360" w:lineRule="auto"/>
              <w:ind w:left="0" w:firstLineChars="0" w:firstLine="0"/>
              <w:jc w:val="left"/>
              <w:rPr>
                <w:sz w:val="18"/>
                <w:szCs w:val="18"/>
              </w:rPr>
            </w:pPr>
          </w:p>
        </w:tc>
        <w:tc>
          <w:tcPr>
            <w:tcW w:w="668" w:type="pct"/>
            <w:tcBorders>
              <w:left w:val="single" w:sz="4" w:space="0" w:color="auto"/>
            </w:tcBorders>
            <w:vAlign w:val="center"/>
          </w:tcPr>
          <w:p w:rsidR="002A7553" w:rsidRPr="000365FB" w:rsidRDefault="002A7553" w:rsidP="00071839">
            <w:pPr>
              <w:pStyle w:val="QB3"/>
              <w:ind w:leftChars="-51" w:left="-15" w:hangingChars="51" w:hanging="92"/>
              <w:rPr>
                <w:sz w:val="18"/>
                <w:szCs w:val="18"/>
              </w:rPr>
            </w:pPr>
            <w:r w:rsidRPr="000365FB">
              <w:rPr>
                <w:rFonts w:hint="eastAsia"/>
                <w:sz w:val="18"/>
                <w:szCs w:val="18"/>
              </w:rPr>
              <w:t>ORG_</w:t>
            </w:r>
            <w:r w:rsidR="00071839" w:rsidRPr="000365FB">
              <w:rPr>
                <w:rFonts w:hint="eastAsia"/>
                <w:sz w:val="18"/>
                <w:szCs w:val="18"/>
              </w:rPr>
              <w:t>ID</w:t>
            </w:r>
          </w:p>
        </w:tc>
        <w:tc>
          <w:tcPr>
            <w:tcW w:w="608" w:type="pct"/>
            <w:vAlign w:val="center"/>
          </w:tcPr>
          <w:p w:rsidR="002A7553" w:rsidRPr="000365FB" w:rsidRDefault="00997B69" w:rsidP="00E662E7">
            <w:pPr>
              <w:pStyle w:val="QB3"/>
              <w:ind w:leftChars="-21" w:left="-6" w:hangingChars="21" w:hanging="38"/>
              <w:rPr>
                <w:sz w:val="18"/>
                <w:szCs w:val="18"/>
              </w:rPr>
            </w:pPr>
            <w:r>
              <w:rPr>
                <w:rFonts w:hint="eastAsia"/>
                <w:sz w:val="18"/>
                <w:szCs w:val="18"/>
              </w:rPr>
              <w:t>部门ID</w:t>
            </w:r>
          </w:p>
        </w:tc>
        <w:tc>
          <w:tcPr>
            <w:tcW w:w="619" w:type="pct"/>
            <w:vAlign w:val="center"/>
          </w:tcPr>
          <w:p w:rsidR="002A7553" w:rsidRPr="000365FB" w:rsidRDefault="00071839" w:rsidP="00071839">
            <w:pPr>
              <w:pStyle w:val="QB3"/>
              <w:ind w:leftChars="-9" w:left="-3" w:hangingChars="9" w:hanging="16"/>
              <w:rPr>
                <w:sz w:val="18"/>
                <w:szCs w:val="18"/>
              </w:rPr>
            </w:pPr>
            <w:r w:rsidRPr="000365FB">
              <w:rPr>
                <w:sz w:val="18"/>
                <w:szCs w:val="18"/>
              </w:rPr>
              <w:t>NUMBER</w:t>
            </w:r>
          </w:p>
        </w:tc>
        <w:tc>
          <w:tcPr>
            <w:tcW w:w="450" w:type="pct"/>
            <w:vAlign w:val="center"/>
          </w:tcPr>
          <w:p w:rsidR="002A7553" w:rsidRPr="000365FB" w:rsidRDefault="00E32ED8" w:rsidP="00E32ED8">
            <w:pPr>
              <w:pStyle w:val="QB3"/>
              <w:ind w:firstLineChars="23" w:firstLine="48"/>
              <w:rPr>
                <w:sz w:val="18"/>
                <w:szCs w:val="18"/>
              </w:rPr>
            </w:pPr>
            <w:r w:rsidRPr="000365FB">
              <w:rPr>
                <w:rFonts w:hint="eastAsia"/>
              </w:rPr>
              <w:t>150</w:t>
            </w:r>
          </w:p>
        </w:tc>
        <w:tc>
          <w:tcPr>
            <w:tcW w:w="526" w:type="pct"/>
          </w:tcPr>
          <w:p w:rsidR="002A7553" w:rsidRPr="000365FB" w:rsidRDefault="002A7553" w:rsidP="00E662E7">
            <w:pPr>
              <w:pStyle w:val="QB3"/>
              <w:ind w:leftChars="-33" w:left="-10" w:hangingChars="33" w:hanging="59"/>
              <w:rPr>
                <w:sz w:val="18"/>
                <w:szCs w:val="18"/>
              </w:rPr>
            </w:pPr>
            <w:r w:rsidRPr="000365FB">
              <w:rPr>
                <w:rFonts w:hint="eastAsia"/>
                <w:sz w:val="18"/>
                <w:szCs w:val="18"/>
              </w:rPr>
              <w:t>Y</w:t>
            </w:r>
          </w:p>
        </w:tc>
        <w:tc>
          <w:tcPr>
            <w:tcW w:w="1872" w:type="pct"/>
            <w:vAlign w:val="center"/>
          </w:tcPr>
          <w:p w:rsidR="002A7553" w:rsidRPr="000365FB" w:rsidRDefault="002A7553" w:rsidP="00E32ED8">
            <w:pPr>
              <w:pStyle w:val="QB3"/>
              <w:ind w:leftChars="-33" w:left="-10" w:hangingChars="33" w:hanging="59"/>
              <w:rPr>
                <w:sz w:val="18"/>
                <w:szCs w:val="18"/>
              </w:rPr>
            </w:pPr>
            <w:r w:rsidRPr="000365FB">
              <w:rPr>
                <w:rFonts w:hint="eastAsia"/>
                <w:sz w:val="18"/>
                <w:szCs w:val="18"/>
              </w:rPr>
              <w:t>部门</w:t>
            </w:r>
            <w:r w:rsidR="00B17B39" w:rsidRPr="000365FB">
              <w:rPr>
                <w:rFonts w:hint="eastAsia"/>
                <w:sz w:val="18"/>
                <w:szCs w:val="18"/>
              </w:rPr>
              <w:t>ID</w:t>
            </w:r>
          </w:p>
        </w:tc>
      </w:tr>
      <w:tr w:rsidR="002A7553" w:rsidRPr="00E662E7" w:rsidTr="00955714">
        <w:trPr>
          <w:jc w:val="center"/>
        </w:trPr>
        <w:tc>
          <w:tcPr>
            <w:tcW w:w="257" w:type="pct"/>
            <w:tcBorders>
              <w:left w:val="single" w:sz="4" w:space="0" w:color="auto"/>
            </w:tcBorders>
            <w:vAlign w:val="center"/>
          </w:tcPr>
          <w:p w:rsidR="002A7553" w:rsidRPr="00E662E7" w:rsidRDefault="002A7553" w:rsidP="00493440">
            <w:pPr>
              <w:pStyle w:val="QB3"/>
              <w:numPr>
                <w:ilvl w:val="0"/>
                <w:numId w:val="42"/>
              </w:numPr>
              <w:tabs>
                <w:tab w:val="clear" w:pos="420"/>
                <w:tab w:val="num" w:pos="0"/>
              </w:tabs>
              <w:spacing w:line="360" w:lineRule="auto"/>
              <w:ind w:left="0" w:firstLineChars="0" w:firstLine="0"/>
              <w:rPr>
                <w:sz w:val="18"/>
                <w:szCs w:val="18"/>
              </w:rPr>
            </w:pPr>
          </w:p>
        </w:tc>
        <w:tc>
          <w:tcPr>
            <w:tcW w:w="668" w:type="pct"/>
            <w:tcBorders>
              <w:left w:val="single" w:sz="4" w:space="0" w:color="auto"/>
            </w:tcBorders>
            <w:vAlign w:val="center"/>
          </w:tcPr>
          <w:p w:rsidR="002A7553" w:rsidRPr="00E662E7" w:rsidRDefault="002A7553" w:rsidP="00E662E7">
            <w:pPr>
              <w:pStyle w:val="QB3"/>
              <w:ind w:leftChars="-51" w:left="-15" w:hangingChars="51" w:hanging="92"/>
              <w:rPr>
                <w:sz w:val="18"/>
                <w:szCs w:val="18"/>
              </w:rPr>
            </w:pPr>
            <w:r>
              <w:rPr>
                <w:rFonts w:hint="eastAsia"/>
                <w:sz w:val="18"/>
                <w:szCs w:val="18"/>
              </w:rPr>
              <w:t>ORG_NAME</w:t>
            </w:r>
          </w:p>
        </w:tc>
        <w:tc>
          <w:tcPr>
            <w:tcW w:w="608" w:type="pct"/>
            <w:vAlign w:val="center"/>
          </w:tcPr>
          <w:p w:rsidR="002A7553" w:rsidRPr="00E662E7" w:rsidRDefault="002A7553" w:rsidP="00E662E7">
            <w:pPr>
              <w:pStyle w:val="QB3"/>
              <w:ind w:leftChars="-21" w:left="-6" w:hangingChars="21" w:hanging="38"/>
              <w:rPr>
                <w:sz w:val="18"/>
                <w:szCs w:val="18"/>
              </w:rPr>
            </w:pPr>
            <w:r>
              <w:rPr>
                <w:rFonts w:hint="eastAsia"/>
                <w:sz w:val="18"/>
                <w:szCs w:val="18"/>
              </w:rPr>
              <w:t>部门名称</w:t>
            </w:r>
          </w:p>
        </w:tc>
        <w:tc>
          <w:tcPr>
            <w:tcW w:w="619" w:type="pct"/>
            <w:vAlign w:val="center"/>
          </w:tcPr>
          <w:p w:rsidR="002A7553" w:rsidRPr="00955714" w:rsidRDefault="002A7553" w:rsidP="0068391A">
            <w:pPr>
              <w:pStyle w:val="QB3"/>
              <w:ind w:leftChars="-9" w:hangingChars="9" w:hanging="19"/>
              <w:rPr>
                <w:sz w:val="18"/>
                <w:szCs w:val="18"/>
              </w:rPr>
            </w:pPr>
            <w:r w:rsidRPr="00955714">
              <w:t>VARCHAR2</w:t>
            </w:r>
          </w:p>
        </w:tc>
        <w:tc>
          <w:tcPr>
            <w:tcW w:w="450" w:type="pct"/>
            <w:vAlign w:val="center"/>
          </w:tcPr>
          <w:p w:rsidR="002A7553" w:rsidRPr="00E662E7" w:rsidRDefault="000365FB" w:rsidP="0068391A">
            <w:pPr>
              <w:pStyle w:val="QB3"/>
              <w:ind w:firstLineChars="23" w:firstLine="48"/>
              <w:rPr>
                <w:sz w:val="18"/>
                <w:szCs w:val="18"/>
              </w:rPr>
            </w:pPr>
            <w:r>
              <w:t>240</w:t>
            </w:r>
          </w:p>
        </w:tc>
        <w:tc>
          <w:tcPr>
            <w:tcW w:w="526" w:type="pct"/>
          </w:tcPr>
          <w:p w:rsidR="002A7553" w:rsidRDefault="002A7553" w:rsidP="00E662E7">
            <w:pPr>
              <w:pStyle w:val="QB3"/>
              <w:ind w:leftChars="-33" w:left="-10" w:hangingChars="33" w:hanging="59"/>
              <w:rPr>
                <w:sz w:val="18"/>
                <w:szCs w:val="18"/>
              </w:rPr>
            </w:pPr>
            <w:r>
              <w:rPr>
                <w:rFonts w:hint="eastAsia"/>
                <w:sz w:val="18"/>
                <w:szCs w:val="18"/>
              </w:rPr>
              <w:t>Y</w:t>
            </w:r>
          </w:p>
        </w:tc>
        <w:tc>
          <w:tcPr>
            <w:tcW w:w="1872" w:type="pct"/>
            <w:vAlign w:val="center"/>
          </w:tcPr>
          <w:p w:rsidR="002A7553" w:rsidRPr="00E662E7" w:rsidRDefault="002A7553" w:rsidP="006A3AEA">
            <w:pPr>
              <w:pStyle w:val="QB3"/>
              <w:ind w:leftChars="-33" w:left="-10" w:hangingChars="33" w:hanging="59"/>
              <w:rPr>
                <w:sz w:val="18"/>
                <w:szCs w:val="18"/>
              </w:rPr>
            </w:pPr>
            <w:r>
              <w:rPr>
                <w:rFonts w:hint="eastAsia"/>
                <w:sz w:val="18"/>
                <w:szCs w:val="18"/>
              </w:rPr>
              <w:t>部门名称</w:t>
            </w:r>
            <w:r w:rsidR="006A3AEA" w:rsidRPr="00E662E7">
              <w:rPr>
                <w:sz w:val="18"/>
                <w:szCs w:val="18"/>
              </w:rPr>
              <w:t xml:space="preserve"> </w:t>
            </w:r>
          </w:p>
        </w:tc>
      </w:tr>
      <w:tr w:rsidR="000365FB" w:rsidRPr="00773C52" w:rsidTr="00955714">
        <w:trPr>
          <w:jc w:val="center"/>
        </w:trPr>
        <w:tc>
          <w:tcPr>
            <w:tcW w:w="257" w:type="pct"/>
            <w:tcBorders>
              <w:left w:val="single" w:sz="4" w:space="0" w:color="auto"/>
            </w:tcBorders>
            <w:vAlign w:val="center"/>
          </w:tcPr>
          <w:p w:rsidR="000365FB" w:rsidRPr="00B1525C" w:rsidRDefault="000365FB" w:rsidP="000365FB">
            <w:pPr>
              <w:pStyle w:val="QB3"/>
              <w:numPr>
                <w:ilvl w:val="0"/>
                <w:numId w:val="42"/>
              </w:numPr>
              <w:tabs>
                <w:tab w:val="clear" w:pos="420"/>
                <w:tab w:val="num" w:pos="0"/>
              </w:tabs>
              <w:spacing w:line="360" w:lineRule="auto"/>
              <w:ind w:left="0" w:firstLineChars="0" w:firstLine="0"/>
              <w:rPr>
                <w:sz w:val="18"/>
                <w:szCs w:val="18"/>
              </w:rPr>
            </w:pPr>
          </w:p>
        </w:tc>
        <w:tc>
          <w:tcPr>
            <w:tcW w:w="668" w:type="pct"/>
            <w:tcBorders>
              <w:left w:val="single" w:sz="4" w:space="0" w:color="auto"/>
            </w:tcBorders>
            <w:vAlign w:val="center"/>
          </w:tcPr>
          <w:p w:rsidR="000365FB" w:rsidRPr="00E662E7" w:rsidRDefault="000365FB" w:rsidP="000365FB">
            <w:pPr>
              <w:pStyle w:val="QB3"/>
              <w:ind w:leftChars="-51" w:left="-15" w:hangingChars="51" w:hanging="92"/>
              <w:rPr>
                <w:sz w:val="18"/>
                <w:szCs w:val="18"/>
              </w:rPr>
            </w:pPr>
            <w:r>
              <w:rPr>
                <w:rFonts w:hint="eastAsia"/>
                <w:sz w:val="18"/>
                <w:szCs w:val="18"/>
              </w:rPr>
              <w:t>SUP_ORG_</w:t>
            </w:r>
            <w:r>
              <w:rPr>
                <w:sz w:val="18"/>
                <w:szCs w:val="18"/>
              </w:rPr>
              <w:t>ID</w:t>
            </w:r>
          </w:p>
        </w:tc>
        <w:tc>
          <w:tcPr>
            <w:tcW w:w="608" w:type="pct"/>
            <w:vAlign w:val="center"/>
          </w:tcPr>
          <w:p w:rsidR="000365FB" w:rsidRPr="00B1525C" w:rsidRDefault="000365FB" w:rsidP="000365FB">
            <w:pPr>
              <w:pStyle w:val="QB3"/>
              <w:ind w:leftChars="-21" w:left="-6" w:hangingChars="21" w:hanging="38"/>
              <w:rPr>
                <w:sz w:val="18"/>
                <w:szCs w:val="18"/>
              </w:rPr>
            </w:pPr>
            <w:r>
              <w:rPr>
                <w:rFonts w:hint="eastAsia"/>
                <w:sz w:val="18"/>
                <w:szCs w:val="18"/>
              </w:rPr>
              <w:t>上级部门ID</w:t>
            </w:r>
          </w:p>
        </w:tc>
        <w:tc>
          <w:tcPr>
            <w:tcW w:w="619" w:type="pct"/>
            <w:vAlign w:val="center"/>
          </w:tcPr>
          <w:p w:rsidR="000365FB" w:rsidRPr="00B1525C" w:rsidRDefault="000365FB" w:rsidP="000365FB">
            <w:pPr>
              <w:pStyle w:val="QB3"/>
              <w:ind w:leftChars="-9" w:left="-3" w:hangingChars="9" w:hanging="16"/>
            </w:pPr>
            <w:r w:rsidRPr="000365FB">
              <w:rPr>
                <w:sz w:val="18"/>
                <w:szCs w:val="18"/>
              </w:rPr>
              <w:t>NUMBER</w:t>
            </w:r>
          </w:p>
        </w:tc>
        <w:tc>
          <w:tcPr>
            <w:tcW w:w="450" w:type="pct"/>
            <w:vAlign w:val="center"/>
          </w:tcPr>
          <w:p w:rsidR="000365FB" w:rsidRPr="00B1525C" w:rsidRDefault="000365FB" w:rsidP="000365FB">
            <w:pPr>
              <w:pStyle w:val="QB3"/>
              <w:ind w:firstLineChars="23" w:firstLine="41"/>
              <w:rPr>
                <w:sz w:val="18"/>
                <w:szCs w:val="18"/>
              </w:rPr>
            </w:pPr>
            <w:r w:rsidRPr="00B1525C">
              <w:rPr>
                <w:rFonts w:hint="eastAsia"/>
                <w:sz w:val="18"/>
                <w:szCs w:val="18"/>
              </w:rPr>
              <w:t>150</w:t>
            </w:r>
          </w:p>
        </w:tc>
        <w:tc>
          <w:tcPr>
            <w:tcW w:w="526" w:type="pct"/>
          </w:tcPr>
          <w:p w:rsidR="000365FB" w:rsidRPr="00B1525C" w:rsidRDefault="000365FB" w:rsidP="000365FB">
            <w:pPr>
              <w:pStyle w:val="QB3"/>
              <w:ind w:leftChars="-33" w:left="-10" w:hangingChars="33" w:hanging="59"/>
              <w:rPr>
                <w:sz w:val="18"/>
                <w:szCs w:val="18"/>
              </w:rPr>
            </w:pPr>
            <w:r w:rsidRPr="00B1525C">
              <w:rPr>
                <w:rFonts w:hint="eastAsia"/>
                <w:sz w:val="18"/>
                <w:szCs w:val="18"/>
              </w:rPr>
              <w:t>N</w:t>
            </w:r>
          </w:p>
        </w:tc>
        <w:tc>
          <w:tcPr>
            <w:tcW w:w="1872" w:type="pct"/>
            <w:vAlign w:val="center"/>
          </w:tcPr>
          <w:p w:rsidR="000365FB" w:rsidRPr="00B1525C" w:rsidRDefault="000365FB" w:rsidP="000365FB">
            <w:pPr>
              <w:pStyle w:val="QB3"/>
              <w:ind w:leftChars="-33" w:left="-10" w:hangingChars="33" w:hanging="59"/>
              <w:rPr>
                <w:sz w:val="18"/>
                <w:szCs w:val="18"/>
              </w:rPr>
            </w:pPr>
            <w:r>
              <w:rPr>
                <w:sz w:val="18"/>
                <w:szCs w:val="18"/>
              </w:rPr>
              <w:t>上级部门</w:t>
            </w:r>
            <w:r>
              <w:rPr>
                <w:rFonts w:hint="eastAsia"/>
                <w:sz w:val="18"/>
                <w:szCs w:val="18"/>
              </w:rPr>
              <w:t>ID</w:t>
            </w:r>
          </w:p>
        </w:tc>
      </w:tr>
      <w:tr w:rsidR="000365FB" w:rsidRPr="00E662E7" w:rsidTr="00955714">
        <w:trPr>
          <w:jc w:val="center"/>
        </w:trPr>
        <w:tc>
          <w:tcPr>
            <w:tcW w:w="257" w:type="pct"/>
            <w:tcBorders>
              <w:left w:val="single" w:sz="4" w:space="0" w:color="auto"/>
            </w:tcBorders>
            <w:vAlign w:val="center"/>
          </w:tcPr>
          <w:p w:rsidR="000365FB" w:rsidRPr="00E662E7" w:rsidRDefault="000365FB" w:rsidP="000365FB">
            <w:pPr>
              <w:pStyle w:val="QB3"/>
              <w:numPr>
                <w:ilvl w:val="0"/>
                <w:numId w:val="42"/>
              </w:numPr>
              <w:tabs>
                <w:tab w:val="clear" w:pos="420"/>
                <w:tab w:val="num" w:pos="0"/>
              </w:tabs>
              <w:spacing w:line="360" w:lineRule="auto"/>
              <w:ind w:left="0" w:firstLineChars="0" w:firstLine="0"/>
              <w:rPr>
                <w:sz w:val="18"/>
                <w:szCs w:val="18"/>
              </w:rPr>
            </w:pPr>
          </w:p>
        </w:tc>
        <w:tc>
          <w:tcPr>
            <w:tcW w:w="668" w:type="pct"/>
            <w:tcBorders>
              <w:left w:val="single" w:sz="4" w:space="0" w:color="auto"/>
            </w:tcBorders>
            <w:vAlign w:val="center"/>
          </w:tcPr>
          <w:p w:rsidR="000365FB" w:rsidRPr="00E662E7" w:rsidRDefault="000365FB" w:rsidP="000365FB">
            <w:pPr>
              <w:pStyle w:val="QB3"/>
              <w:ind w:leftChars="-51" w:left="-15" w:hangingChars="51" w:hanging="92"/>
              <w:rPr>
                <w:sz w:val="18"/>
                <w:szCs w:val="18"/>
              </w:rPr>
            </w:pPr>
            <w:r>
              <w:rPr>
                <w:rFonts w:hint="eastAsia"/>
                <w:sz w:val="18"/>
                <w:szCs w:val="18"/>
              </w:rPr>
              <w:t>SUP_ORG_NAME</w:t>
            </w:r>
          </w:p>
        </w:tc>
        <w:tc>
          <w:tcPr>
            <w:tcW w:w="608" w:type="pct"/>
            <w:vAlign w:val="center"/>
          </w:tcPr>
          <w:p w:rsidR="000365FB" w:rsidRPr="00E662E7" w:rsidRDefault="000365FB" w:rsidP="000365FB">
            <w:pPr>
              <w:pStyle w:val="QB3"/>
              <w:ind w:leftChars="-21" w:left="-6" w:hangingChars="21" w:hanging="38"/>
              <w:rPr>
                <w:sz w:val="18"/>
                <w:szCs w:val="18"/>
              </w:rPr>
            </w:pPr>
            <w:r>
              <w:rPr>
                <w:rFonts w:hint="eastAsia"/>
                <w:sz w:val="18"/>
                <w:szCs w:val="18"/>
              </w:rPr>
              <w:t>上级部门名称</w:t>
            </w:r>
          </w:p>
        </w:tc>
        <w:tc>
          <w:tcPr>
            <w:tcW w:w="619" w:type="pct"/>
            <w:vAlign w:val="center"/>
          </w:tcPr>
          <w:p w:rsidR="000365FB" w:rsidRPr="00E662E7" w:rsidRDefault="000365FB" w:rsidP="000365FB">
            <w:pPr>
              <w:pStyle w:val="QB3"/>
              <w:ind w:leftChars="-9" w:hangingChars="9" w:hanging="19"/>
              <w:rPr>
                <w:sz w:val="18"/>
                <w:szCs w:val="18"/>
              </w:rPr>
            </w:pPr>
            <w:r>
              <w:t>VARCHAR2</w:t>
            </w:r>
          </w:p>
        </w:tc>
        <w:tc>
          <w:tcPr>
            <w:tcW w:w="450" w:type="pct"/>
            <w:vAlign w:val="center"/>
          </w:tcPr>
          <w:p w:rsidR="000365FB" w:rsidRPr="00E662E7" w:rsidRDefault="000365FB" w:rsidP="000365FB">
            <w:pPr>
              <w:pStyle w:val="QB3"/>
              <w:ind w:firstLineChars="23" w:firstLine="41"/>
              <w:rPr>
                <w:sz w:val="18"/>
                <w:szCs w:val="18"/>
              </w:rPr>
            </w:pPr>
            <w:r>
              <w:rPr>
                <w:rFonts w:hint="eastAsia"/>
                <w:sz w:val="18"/>
                <w:szCs w:val="18"/>
              </w:rPr>
              <w:t>150</w:t>
            </w:r>
          </w:p>
        </w:tc>
        <w:tc>
          <w:tcPr>
            <w:tcW w:w="526" w:type="pct"/>
          </w:tcPr>
          <w:p w:rsidR="000365FB" w:rsidRDefault="000365FB" w:rsidP="000365FB">
            <w:pPr>
              <w:pStyle w:val="QB3"/>
              <w:ind w:leftChars="-33" w:left="-10" w:hangingChars="33" w:hanging="59"/>
              <w:rPr>
                <w:sz w:val="18"/>
                <w:szCs w:val="18"/>
              </w:rPr>
            </w:pPr>
            <w:r>
              <w:rPr>
                <w:rFonts w:hint="eastAsia"/>
                <w:sz w:val="18"/>
                <w:szCs w:val="18"/>
              </w:rPr>
              <w:t>N</w:t>
            </w:r>
          </w:p>
        </w:tc>
        <w:tc>
          <w:tcPr>
            <w:tcW w:w="1872" w:type="pct"/>
            <w:vAlign w:val="center"/>
          </w:tcPr>
          <w:p w:rsidR="000365FB" w:rsidRPr="00E662E7" w:rsidRDefault="000365FB" w:rsidP="000365FB">
            <w:pPr>
              <w:pStyle w:val="QB3"/>
              <w:ind w:leftChars="-33" w:left="-10" w:hangingChars="33" w:hanging="59"/>
              <w:rPr>
                <w:sz w:val="18"/>
                <w:szCs w:val="18"/>
              </w:rPr>
            </w:pPr>
            <w:r>
              <w:rPr>
                <w:sz w:val="18"/>
                <w:szCs w:val="18"/>
              </w:rPr>
              <w:t>上级部门</w:t>
            </w:r>
            <w:r>
              <w:rPr>
                <w:rFonts w:hint="eastAsia"/>
                <w:sz w:val="18"/>
                <w:szCs w:val="18"/>
              </w:rPr>
              <w:t>名称</w:t>
            </w:r>
          </w:p>
        </w:tc>
      </w:tr>
      <w:tr w:rsidR="00943634" w:rsidRPr="00E662E7" w:rsidTr="00955714">
        <w:trPr>
          <w:jc w:val="center"/>
        </w:trPr>
        <w:tc>
          <w:tcPr>
            <w:tcW w:w="257" w:type="pct"/>
            <w:tcBorders>
              <w:left w:val="single" w:sz="4" w:space="0" w:color="auto"/>
            </w:tcBorders>
            <w:vAlign w:val="center"/>
          </w:tcPr>
          <w:p w:rsidR="00943634" w:rsidRPr="00E662E7" w:rsidRDefault="00943634" w:rsidP="000365FB">
            <w:pPr>
              <w:pStyle w:val="QB3"/>
              <w:numPr>
                <w:ilvl w:val="0"/>
                <w:numId w:val="42"/>
              </w:numPr>
              <w:tabs>
                <w:tab w:val="clear" w:pos="420"/>
                <w:tab w:val="num" w:pos="0"/>
              </w:tabs>
              <w:spacing w:line="360" w:lineRule="auto"/>
              <w:ind w:left="0" w:firstLineChars="0" w:firstLine="0"/>
              <w:rPr>
                <w:sz w:val="18"/>
                <w:szCs w:val="18"/>
              </w:rPr>
            </w:pPr>
          </w:p>
        </w:tc>
        <w:tc>
          <w:tcPr>
            <w:tcW w:w="668" w:type="pct"/>
            <w:tcBorders>
              <w:left w:val="single" w:sz="4" w:space="0" w:color="auto"/>
            </w:tcBorders>
            <w:vAlign w:val="center"/>
          </w:tcPr>
          <w:p w:rsidR="00943634" w:rsidRDefault="00943634" w:rsidP="000365FB">
            <w:pPr>
              <w:pStyle w:val="QB3"/>
              <w:ind w:leftChars="-51" w:left="-15" w:hangingChars="51" w:hanging="92"/>
              <w:rPr>
                <w:sz w:val="18"/>
                <w:szCs w:val="18"/>
              </w:rPr>
            </w:pPr>
            <w:r>
              <w:rPr>
                <w:rFonts w:hint="eastAsia"/>
                <w:sz w:val="18"/>
                <w:szCs w:val="18"/>
              </w:rPr>
              <w:t>ORG</w:t>
            </w:r>
            <w:r>
              <w:rPr>
                <w:sz w:val="18"/>
                <w:szCs w:val="18"/>
              </w:rPr>
              <w:t>_LEVEL</w:t>
            </w:r>
          </w:p>
        </w:tc>
        <w:tc>
          <w:tcPr>
            <w:tcW w:w="608" w:type="pct"/>
            <w:vAlign w:val="center"/>
          </w:tcPr>
          <w:p w:rsidR="00943634" w:rsidRDefault="00943634" w:rsidP="000365FB">
            <w:pPr>
              <w:pStyle w:val="QB3"/>
              <w:ind w:leftChars="-21" w:left="-6" w:hangingChars="21" w:hanging="38"/>
              <w:rPr>
                <w:sz w:val="18"/>
                <w:szCs w:val="18"/>
              </w:rPr>
            </w:pPr>
            <w:r>
              <w:rPr>
                <w:rFonts w:hint="eastAsia"/>
                <w:sz w:val="18"/>
                <w:szCs w:val="18"/>
              </w:rPr>
              <w:t>部门层级</w:t>
            </w:r>
          </w:p>
        </w:tc>
        <w:tc>
          <w:tcPr>
            <w:tcW w:w="619" w:type="pct"/>
            <w:vAlign w:val="center"/>
          </w:tcPr>
          <w:p w:rsidR="00943634" w:rsidRDefault="00943634" w:rsidP="00943634">
            <w:pPr>
              <w:pStyle w:val="QB3"/>
              <w:ind w:firstLineChars="0" w:firstLine="0"/>
            </w:pPr>
            <w:r>
              <w:rPr>
                <w:rFonts w:hint="eastAsia"/>
              </w:rPr>
              <w:t>NUMBER</w:t>
            </w:r>
          </w:p>
        </w:tc>
        <w:tc>
          <w:tcPr>
            <w:tcW w:w="450" w:type="pct"/>
            <w:vAlign w:val="center"/>
          </w:tcPr>
          <w:p w:rsidR="00943634" w:rsidRDefault="00943634" w:rsidP="000365FB">
            <w:pPr>
              <w:pStyle w:val="QB3"/>
              <w:ind w:firstLineChars="23" w:firstLine="41"/>
              <w:rPr>
                <w:sz w:val="18"/>
                <w:szCs w:val="18"/>
              </w:rPr>
            </w:pPr>
            <w:r>
              <w:rPr>
                <w:rFonts w:hint="eastAsia"/>
                <w:sz w:val="18"/>
                <w:szCs w:val="18"/>
              </w:rPr>
              <w:t>30</w:t>
            </w:r>
          </w:p>
        </w:tc>
        <w:tc>
          <w:tcPr>
            <w:tcW w:w="526" w:type="pct"/>
          </w:tcPr>
          <w:p w:rsidR="00943634" w:rsidRDefault="00943634" w:rsidP="000365FB">
            <w:pPr>
              <w:pStyle w:val="QB3"/>
              <w:ind w:leftChars="-33" w:left="-10" w:hangingChars="33" w:hanging="59"/>
              <w:rPr>
                <w:sz w:val="18"/>
                <w:szCs w:val="18"/>
              </w:rPr>
            </w:pPr>
            <w:r>
              <w:rPr>
                <w:rFonts w:hint="eastAsia"/>
                <w:sz w:val="18"/>
                <w:szCs w:val="18"/>
              </w:rPr>
              <w:t>Y</w:t>
            </w:r>
          </w:p>
        </w:tc>
        <w:tc>
          <w:tcPr>
            <w:tcW w:w="1872" w:type="pct"/>
            <w:vAlign w:val="center"/>
          </w:tcPr>
          <w:p w:rsidR="00943634" w:rsidRDefault="00943634" w:rsidP="000365FB">
            <w:pPr>
              <w:pStyle w:val="QB3"/>
              <w:ind w:leftChars="-33" w:left="-10" w:hangingChars="33" w:hanging="59"/>
              <w:rPr>
                <w:sz w:val="18"/>
                <w:szCs w:val="18"/>
              </w:rPr>
            </w:pPr>
            <w:r>
              <w:rPr>
                <w:rFonts w:hint="eastAsia"/>
                <w:sz w:val="18"/>
                <w:szCs w:val="18"/>
              </w:rPr>
              <w:t>0,1,2,3,4,5</w:t>
            </w:r>
          </w:p>
        </w:tc>
      </w:tr>
      <w:tr w:rsidR="00DB686A" w:rsidRPr="00E662E7" w:rsidTr="00955714">
        <w:trPr>
          <w:jc w:val="center"/>
        </w:trPr>
        <w:tc>
          <w:tcPr>
            <w:tcW w:w="257" w:type="pct"/>
            <w:tcBorders>
              <w:left w:val="single" w:sz="4" w:space="0" w:color="auto"/>
            </w:tcBorders>
            <w:vAlign w:val="center"/>
          </w:tcPr>
          <w:p w:rsidR="00DB686A" w:rsidRPr="00E662E7" w:rsidRDefault="00DB686A" w:rsidP="000365FB">
            <w:pPr>
              <w:pStyle w:val="QB3"/>
              <w:numPr>
                <w:ilvl w:val="0"/>
                <w:numId w:val="42"/>
              </w:numPr>
              <w:tabs>
                <w:tab w:val="clear" w:pos="420"/>
                <w:tab w:val="num" w:pos="0"/>
              </w:tabs>
              <w:spacing w:line="360" w:lineRule="auto"/>
              <w:ind w:left="0" w:firstLineChars="0" w:firstLine="0"/>
              <w:rPr>
                <w:sz w:val="18"/>
                <w:szCs w:val="18"/>
              </w:rPr>
            </w:pPr>
          </w:p>
        </w:tc>
        <w:tc>
          <w:tcPr>
            <w:tcW w:w="668" w:type="pct"/>
            <w:tcBorders>
              <w:left w:val="single" w:sz="4" w:space="0" w:color="auto"/>
            </w:tcBorders>
            <w:vAlign w:val="center"/>
          </w:tcPr>
          <w:p w:rsidR="00DB686A" w:rsidRDefault="00DB686A" w:rsidP="000365FB">
            <w:pPr>
              <w:pStyle w:val="QB3"/>
              <w:ind w:leftChars="-51" w:left="-15" w:hangingChars="51" w:hanging="92"/>
              <w:rPr>
                <w:sz w:val="18"/>
                <w:szCs w:val="18"/>
              </w:rPr>
            </w:pPr>
            <w:r>
              <w:rPr>
                <w:rFonts w:hint="eastAsia"/>
                <w:sz w:val="18"/>
                <w:szCs w:val="18"/>
              </w:rPr>
              <w:t>OR</w:t>
            </w:r>
            <w:r>
              <w:rPr>
                <w:sz w:val="18"/>
                <w:szCs w:val="18"/>
              </w:rPr>
              <w:t>G_MANAGER</w:t>
            </w:r>
          </w:p>
        </w:tc>
        <w:tc>
          <w:tcPr>
            <w:tcW w:w="608" w:type="pct"/>
            <w:vAlign w:val="center"/>
          </w:tcPr>
          <w:p w:rsidR="00DB686A" w:rsidRDefault="00DB686A" w:rsidP="00DB686A">
            <w:pPr>
              <w:pStyle w:val="QB3"/>
              <w:ind w:firstLineChars="0" w:firstLine="0"/>
              <w:rPr>
                <w:sz w:val="18"/>
                <w:szCs w:val="18"/>
              </w:rPr>
            </w:pPr>
            <w:r>
              <w:rPr>
                <w:rFonts w:hint="eastAsia"/>
                <w:sz w:val="18"/>
                <w:szCs w:val="18"/>
              </w:rPr>
              <w:t>部门负责人</w:t>
            </w:r>
          </w:p>
        </w:tc>
        <w:tc>
          <w:tcPr>
            <w:tcW w:w="619" w:type="pct"/>
            <w:vAlign w:val="center"/>
          </w:tcPr>
          <w:p w:rsidR="00DB686A" w:rsidRDefault="00DB686A" w:rsidP="000365FB">
            <w:pPr>
              <w:pStyle w:val="QB3"/>
              <w:ind w:leftChars="-9" w:hangingChars="9" w:hanging="19"/>
            </w:pPr>
            <w:r>
              <w:rPr>
                <w:rFonts w:hint="eastAsia"/>
              </w:rPr>
              <w:t>VARCHAR2</w:t>
            </w:r>
          </w:p>
        </w:tc>
        <w:tc>
          <w:tcPr>
            <w:tcW w:w="450" w:type="pct"/>
            <w:vAlign w:val="center"/>
          </w:tcPr>
          <w:p w:rsidR="00DB686A" w:rsidRDefault="00DB686A" w:rsidP="000365FB">
            <w:pPr>
              <w:pStyle w:val="QB3"/>
              <w:ind w:firstLineChars="23" w:firstLine="41"/>
              <w:rPr>
                <w:sz w:val="18"/>
                <w:szCs w:val="18"/>
              </w:rPr>
            </w:pPr>
            <w:r>
              <w:rPr>
                <w:rFonts w:hint="eastAsia"/>
                <w:sz w:val="18"/>
                <w:szCs w:val="18"/>
              </w:rPr>
              <w:t>150</w:t>
            </w:r>
          </w:p>
        </w:tc>
        <w:tc>
          <w:tcPr>
            <w:tcW w:w="526" w:type="pct"/>
          </w:tcPr>
          <w:p w:rsidR="00DB686A" w:rsidRDefault="00DB686A" w:rsidP="000365FB">
            <w:pPr>
              <w:pStyle w:val="QB3"/>
              <w:ind w:leftChars="-33" w:left="-10" w:hangingChars="33" w:hanging="59"/>
              <w:rPr>
                <w:sz w:val="18"/>
                <w:szCs w:val="18"/>
              </w:rPr>
            </w:pPr>
            <w:r>
              <w:rPr>
                <w:rFonts w:hint="eastAsia"/>
                <w:sz w:val="18"/>
                <w:szCs w:val="18"/>
              </w:rPr>
              <w:t>N</w:t>
            </w:r>
          </w:p>
        </w:tc>
        <w:tc>
          <w:tcPr>
            <w:tcW w:w="1872" w:type="pct"/>
            <w:vAlign w:val="center"/>
          </w:tcPr>
          <w:p w:rsidR="00DB686A" w:rsidRDefault="00DB686A" w:rsidP="000365FB">
            <w:pPr>
              <w:pStyle w:val="QB3"/>
              <w:ind w:leftChars="-33" w:left="-10" w:hangingChars="33" w:hanging="59"/>
              <w:rPr>
                <w:sz w:val="18"/>
                <w:szCs w:val="18"/>
              </w:rPr>
            </w:pPr>
            <w:r>
              <w:rPr>
                <w:rFonts w:hint="eastAsia"/>
                <w:sz w:val="18"/>
                <w:szCs w:val="18"/>
              </w:rPr>
              <w:t>部门</w:t>
            </w:r>
            <w:r>
              <w:rPr>
                <w:sz w:val="18"/>
                <w:szCs w:val="18"/>
              </w:rPr>
              <w:t>负责人</w:t>
            </w:r>
            <w:r>
              <w:rPr>
                <w:rFonts w:hint="eastAsia"/>
                <w:sz w:val="18"/>
                <w:szCs w:val="18"/>
              </w:rPr>
              <w:t>，</w:t>
            </w:r>
            <w:r>
              <w:rPr>
                <w:sz w:val="18"/>
                <w:szCs w:val="18"/>
              </w:rPr>
              <w:t>人员</w:t>
            </w:r>
            <w:r>
              <w:rPr>
                <w:rFonts w:hint="eastAsia"/>
                <w:sz w:val="18"/>
                <w:szCs w:val="18"/>
              </w:rPr>
              <w:t>ID</w:t>
            </w:r>
          </w:p>
        </w:tc>
      </w:tr>
      <w:tr w:rsidR="000365FB" w:rsidRPr="00E662E7" w:rsidTr="00955714">
        <w:trPr>
          <w:jc w:val="center"/>
        </w:trPr>
        <w:tc>
          <w:tcPr>
            <w:tcW w:w="257" w:type="pct"/>
            <w:tcBorders>
              <w:left w:val="single" w:sz="4" w:space="0" w:color="auto"/>
            </w:tcBorders>
            <w:vAlign w:val="center"/>
          </w:tcPr>
          <w:p w:rsidR="000365FB" w:rsidRPr="00E662E7" w:rsidRDefault="000365FB" w:rsidP="000365FB">
            <w:pPr>
              <w:pStyle w:val="QB3"/>
              <w:numPr>
                <w:ilvl w:val="0"/>
                <w:numId w:val="42"/>
              </w:numPr>
              <w:tabs>
                <w:tab w:val="clear" w:pos="420"/>
                <w:tab w:val="num" w:pos="0"/>
              </w:tabs>
              <w:spacing w:line="360" w:lineRule="auto"/>
              <w:ind w:left="0" w:firstLineChars="0" w:firstLine="0"/>
              <w:rPr>
                <w:sz w:val="18"/>
                <w:szCs w:val="18"/>
              </w:rPr>
            </w:pPr>
          </w:p>
        </w:tc>
        <w:tc>
          <w:tcPr>
            <w:tcW w:w="668" w:type="pct"/>
            <w:tcBorders>
              <w:left w:val="single" w:sz="4" w:space="0" w:color="auto"/>
            </w:tcBorders>
            <w:vAlign w:val="center"/>
          </w:tcPr>
          <w:p w:rsidR="000365FB" w:rsidRDefault="000365FB" w:rsidP="000365FB">
            <w:pPr>
              <w:pStyle w:val="QB3"/>
              <w:ind w:leftChars="-51" w:left="-15" w:hangingChars="51" w:hanging="92"/>
              <w:rPr>
                <w:sz w:val="18"/>
                <w:szCs w:val="18"/>
              </w:rPr>
            </w:pPr>
            <w:r>
              <w:rPr>
                <w:sz w:val="18"/>
                <w:szCs w:val="18"/>
              </w:rPr>
              <w:t>COST_CENTER</w:t>
            </w:r>
          </w:p>
        </w:tc>
        <w:tc>
          <w:tcPr>
            <w:tcW w:w="608" w:type="pct"/>
            <w:vAlign w:val="center"/>
          </w:tcPr>
          <w:p w:rsidR="000365FB" w:rsidRDefault="000365FB" w:rsidP="000365FB">
            <w:pPr>
              <w:pStyle w:val="QB3"/>
              <w:ind w:leftChars="-21" w:left="-6" w:hangingChars="21" w:hanging="38"/>
              <w:rPr>
                <w:sz w:val="18"/>
                <w:szCs w:val="18"/>
              </w:rPr>
            </w:pPr>
            <w:r>
              <w:rPr>
                <w:rFonts w:hint="eastAsia"/>
                <w:sz w:val="18"/>
                <w:szCs w:val="18"/>
              </w:rPr>
              <w:t>成本中心</w:t>
            </w:r>
          </w:p>
        </w:tc>
        <w:tc>
          <w:tcPr>
            <w:tcW w:w="619" w:type="pct"/>
            <w:vAlign w:val="center"/>
          </w:tcPr>
          <w:p w:rsidR="000365FB" w:rsidRDefault="000365FB" w:rsidP="000365FB">
            <w:pPr>
              <w:pStyle w:val="QB3"/>
              <w:ind w:leftChars="-9" w:hangingChars="9" w:hanging="19"/>
            </w:pPr>
            <w:r>
              <w:t>VARCHAR2</w:t>
            </w:r>
          </w:p>
        </w:tc>
        <w:tc>
          <w:tcPr>
            <w:tcW w:w="450" w:type="pct"/>
            <w:vAlign w:val="center"/>
          </w:tcPr>
          <w:p w:rsidR="000365FB" w:rsidRDefault="000365FB" w:rsidP="000365FB">
            <w:pPr>
              <w:pStyle w:val="QB3"/>
              <w:ind w:firstLineChars="23" w:firstLine="41"/>
              <w:rPr>
                <w:sz w:val="18"/>
                <w:szCs w:val="18"/>
              </w:rPr>
            </w:pPr>
            <w:r>
              <w:rPr>
                <w:rFonts w:hint="eastAsia"/>
                <w:sz w:val="18"/>
                <w:szCs w:val="18"/>
              </w:rPr>
              <w:t>150</w:t>
            </w:r>
          </w:p>
        </w:tc>
        <w:tc>
          <w:tcPr>
            <w:tcW w:w="526" w:type="pct"/>
          </w:tcPr>
          <w:p w:rsidR="000365FB" w:rsidRDefault="000365FB" w:rsidP="00DB686A">
            <w:pPr>
              <w:pStyle w:val="QB3"/>
              <w:ind w:firstLineChars="0" w:firstLine="0"/>
              <w:rPr>
                <w:sz w:val="18"/>
                <w:szCs w:val="18"/>
              </w:rPr>
            </w:pPr>
            <w:r>
              <w:rPr>
                <w:rFonts w:hint="eastAsia"/>
                <w:sz w:val="18"/>
                <w:szCs w:val="18"/>
              </w:rPr>
              <w:t>N</w:t>
            </w:r>
          </w:p>
        </w:tc>
        <w:tc>
          <w:tcPr>
            <w:tcW w:w="1872" w:type="pct"/>
            <w:vAlign w:val="center"/>
          </w:tcPr>
          <w:p w:rsidR="000365FB" w:rsidRDefault="000365FB" w:rsidP="000365FB">
            <w:pPr>
              <w:pStyle w:val="QB3"/>
              <w:ind w:leftChars="-33" w:left="-10" w:hangingChars="33" w:hanging="59"/>
              <w:rPr>
                <w:sz w:val="18"/>
                <w:szCs w:val="18"/>
              </w:rPr>
            </w:pPr>
            <w:r>
              <w:rPr>
                <w:rFonts w:hint="eastAsia"/>
                <w:sz w:val="18"/>
                <w:szCs w:val="18"/>
              </w:rPr>
              <w:t>成本中心</w:t>
            </w:r>
          </w:p>
        </w:tc>
      </w:tr>
      <w:tr w:rsidR="001772B6" w:rsidRPr="00E662E7" w:rsidTr="00955714">
        <w:trPr>
          <w:jc w:val="center"/>
        </w:trPr>
        <w:tc>
          <w:tcPr>
            <w:tcW w:w="257" w:type="pct"/>
            <w:tcBorders>
              <w:left w:val="single" w:sz="4" w:space="0" w:color="auto"/>
            </w:tcBorders>
            <w:vAlign w:val="center"/>
          </w:tcPr>
          <w:p w:rsidR="001772B6" w:rsidRPr="00E662E7" w:rsidRDefault="001772B6" w:rsidP="000365FB">
            <w:pPr>
              <w:pStyle w:val="QB3"/>
              <w:numPr>
                <w:ilvl w:val="0"/>
                <w:numId w:val="42"/>
              </w:numPr>
              <w:tabs>
                <w:tab w:val="clear" w:pos="420"/>
                <w:tab w:val="num" w:pos="0"/>
              </w:tabs>
              <w:spacing w:line="360" w:lineRule="auto"/>
              <w:ind w:left="0" w:firstLineChars="0" w:firstLine="0"/>
              <w:rPr>
                <w:sz w:val="18"/>
                <w:szCs w:val="18"/>
              </w:rPr>
            </w:pPr>
            <w:r>
              <w:rPr>
                <w:rFonts w:hint="eastAsia"/>
                <w:sz w:val="18"/>
                <w:szCs w:val="18"/>
              </w:rPr>
              <w:t>S</w:t>
            </w:r>
          </w:p>
        </w:tc>
        <w:tc>
          <w:tcPr>
            <w:tcW w:w="668" w:type="pct"/>
            <w:tcBorders>
              <w:left w:val="single" w:sz="4" w:space="0" w:color="auto"/>
            </w:tcBorders>
            <w:vAlign w:val="center"/>
          </w:tcPr>
          <w:p w:rsidR="001772B6" w:rsidRDefault="001772B6" w:rsidP="000365FB">
            <w:pPr>
              <w:pStyle w:val="QB3"/>
              <w:ind w:leftChars="-51" w:left="-15" w:hangingChars="51" w:hanging="92"/>
              <w:rPr>
                <w:sz w:val="18"/>
                <w:szCs w:val="18"/>
              </w:rPr>
            </w:pPr>
            <w:r>
              <w:rPr>
                <w:rFonts w:hint="eastAsia"/>
                <w:sz w:val="18"/>
                <w:szCs w:val="18"/>
              </w:rPr>
              <w:t>STATUS</w:t>
            </w:r>
          </w:p>
        </w:tc>
        <w:tc>
          <w:tcPr>
            <w:tcW w:w="608" w:type="pct"/>
            <w:vAlign w:val="center"/>
          </w:tcPr>
          <w:p w:rsidR="001772B6" w:rsidRDefault="001772B6" w:rsidP="000365FB">
            <w:pPr>
              <w:pStyle w:val="QB3"/>
              <w:ind w:leftChars="-21" w:left="-6" w:hangingChars="21" w:hanging="38"/>
              <w:rPr>
                <w:sz w:val="18"/>
                <w:szCs w:val="18"/>
              </w:rPr>
            </w:pPr>
            <w:r>
              <w:rPr>
                <w:rFonts w:hint="eastAsia"/>
                <w:sz w:val="18"/>
                <w:szCs w:val="18"/>
              </w:rPr>
              <w:t>状态</w:t>
            </w:r>
          </w:p>
        </w:tc>
        <w:tc>
          <w:tcPr>
            <w:tcW w:w="619" w:type="pct"/>
            <w:vAlign w:val="center"/>
          </w:tcPr>
          <w:p w:rsidR="001772B6" w:rsidRDefault="001772B6" w:rsidP="000365FB">
            <w:pPr>
              <w:pStyle w:val="QB3"/>
              <w:ind w:leftChars="-9" w:hangingChars="9" w:hanging="19"/>
            </w:pPr>
            <w:r>
              <w:t>VARCHAR2</w:t>
            </w:r>
          </w:p>
        </w:tc>
        <w:tc>
          <w:tcPr>
            <w:tcW w:w="450" w:type="pct"/>
            <w:vAlign w:val="center"/>
          </w:tcPr>
          <w:p w:rsidR="001772B6" w:rsidRDefault="001772B6" w:rsidP="000365FB">
            <w:pPr>
              <w:pStyle w:val="QB3"/>
              <w:ind w:firstLineChars="23" w:firstLine="41"/>
              <w:rPr>
                <w:sz w:val="18"/>
                <w:szCs w:val="18"/>
              </w:rPr>
            </w:pPr>
            <w:r>
              <w:rPr>
                <w:rFonts w:hint="eastAsia"/>
                <w:sz w:val="18"/>
                <w:szCs w:val="18"/>
              </w:rPr>
              <w:t>20</w:t>
            </w:r>
          </w:p>
        </w:tc>
        <w:tc>
          <w:tcPr>
            <w:tcW w:w="526" w:type="pct"/>
          </w:tcPr>
          <w:p w:rsidR="001772B6" w:rsidRDefault="001772B6" w:rsidP="000365FB">
            <w:pPr>
              <w:pStyle w:val="QB3"/>
              <w:ind w:leftChars="-33" w:left="-10" w:hangingChars="33" w:hanging="59"/>
              <w:rPr>
                <w:sz w:val="18"/>
                <w:szCs w:val="18"/>
              </w:rPr>
            </w:pPr>
            <w:r>
              <w:rPr>
                <w:rFonts w:hint="eastAsia"/>
                <w:sz w:val="18"/>
                <w:szCs w:val="18"/>
              </w:rPr>
              <w:t>Y</w:t>
            </w:r>
          </w:p>
        </w:tc>
        <w:tc>
          <w:tcPr>
            <w:tcW w:w="1872" w:type="pct"/>
            <w:vAlign w:val="center"/>
          </w:tcPr>
          <w:p w:rsidR="001772B6" w:rsidRDefault="00997B69" w:rsidP="000365FB">
            <w:pPr>
              <w:pStyle w:val="QB3"/>
              <w:ind w:leftChars="-33" w:left="-10" w:hangingChars="33" w:hanging="59"/>
              <w:rPr>
                <w:sz w:val="18"/>
                <w:szCs w:val="18"/>
              </w:rPr>
            </w:pPr>
            <w:r>
              <w:rPr>
                <w:sz w:val="18"/>
                <w:szCs w:val="18"/>
              </w:rPr>
              <w:t>A/I</w:t>
            </w:r>
          </w:p>
        </w:tc>
      </w:tr>
    </w:tbl>
    <w:p w:rsidR="00493440" w:rsidRDefault="00493440" w:rsidP="00493440">
      <w:pPr>
        <w:pStyle w:val="QB3"/>
        <w:ind w:firstLine="420"/>
      </w:pPr>
    </w:p>
    <w:p w:rsidR="000365FB" w:rsidRDefault="000365FB" w:rsidP="00493440">
      <w:pPr>
        <w:pStyle w:val="QB3"/>
        <w:ind w:firstLine="420"/>
      </w:pPr>
    </w:p>
    <w:p w:rsidR="000365FB" w:rsidRPr="00352A3E" w:rsidRDefault="000365FB" w:rsidP="00493440">
      <w:pPr>
        <w:pStyle w:val="QB3"/>
        <w:ind w:firstLine="420"/>
      </w:pPr>
    </w:p>
    <w:p w:rsidR="00493440" w:rsidRDefault="00493440" w:rsidP="001D471E">
      <w:pPr>
        <w:pStyle w:val="QB3"/>
        <w:spacing w:line="360" w:lineRule="auto"/>
        <w:ind w:firstLine="420"/>
        <w:rPr>
          <w:bCs/>
        </w:rPr>
      </w:pPr>
      <w:r w:rsidRPr="00352A3E">
        <w:rPr>
          <w:bCs/>
        </w:rPr>
        <w:t>业务规则和逻辑</w:t>
      </w:r>
      <w:r w:rsidR="00635490">
        <w:rPr>
          <w:rFonts w:hint="eastAsia"/>
          <w:bCs/>
        </w:rPr>
        <w:t>:</w:t>
      </w:r>
    </w:p>
    <w:p w:rsidR="00EE7018" w:rsidRDefault="00EE7018" w:rsidP="0092270B">
      <w:pPr>
        <w:pStyle w:val="QB3"/>
        <w:numPr>
          <w:ilvl w:val="0"/>
          <w:numId w:val="63"/>
        </w:numPr>
        <w:spacing w:line="360" w:lineRule="auto"/>
        <w:ind w:firstLineChars="0"/>
        <w:rPr>
          <w:bCs/>
        </w:rPr>
      </w:pPr>
      <w:r>
        <w:rPr>
          <w:rFonts w:hint="eastAsia"/>
          <w:bCs/>
        </w:rPr>
        <w:t>唯一标识：部门</w:t>
      </w:r>
      <w:r w:rsidR="009D17F3">
        <w:rPr>
          <w:rFonts w:hint="eastAsia"/>
          <w:bCs/>
        </w:rPr>
        <w:t>I</w:t>
      </w:r>
      <w:r w:rsidR="009D17F3">
        <w:rPr>
          <w:bCs/>
        </w:rPr>
        <w:t>D</w:t>
      </w:r>
      <w:r>
        <w:rPr>
          <w:rFonts w:hint="eastAsia"/>
          <w:bCs/>
        </w:rPr>
        <w:t>；</w:t>
      </w:r>
    </w:p>
    <w:p w:rsidR="00631EF5" w:rsidRPr="0062549C" w:rsidDel="00D5760E" w:rsidRDefault="00631EF5" w:rsidP="0092270B">
      <w:pPr>
        <w:pStyle w:val="QB3"/>
        <w:numPr>
          <w:ilvl w:val="0"/>
          <w:numId w:val="63"/>
        </w:numPr>
        <w:spacing w:line="360" w:lineRule="auto"/>
        <w:ind w:firstLineChars="0"/>
        <w:rPr>
          <w:del w:id="13" w:author="PCCW" w:date="2016-11-09T19:13:00Z"/>
          <w:strike/>
        </w:rPr>
      </w:pPr>
      <w:del w:id="14" w:author="PCCW" w:date="2016-11-09T19:13:00Z">
        <w:r w:rsidRPr="0062549C" w:rsidDel="00D5760E">
          <w:rPr>
            <w:rFonts w:hint="eastAsia"/>
            <w:strike/>
          </w:rPr>
          <w:delText>主键</w:delText>
        </w:r>
        <w:r w:rsidR="008E5336" w:rsidRPr="0062549C" w:rsidDel="00D5760E">
          <w:rPr>
            <w:rFonts w:hint="eastAsia"/>
            <w:strike/>
          </w:rPr>
          <w:delText>：</w:delText>
        </w:r>
        <w:r w:rsidR="00FA2AB8" w:rsidRPr="0062549C" w:rsidDel="00D5760E">
          <w:rPr>
            <w:rFonts w:hint="eastAsia"/>
            <w:strike/>
          </w:rPr>
          <w:delText>部门编号</w:delText>
        </w:r>
      </w:del>
    </w:p>
    <w:p w:rsidR="00493440" w:rsidRPr="00352A3E" w:rsidRDefault="00493440" w:rsidP="0092270B">
      <w:pPr>
        <w:pStyle w:val="QB3"/>
        <w:numPr>
          <w:ilvl w:val="0"/>
          <w:numId w:val="63"/>
        </w:numPr>
        <w:spacing w:line="360" w:lineRule="auto"/>
        <w:ind w:firstLineChars="0"/>
      </w:pPr>
      <w:r w:rsidRPr="00352A3E">
        <w:rPr>
          <w:rFonts w:hint="eastAsia"/>
        </w:rPr>
        <w:t>接口文件名：</w:t>
      </w:r>
      <w:r w:rsidR="00FA2AB8">
        <w:rPr>
          <w:rFonts w:hint="eastAsia"/>
        </w:rPr>
        <w:t>ORG</w:t>
      </w:r>
      <w:r w:rsidRPr="00352A3E">
        <w:t>_</w:t>
      </w:r>
      <w:r w:rsidR="000365FB">
        <w:rPr>
          <w:rFonts w:hint="eastAsia"/>
        </w:rPr>
        <w:t>BLDI</w:t>
      </w:r>
      <w:r w:rsidRPr="00352A3E">
        <w:t>_YYYYMMDDHHM</w:t>
      </w:r>
      <w:r w:rsidR="00D711DE">
        <w:rPr>
          <w:rFonts w:hint="eastAsia"/>
        </w:rPr>
        <w:t>I</w:t>
      </w:r>
      <w:r w:rsidRPr="00352A3E">
        <w:t>SS.txt</w:t>
      </w:r>
      <w:r w:rsidR="007F1640">
        <w:t>；</w:t>
      </w:r>
    </w:p>
    <w:p w:rsidR="00493440" w:rsidRPr="00352A3E" w:rsidRDefault="00493440" w:rsidP="001D471E">
      <w:pPr>
        <w:pStyle w:val="QB3"/>
        <w:spacing w:line="360" w:lineRule="auto"/>
        <w:ind w:firstLine="420"/>
      </w:pPr>
      <w:r w:rsidRPr="00352A3E">
        <w:rPr>
          <w:rFonts w:hint="eastAsia"/>
        </w:rPr>
        <w:t>其中：</w:t>
      </w:r>
      <w:r w:rsidR="00FA2AB8">
        <w:rPr>
          <w:rFonts w:hint="eastAsia"/>
        </w:rPr>
        <w:t>ORG</w:t>
      </w:r>
      <w:r w:rsidRPr="00352A3E">
        <w:rPr>
          <w:rFonts w:hint="eastAsia"/>
        </w:rPr>
        <w:t xml:space="preserve"> 为</w:t>
      </w:r>
      <w:r w:rsidR="00FA2AB8">
        <w:rPr>
          <w:rFonts w:hint="eastAsia"/>
        </w:rPr>
        <w:t>同步文件类型</w:t>
      </w:r>
      <w:r w:rsidRPr="00352A3E">
        <w:rPr>
          <w:rFonts w:hint="eastAsia"/>
        </w:rPr>
        <w:t>，YYYYMMDDHHM</w:t>
      </w:r>
      <w:r w:rsidR="00D711DE">
        <w:rPr>
          <w:rFonts w:hint="eastAsia"/>
        </w:rPr>
        <w:t>I</w:t>
      </w:r>
      <w:r w:rsidRPr="00352A3E">
        <w:rPr>
          <w:rFonts w:hint="eastAsia"/>
        </w:rPr>
        <w:t>SS为接口文件年月日时分秒。如</w:t>
      </w:r>
      <w:r w:rsidR="000365FB">
        <w:rPr>
          <w:rFonts w:hint="eastAsia"/>
        </w:rPr>
        <w:t>本来</w:t>
      </w:r>
      <w:r w:rsidRPr="00352A3E">
        <w:rPr>
          <w:rFonts w:hint="eastAsia"/>
        </w:rPr>
        <w:t>公司</w:t>
      </w:r>
      <w:r w:rsidR="00FA2AB8">
        <w:rPr>
          <w:rFonts w:hint="eastAsia"/>
        </w:rPr>
        <w:t>2014</w:t>
      </w:r>
      <w:r w:rsidRPr="00352A3E">
        <w:rPr>
          <w:rFonts w:hint="eastAsia"/>
        </w:rPr>
        <w:t>年</w:t>
      </w:r>
      <w:r w:rsidR="00FA2AB8">
        <w:rPr>
          <w:rFonts w:hint="eastAsia"/>
        </w:rPr>
        <w:t>9</w:t>
      </w:r>
      <w:r w:rsidRPr="00352A3E">
        <w:rPr>
          <w:rFonts w:hint="eastAsia"/>
        </w:rPr>
        <w:t>月</w:t>
      </w:r>
      <w:r w:rsidR="003A45A5">
        <w:rPr>
          <w:rFonts w:hint="eastAsia"/>
        </w:rPr>
        <w:t>30</w:t>
      </w:r>
      <w:r w:rsidRPr="00352A3E">
        <w:rPr>
          <w:rFonts w:hint="eastAsia"/>
        </w:rPr>
        <w:t>日18:32:53的</w:t>
      </w:r>
      <w:r w:rsidR="00FA2AB8">
        <w:rPr>
          <w:rFonts w:hint="eastAsia"/>
        </w:rPr>
        <w:t>部门</w:t>
      </w:r>
      <w:r w:rsidRPr="00352A3E">
        <w:rPr>
          <w:rFonts w:hint="eastAsia"/>
        </w:rPr>
        <w:t>基本信息接口文件名为：</w:t>
      </w:r>
      <w:r w:rsidR="00FA2AB8">
        <w:rPr>
          <w:rFonts w:hint="eastAsia"/>
        </w:rPr>
        <w:t>ORG_</w:t>
      </w:r>
      <w:r w:rsidR="000365FB">
        <w:rPr>
          <w:rFonts w:hint="eastAsia"/>
        </w:rPr>
        <w:t>BLDI</w:t>
      </w:r>
      <w:r w:rsidR="00FA2AB8">
        <w:rPr>
          <w:rFonts w:hint="eastAsia"/>
        </w:rPr>
        <w:t>_201409</w:t>
      </w:r>
      <w:r w:rsidR="003A45A5">
        <w:rPr>
          <w:rFonts w:hint="eastAsia"/>
        </w:rPr>
        <w:t>30</w:t>
      </w:r>
      <w:r w:rsidRPr="00352A3E">
        <w:rPr>
          <w:rFonts w:hint="eastAsia"/>
        </w:rPr>
        <w:t>183253.txt</w:t>
      </w:r>
      <w:r w:rsidR="00340775">
        <w:rPr>
          <w:rFonts w:hint="eastAsia"/>
        </w:rPr>
        <w:t>。</w:t>
      </w:r>
    </w:p>
    <w:p w:rsidR="00493440" w:rsidRPr="00352A3E" w:rsidRDefault="00493440" w:rsidP="0092270B">
      <w:pPr>
        <w:pStyle w:val="QB3"/>
        <w:numPr>
          <w:ilvl w:val="0"/>
          <w:numId w:val="63"/>
        </w:numPr>
        <w:spacing w:line="360" w:lineRule="auto"/>
        <w:ind w:firstLineChars="0"/>
      </w:pPr>
      <w:r w:rsidRPr="00352A3E">
        <w:rPr>
          <w:rFonts w:hint="eastAsia"/>
        </w:rPr>
        <w:t>数据传输方式：</w:t>
      </w:r>
    </w:p>
    <w:p w:rsidR="00493440" w:rsidRPr="00352A3E" w:rsidRDefault="00493440" w:rsidP="00B10D1B">
      <w:pPr>
        <w:pStyle w:val="QB3"/>
        <w:spacing w:line="360" w:lineRule="auto"/>
        <w:ind w:leftChars="200" w:left="420" w:firstLineChars="0" w:firstLine="0"/>
      </w:pPr>
      <w:r w:rsidRPr="00352A3E">
        <w:rPr>
          <w:rFonts w:hint="eastAsia"/>
        </w:rPr>
        <w:t>采用FTP文件传输协议，</w:t>
      </w:r>
      <w:r w:rsidR="003A45A5">
        <w:rPr>
          <w:rFonts w:hint="eastAsia"/>
        </w:rPr>
        <w:t>HCM系统</w:t>
      </w:r>
      <w:r w:rsidRPr="00352A3E">
        <w:rPr>
          <w:rFonts w:hint="eastAsia"/>
        </w:rPr>
        <w:t>与</w:t>
      </w:r>
      <w:r w:rsidR="0046637C">
        <w:rPr>
          <w:rFonts w:hint="eastAsia"/>
        </w:rPr>
        <w:t>OA系统</w:t>
      </w:r>
      <w:r w:rsidR="003A45A5">
        <w:rPr>
          <w:rFonts w:hint="eastAsia"/>
        </w:rPr>
        <w:t>指</w:t>
      </w:r>
      <w:r w:rsidRPr="00352A3E">
        <w:rPr>
          <w:rFonts w:hint="eastAsia"/>
        </w:rPr>
        <w:t>定</w:t>
      </w:r>
      <w:r w:rsidR="003A45A5">
        <w:rPr>
          <w:rFonts w:hint="eastAsia"/>
        </w:rPr>
        <w:t>的</w:t>
      </w:r>
      <w:r w:rsidRPr="00352A3E">
        <w:rPr>
          <w:rFonts w:hint="eastAsia"/>
        </w:rPr>
        <w:t>接口机和共享目录，双方响应机制</w:t>
      </w:r>
      <w:r w:rsidR="003A45A5" w:rsidRPr="003A45A5">
        <w:rPr>
          <w:rFonts w:hint="eastAsia"/>
          <w:color w:val="FF0000"/>
        </w:rPr>
        <w:t>每</w:t>
      </w:r>
      <w:del w:id="15" w:author="PCCW" w:date="2016-11-09T19:13:00Z">
        <w:r w:rsidR="00B10D1B" w:rsidDel="00CB5661">
          <w:rPr>
            <w:rFonts w:hint="eastAsia"/>
            <w:color w:val="FF0000"/>
          </w:rPr>
          <w:delText>十</w:delText>
        </w:r>
      </w:del>
      <w:ins w:id="16" w:author="PCCW" w:date="2016-11-09T19:14:00Z">
        <w:r w:rsidR="00CB5661">
          <w:rPr>
            <w:rFonts w:hint="eastAsia"/>
            <w:color w:val="FF0000"/>
          </w:rPr>
          <w:t>天</w:t>
        </w:r>
      </w:ins>
      <w:del w:id="17" w:author="PCCW" w:date="2016-11-09T19:14:00Z">
        <w:r w:rsidR="00B10D1B" w:rsidDel="00CB5661">
          <w:rPr>
            <w:rFonts w:hint="eastAsia"/>
            <w:color w:val="FF0000"/>
          </w:rPr>
          <w:delText>分</w:delText>
        </w:r>
      </w:del>
      <w:r w:rsidR="008540C3">
        <w:rPr>
          <w:rFonts w:hint="eastAsia"/>
        </w:rPr>
        <w:t>定时传送</w:t>
      </w:r>
    </w:p>
    <w:p w:rsidR="00493440" w:rsidRPr="00352A3E" w:rsidRDefault="00493440" w:rsidP="0092270B">
      <w:pPr>
        <w:pStyle w:val="QB3"/>
        <w:numPr>
          <w:ilvl w:val="0"/>
          <w:numId w:val="63"/>
        </w:numPr>
        <w:spacing w:line="360" w:lineRule="auto"/>
        <w:ind w:firstLineChars="0"/>
      </w:pPr>
      <w:r w:rsidRPr="00352A3E">
        <w:rPr>
          <w:rFonts w:hint="eastAsia"/>
        </w:rPr>
        <w:t>接口文件格式：</w:t>
      </w:r>
    </w:p>
    <w:p w:rsidR="00493440" w:rsidRDefault="00493440" w:rsidP="001D471E">
      <w:pPr>
        <w:pStyle w:val="QB3"/>
        <w:spacing w:line="360" w:lineRule="auto"/>
        <w:ind w:firstLine="420"/>
      </w:pPr>
      <w:r w:rsidRPr="00352A3E">
        <w:rPr>
          <w:rFonts w:hint="eastAsia"/>
        </w:rPr>
        <w:t>接口文件字段间采用英文半角逗号“</w:t>
      </w:r>
      <w:r w:rsidR="00D90513">
        <w:t>^</w:t>
      </w:r>
      <w:r w:rsidRPr="00352A3E">
        <w:rPr>
          <w:rFonts w:hint="eastAsia"/>
        </w:rPr>
        <w:t>”分隔，文件格式如下：</w:t>
      </w:r>
    </w:p>
    <w:p w:rsidR="00056F00" w:rsidRPr="00352A3E" w:rsidRDefault="00997B69" w:rsidP="00997B69">
      <w:pPr>
        <w:pStyle w:val="QB3"/>
        <w:spacing w:line="360" w:lineRule="auto"/>
        <w:ind w:leftChars="200" w:left="420" w:firstLineChars="0" w:firstLine="0"/>
        <w:jc w:val="left"/>
      </w:pPr>
      <w:r>
        <w:rPr>
          <w:rFonts w:hint="eastAsia"/>
        </w:rPr>
        <w:t>30000123781239^本来生活B2C</w:t>
      </w:r>
      <w:r>
        <w:t>_</w:t>
      </w:r>
      <w:r w:rsidR="004C6537">
        <w:rPr>
          <w:rFonts w:hint="eastAsia"/>
        </w:rPr>
        <w:t>销售管理部</w:t>
      </w:r>
      <w:del w:id="18" w:author="PCCW" w:date="2016-11-09T19:14:00Z">
        <w:r w:rsidR="00056F00" w:rsidRPr="00056F00" w:rsidDel="00B97474">
          <w:rPr>
            <w:rFonts w:hint="eastAsia"/>
          </w:rPr>
          <w:delText>/搜索推广服务部/行业服务部/行业服务部一组,中小事业部</w:delText>
        </w:r>
      </w:del>
      <w:r>
        <w:t>^</w:t>
      </w:r>
      <w:r>
        <w:rPr>
          <w:rFonts w:hint="eastAsia"/>
        </w:rPr>
        <w:t>30000123781239^本来生B2C^</w:t>
      </w:r>
      <w:r>
        <w:t>2</w:t>
      </w:r>
      <w:r>
        <w:rPr>
          <w:rFonts w:hint="eastAsia"/>
        </w:rPr>
        <w:t>^</w:t>
      </w:r>
      <w:r>
        <w:t>12038912730123^</w:t>
      </w:r>
      <w:r>
        <w:rPr>
          <w:rFonts w:hint="eastAsia"/>
        </w:rPr>
        <w:t>成本中心</w:t>
      </w:r>
      <w:r>
        <w:t>^</w:t>
      </w:r>
      <w:r w:rsidR="00AA6888">
        <w:rPr>
          <w:rFonts w:hint="eastAsia"/>
        </w:rPr>
        <w:t>A</w:t>
      </w:r>
      <w:r>
        <w:t>^</w:t>
      </w:r>
    </w:p>
    <w:p w:rsidR="00493440" w:rsidRPr="00352A3E" w:rsidRDefault="00493440" w:rsidP="0092270B">
      <w:pPr>
        <w:pStyle w:val="QB3"/>
        <w:numPr>
          <w:ilvl w:val="0"/>
          <w:numId w:val="63"/>
        </w:numPr>
        <w:spacing w:line="360" w:lineRule="auto"/>
        <w:ind w:firstLineChars="0"/>
      </w:pPr>
      <w:r w:rsidRPr="00352A3E">
        <w:rPr>
          <w:rFonts w:hint="eastAsia"/>
        </w:rPr>
        <w:t>接口传输约定：</w:t>
      </w:r>
    </w:p>
    <w:p w:rsidR="00F925D4" w:rsidRDefault="003A45A5" w:rsidP="00BB2689">
      <w:pPr>
        <w:pStyle w:val="QB3"/>
        <w:spacing w:line="360" w:lineRule="auto"/>
        <w:ind w:firstLine="420"/>
      </w:pPr>
      <w:r>
        <w:rPr>
          <w:rFonts w:hint="eastAsia"/>
        </w:rPr>
        <w:t>HCM</w:t>
      </w:r>
      <w:r w:rsidR="008C6992">
        <w:rPr>
          <w:rFonts w:hint="eastAsia"/>
        </w:rPr>
        <w:t>系统根据实际需要</w:t>
      </w:r>
      <w:r w:rsidR="00FC1F8D">
        <w:rPr>
          <w:rFonts w:hint="eastAsia"/>
        </w:rPr>
        <w:t>，</w:t>
      </w:r>
      <w:r>
        <w:rPr>
          <w:rFonts w:hint="eastAsia"/>
        </w:rPr>
        <w:t>每</w:t>
      </w:r>
      <w:r w:rsidR="00E80C9A">
        <w:rPr>
          <w:rFonts w:hint="eastAsia"/>
        </w:rPr>
        <w:t xml:space="preserve">日 XX时XX分 </w:t>
      </w:r>
      <w:r>
        <w:rPr>
          <w:rFonts w:hint="eastAsia"/>
        </w:rPr>
        <w:t>传递接口文件到接口机，</w:t>
      </w:r>
      <w:r w:rsidR="0046637C">
        <w:rPr>
          <w:rFonts w:hint="eastAsia"/>
        </w:rPr>
        <w:t>OA系统</w:t>
      </w:r>
      <w:r>
        <w:rPr>
          <w:rFonts w:hint="eastAsia"/>
        </w:rPr>
        <w:t>下载解析文件</w:t>
      </w:r>
    </w:p>
    <w:p w:rsidR="007D4D27" w:rsidRDefault="007D4D27" w:rsidP="0092270B">
      <w:pPr>
        <w:pStyle w:val="QB3"/>
        <w:numPr>
          <w:ilvl w:val="0"/>
          <w:numId w:val="63"/>
        </w:numPr>
        <w:spacing w:line="360" w:lineRule="auto"/>
        <w:ind w:firstLineChars="0"/>
      </w:pPr>
      <w:r>
        <w:rPr>
          <w:rFonts w:hint="eastAsia"/>
        </w:rPr>
        <w:t>业务约束</w:t>
      </w:r>
    </w:p>
    <w:p w:rsidR="000365FB" w:rsidRDefault="000365FB" w:rsidP="000365FB">
      <w:pPr>
        <w:pStyle w:val="QB3"/>
        <w:spacing w:line="360" w:lineRule="auto"/>
        <w:ind w:left="840" w:firstLineChars="0" w:firstLine="0"/>
      </w:pPr>
      <w:r>
        <w:rPr>
          <w:rFonts w:hint="eastAsia"/>
        </w:rPr>
        <w:t>1、数据传输数据约束为：</w:t>
      </w:r>
      <w:r w:rsidR="001772B6">
        <w:rPr>
          <w:rFonts w:hint="eastAsia"/>
        </w:rPr>
        <w:t>部门全量数据，由</w:t>
      </w:r>
      <w:r w:rsidR="00751B23">
        <w:rPr>
          <w:rFonts w:hint="eastAsia"/>
        </w:rPr>
        <w:t>有效状态标识部门当前是否生效</w:t>
      </w:r>
      <w:r w:rsidR="001772B6">
        <w:rPr>
          <w:rFonts w:hint="eastAsia"/>
        </w:rPr>
        <w:t>；</w:t>
      </w:r>
    </w:p>
    <w:p w:rsidR="00E03B89" w:rsidRDefault="000365FB" w:rsidP="007D4D27">
      <w:pPr>
        <w:pStyle w:val="QB3"/>
        <w:spacing w:line="360" w:lineRule="auto"/>
        <w:ind w:left="840" w:firstLineChars="0" w:firstLine="0"/>
      </w:pPr>
      <w:r>
        <w:t>2</w:t>
      </w:r>
      <w:r>
        <w:rPr>
          <w:rFonts w:hint="eastAsia"/>
        </w:rPr>
        <w:t>、</w:t>
      </w:r>
      <w:r w:rsidR="00E03B89">
        <w:rPr>
          <w:rFonts w:hint="eastAsia"/>
        </w:rPr>
        <w:t>OA当中审批流根据部门ID来进行路由，在新的组织清单形成后，需与OA现有部门进行匹配分析，根据OA现有部门进行映射。</w:t>
      </w:r>
      <w:r w:rsidR="00751B23">
        <w:rPr>
          <w:rFonts w:hint="eastAsia"/>
        </w:rPr>
        <w:t>OA接口</w:t>
      </w:r>
      <w:r w:rsidR="00E03B89">
        <w:rPr>
          <w:rFonts w:hint="eastAsia"/>
        </w:rPr>
        <w:t>上线前，</w:t>
      </w:r>
      <w:r w:rsidR="005F10ED">
        <w:rPr>
          <w:rFonts w:hint="eastAsia"/>
        </w:rPr>
        <w:t>需</w:t>
      </w:r>
      <w:r w:rsidR="00E03B89">
        <w:rPr>
          <w:rFonts w:hint="eastAsia"/>
        </w:rPr>
        <w:t>做</w:t>
      </w:r>
      <w:r w:rsidR="005F10ED">
        <w:rPr>
          <w:rFonts w:hint="eastAsia"/>
        </w:rPr>
        <w:t>现有部门的</w:t>
      </w:r>
      <w:r w:rsidR="00E03B89">
        <w:rPr>
          <w:rFonts w:hint="eastAsia"/>
        </w:rPr>
        <w:t>映射工作</w:t>
      </w:r>
      <w:r w:rsidR="004E75D7">
        <w:rPr>
          <w:rFonts w:hint="eastAsia"/>
        </w:rPr>
        <w:t>，</w:t>
      </w:r>
      <w:r w:rsidR="005F10ED">
        <w:rPr>
          <w:rFonts w:hint="eastAsia"/>
        </w:rPr>
        <w:t>然后将现有</w:t>
      </w:r>
      <w:r w:rsidR="004E75D7">
        <w:rPr>
          <w:rFonts w:hint="eastAsia"/>
        </w:rPr>
        <w:t>部门更名，</w:t>
      </w:r>
      <w:r w:rsidR="005F10ED">
        <w:rPr>
          <w:rFonts w:hint="eastAsia"/>
        </w:rPr>
        <w:t>另外，其他</w:t>
      </w:r>
      <w:r w:rsidR="004E75D7">
        <w:rPr>
          <w:rFonts w:hint="eastAsia"/>
        </w:rPr>
        <w:t>变更</w:t>
      </w:r>
      <w:r w:rsidR="005F10ED">
        <w:rPr>
          <w:rFonts w:hint="eastAsia"/>
        </w:rPr>
        <w:t>的</w:t>
      </w:r>
      <w:r w:rsidR="004E75D7">
        <w:rPr>
          <w:rFonts w:hint="eastAsia"/>
        </w:rPr>
        <w:t>部门</w:t>
      </w:r>
      <w:r w:rsidR="005F10ED">
        <w:rPr>
          <w:rFonts w:hint="eastAsia"/>
        </w:rPr>
        <w:t>进行</w:t>
      </w:r>
      <w:r w:rsidR="004E75D7">
        <w:rPr>
          <w:rFonts w:hint="eastAsia"/>
        </w:rPr>
        <w:t>撤销或新增；</w:t>
      </w:r>
    </w:p>
    <w:p w:rsidR="000365FB" w:rsidRDefault="000365FB" w:rsidP="007D4D27">
      <w:pPr>
        <w:pStyle w:val="QB3"/>
        <w:spacing w:line="360" w:lineRule="auto"/>
        <w:ind w:left="840" w:firstLineChars="0" w:firstLine="0"/>
      </w:pPr>
    </w:p>
    <w:p w:rsidR="003970BB" w:rsidRDefault="003970BB" w:rsidP="00BB2689">
      <w:pPr>
        <w:pStyle w:val="QB3"/>
        <w:spacing w:line="360" w:lineRule="auto"/>
        <w:ind w:firstLine="420"/>
      </w:pPr>
    </w:p>
    <w:p w:rsidR="00417BD2" w:rsidRDefault="00417BD2" w:rsidP="00BB2689">
      <w:pPr>
        <w:pStyle w:val="QB3"/>
        <w:spacing w:line="360" w:lineRule="auto"/>
        <w:ind w:firstLine="420"/>
      </w:pPr>
    </w:p>
    <w:p w:rsidR="00417BD2" w:rsidRDefault="00417BD2" w:rsidP="00BB2689">
      <w:pPr>
        <w:pStyle w:val="QB3"/>
        <w:spacing w:line="360" w:lineRule="auto"/>
        <w:ind w:firstLine="420"/>
      </w:pPr>
    </w:p>
    <w:p w:rsidR="00417BD2" w:rsidRDefault="00417BD2" w:rsidP="00BB2689">
      <w:pPr>
        <w:pStyle w:val="QB3"/>
        <w:spacing w:line="360" w:lineRule="auto"/>
        <w:ind w:firstLine="420"/>
      </w:pPr>
    </w:p>
    <w:p w:rsidR="00493440" w:rsidRPr="00D60F2B" w:rsidRDefault="00F32716" w:rsidP="00D60F2B">
      <w:pPr>
        <w:pStyle w:val="QB2"/>
      </w:pPr>
      <w:bookmarkStart w:id="19" w:name="_Toc398393830"/>
      <w:bookmarkStart w:id="20" w:name="_Toc489457594"/>
      <w:r w:rsidRPr="00D60F2B">
        <w:rPr>
          <w:rFonts w:hint="eastAsia"/>
        </w:rPr>
        <w:t>职务</w:t>
      </w:r>
      <w:r w:rsidR="00493440" w:rsidRPr="00D60F2B">
        <w:rPr>
          <w:rFonts w:hint="eastAsia"/>
        </w:rPr>
        <w:t>信息同步接口</w:t>
      </w:r>
      <w:bookmarkEnd w:id="19"/>
      <w:bookmarkEnd w:id="20"/>
    </w:p>
    <w:p w:rsidR="002A7553" w:rsidRPr="00352A3E" w:rsidRDefault="002A7553" w:rsidP="002A7553">
      <w:pPr>
        <w:pStyle w:val="QB3"/>
        <w:spacing w:line="360" w:lineRule="auto"/>
        <w:ind w:firstLineChars="0" w:firstLine="0"/>
        <w:rPr>
          <w:bCs/>
        </w:rPr>
      </w:pPr>
      <w:r w:rsidRPr="00352A3E">
        <w:rPr>
          <w:rFonts w:hint="eastAsia"/>
          <w:bCs/>
        </w:rPr>
        <w:t>接口</w:t>
      </w:r>
      <w:r w:rsidRPr="00352A3E">
        <w:rPr>
          <w:bCs/>
        </w:rPr>
        <w:t>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7098"/>
      </w:tblGrid>
      <w:tr w:rsidR="002A7553" w:rsidRPr="00E662E7" w:rsidTr="00C3503D">
        <w:trPr>
          <w:trHeight w:val="329"/>
          <w:jc w:val="center"/>
        </w:trPr>
        <w:tc>
          <w:tcPr>
            <w:tcW w:w="1815" w:type="dxa"/>
          </w:tcPr>
          <w:p w:rsidR="002A7553" w:rsidRPr="00E662E7" w:rsidRDefault="002A7553" w:rsidP="00C3503D">
            <w:pPr>
              <w:pStyle w:val="QB3"/>
              <w:ind w:firstLineChars="0" w:firstLine="0"/>
              <w:rPr>
                <w:sz w:val="18"/>
                <w:szCs w:val="18"/>
              </w:rPr>
            </w:pPr>
            <w:r w:rsidRPr="00E662E7">
              <w:rPr>
                <w:rFonts w:hint="eastAsia"/>
                <w:sz w:val="18"/>
                <w:szCs w:val="18"/>
              </w:rPr>
              <w:t>名称</w:t>
            </w:r>
          </w:p>
        </w:tc>
        <w:tc>
          <w:tcPr>
            <w:tcW w:w="7098" w:type="dxa"/>
          </w:tcPr>
          <w:p w:rsidR="002A7553" w:rsidRPr="00E662E7" w:rsidRDefault="002A7553" w:rsidP="00C3503D">
            <w:pPr>
              <w:pStyle w:val="QB3"/>
              <w:ind w:leftChars="-13" w:left="-4" w:hangingChars="13" w:hanging="23"/>
              <w:rPr>
                <w:sz w:val="18"/>
                <w:szCs w:val="18"/>
              </w:rPr>
            </w:pPr>
            <w:r>
              <w:rPr>
                <w:rFonts w:hint="eastAsia"/>
                <w:sz w:val="18"/>
                <w:szCs w:val="18"/>
              </w:rPr>
              <w:t>职务信息同步接口</w:t>
            </w:r>
          </w:p>
        </w:tc>
      </w:tr>
      <w:tr w:rsidR="002A7553" w:rsidRPr="00E662E7" w:rsidTr="00C3503D">
        <w:trPr>
          <w:trHeight w:val="315"/>
          <w:jc w:val="center"/>
        </w:trPr>
        <w:tc>
          <w:tcPr>
            <w:tcW w:w="1815" w:type="dxa"/>
          </w:tcPr>
          <w:p w:rsidR="002A7553" w:rsidRPr="00E662E7" w:rsidRDefault="002A7553" w:rsidP="00C3503D">
            <w:pPr>
              <w:pStyle w:val="QB3"/>
              <w:ind w:firstLineChars="0" w:firstLine="0"/>
              <w:rPr>
                <w:sz w:val="18"/>
                <w:szCs w:val="18"/>
              </w:rPr>
            </w:pPr>
            <w:r w:rsidRPr="00E662E7">
              <w:rPr>
                <w:rFonts w:hint="eastAsia"/>
                <w:sz w:val="18"/>
                <w:szCs w:val="18"/>
              </w:rPr>
              <w:t>接口编码</w:t>
            </w:r>
          </w:p>
        </w:tc>
        <w:tc>
          <w:tcPr>
            <w:tcW w:w="7098" w:type="dxa"/>
          </w:tcPr>
          <w:p w:rsidR="002A7553" w:rsidRPr="00E662E7" w:rsidRDefault="000365FB" w:rsidP="00C3503D">
            <w:pPr>
              <w:pStyle w:val="QB3"/>
              <w:ind w:leftChars="-13" w:left="-4" w:hangingChars="13" w:hanging="23"/>
              <w:rPr>
                <w:sz w:val="18"/>
                <w:szCs w:val="18"/>
              </w:rPr>
            </w:pPr>
            <w:r>
              <w:rPr>
                <w:rFonts w:hint="eastAsia"/>
                <w:sz w:val="18"/>
                <w:szCs w:val="18"/>
              </w:rPr>
              <w:t>BLDI</w:t>
            </w:r>
            <w:r w:rsidR="002A7553" w:rsidRPr="00E662E7">
              <w:rPr>
                <w:rFonts w:hint="eastAsia"/>
                <w:sz w:val="18"/>
                <w:szCs w:val="18"/>
              </w:rPr>
              <w:t>00</w:t>
            </w:r>
            <w:r w:rsidR="001772B6">
              <w:rPr>
                <w:sz w:val="18"/>
                <w:szCs w:val="18"/>
              </w:rPr>
              <w:t>2</w:t>
            </w:r>
          </w:p>
        </w:tc>
      </w:tr>
      <w:tr w:rsidR="002A7553" w:rsidRPr="00E662E7" w:rsidTr="00C3503D">
        <w:trPr>
          <w:trHeight w:val="329"/>
          <w:jc w:val="center"/>
        </w:trPr>
        <w:tc>
          <w:tcPr>
            <w:tcW w:w="1815" w:type="dxa"/>
          </w:tcPr>
          <w:p w:rsidR="002A7553" w:rsidRPr="00E662E7" w:rsidRDefault="002A7553" w:rsidP="00C3503D">
            <w:pPr>
              <w:pStyle w:val="QB3"/>
              <w:ind w:firstLineChars="0" w:firstLine="0"/>
              <w:rPr>
                <w:sz w:val="18"/>
                <w:szCs w:val="18"/>
              </w:rPr>
            </w:pPr>
            <w:r w:rsidRPr="00E662E7">
              <w:rPr>
                <w:rFonts w:hint="eastAsia"/>
                <w:sz w:val="18"/>
                <w:szCs w:val="18"/>
              </w:rPr>
              <w:t>接口协议</w:t>
            </w:r>
          </w:p>
        </w:tc>
        <w:tc>
          <w:tcPr>
            <w:tcW w:w="7098" w:type="dxa"/>
          </w:tcPr>
          <w:p w:rsidR="002A7553" w:rsidRPr="00E662E7" w:rsidRDefault="002A7553" w:rsidP="00C3503D">
            <w:pPr>
              <w:pStyle w:val="QB3"/>
              <w:ind w:leftChars="-13" w:left="-4" w:hangingChars="13" w:hanging="23"/>
              <w:rPr>
                <w:sz w:val="18"/>
                <w:szCs w:val="18"/>
              </w:rPr>
            </w:pPr>
            <w:r w:rsidRPr="00E662E7">
              <w:rPr>
                <w:rFonts w:hint="eastAsia"/>
                <w:sz w:val="18"/>
                <w:szCs w:val="18"/>
              </w:rPr>
              <w:t>文件</w:t>
            </w:r>
          </w:p>
        </w:tc>
      </w:tr>
      <w:tr w:rsidR="002A7553" w:rsidRPr="00E662E7" w:rsidTr="00C3503D">
        <w:trPr>
          <w:trHeight w:val="329"/>
          <w:jc w:val="center"/>
        </w:trPr>
        <w:tc>
          <w:tcPr>
            <w:tcW w:w="1815" w:type="dxa"/>
          </w:tcPr>
          <w:p w:rsidR="002A7553" w:rsidRPr="00E662E7" w:rsidRDefault="002A7553" w:rsidP="00C3503D">
            <w:pPr>
              <w:pStyle w:val="QB3"/>
              <w:ind w:firstLineChars="0" w:firstLine="0"/>
              <w:rPr>
                <w:sz w:val="18"/>
                <w:szCs w:val="18"/>
              </w:rPr>
            </w:pPr>
            <w:r w:rsidRPr="00E662E7">
              <w:rPr>
                <w:rFonts w:hint="eastAsia"/>
                <w:sz w:val="18"/>
                <w:szCs w:val="18"/>
              </w:rPr>
              <w:t>数据格式</w:t>
            </w:r>
          </w:p>
        </w:tc>
        <w:tc>
          <w:tcPr>
            <w:tcW w:w="7098" w:type="dxa"/>
          </w:tcPr>
          <w:p w:rsidR="002A7553" w:rsidRPr="00E662E7" w:rsidRDefault="002A7553" w:rsidP="00C3503D">
            <w:pPr>
              <w:pStyle w:val="QB3"/>
              <w:ind w:leftChars="-13" w:left="-4" w:hangingChars="13" w:hanging="23"/>
              <w:rPr>
                <w:sz w:val="18"/>
                <w:szCs w:val="18"/>
              </w:rPr>
            </w:pPr>
            <w:r w:rsidRPr="00E662E7">
              <w:rPr>
                <w:rFonts w:hint="eastAsia"/>
                <w:sz w:val="18"/>
                <w:szCs w:val="18"/>
              </w:rPr>
              <w:t>TXT</w:t>
            </w:r>
          </w:p>
        </w:tc>
      </w:tr>
      <w:tr w:rsidR="002A7553" w:rsidRPr="00E662E7" w:rsidTr="00C3503D">
        <w:trPr>
          <w:trHeight w:val="988"/>
          <w:jc w:val="center"/>
        </w:trPr>
        <w:tc>
          <w:tcPr>
            <w:tcW w:w="1815" w:type="dxa"/>
          </w:tcPr>
          <w:p w:rsidR="002A7553" w:rsidRPr="00E662E7" w:rsidRDefault="002A7553" w:rsidP="00C3503D">
            <w:pPr>
              <w:pStyle w:val="QB3"/>
              <w:ind w:firstLineChars="0" w:firstLine="0"/>
              <w:rPr>
                <w:sz w:val="18"/>
                <w:szCs w:val="18"/>
              </w:rPr>
            </w:pPr>
            <w:r w:rsidRPr="00E662E7">
              <w:rPr>
                <w:rFonts w:hint="eastAsia"/>
                <w:sz w:val="18"/>
                <w:szCs w:val="18"/>
              </w:rPr>
              <w:t>说明</w:t>
            </w:r>
          </w:p>
        </w:tc>
        <w:tc>
          <w:tcPr>
            <w:tcW w:w="7098" w:type="dxa"/>
          </w:tcPr>
          <w:p w:rsidR="002A7553" w:rsidRPr="00E662E7" w:rsidRDefault="002A7553" w:rsidP="002A7553">
            <w:pPr>
              <w:pStyle w:val="QB3"/>
              <w:ind w:leftChars="-13" w:left="-4" w:hangingChars="13" w:hanging="23"/>
              <w:rPr>
                <w:sz w:val="18"/>
                <w:szCs w:val="18"/>
              </w:rPr>
            </w:pPr>
            <w:r>
              <w:rPr>
                <w:rFonts w:hint="eastAsia"/>
                <w:sz w:val="18"/>
                <w:szCs w:val="18"/>
              </w:rPr>
              <w:t>HCM系统收集当前有效</w:t>
            </w:r>
            <w:r w:rsidR="00410FF3">
              <w:rPr>
                <w:rFonts w:hint="eastAsia"/>
                <w:sz w:val="18"/>
                <w:szCs w:val="18"/>
              </w:rPr>
              <w:t>及无效</w:t>
            </w:r>
            <w:r>
              <w:rPr>
                <w:rFonts w:hint="eastAsia"/>
                <w:sz w:val="18"/>
                <w:szCs w:val="18"/>
              </w:rPr>
              <w:t>的职务全量信息,上传至指定FTP接口机上，</w:t>
            </w:r>
            <w:r w:rsidR="00410FF3">
              <w:rPr>
                <w:rFonts w:hint="eastAsia"/>
                <w:sz w:val="18"/>
                <w:szCs w:val="18"/>
              </w:rPr>
              <w:t>本来本地</w:t>
            </w:r>
            <w:r w:rsidR="0046637C">
              <w:rPr>
                <w:rFonts w:hint="eastAsia"/>
                <w:sz w:val="18"/>
                <w:szCs w:val="18"/>
              </w:rPr>
              <w:t>系统</w:t>
            </w:r>
            <w:r w:rsidR="00410FF3">
              <w:rPr>
                <w:rFonts w:hint="eastAsia"/>
                <w:sz w:val="18"/>
                <w:szCs w:val="18"/>
              </w:rPr>
              <w:t>同步数据至本地存储目录</w:t>
            </w:r>
          </w:p>
        </w:tc>
      </w:tr>
    </w:tbl>
    <w:p w:rsidR="002A7553" w:rsidRPr="00352A3E" w:rsidRDefault="002A7553" w:rsidP="002A7553">
      <w:pPr>
        <w:pStyle w:val="QB3"/>
        <w:ind w:firstLine="420"/>
      </w:pPr>
    </w:p>
    <w:tbl>
      <w:tblPr>
        <w:tblW w:w="4941"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41"/>
        <w:gridCol w:w="1664"/>
        <w:gridCol w:w="1153"/>
        <w:gridCol w:w="1150"/>
        <w:gridCol w:w="1150"/>
        <w:gridCol w:w="1331"/>
        <w:gridCol w:w="1992"/>
      </w:tblGrid>
      <w:tr w:rsidR="00BB2689" w:rsidRPr="00E662E7" w:rsidTr="00410FF3">
        <w:tc>
          <w:tcPr>
            <w:tcW w:w="353" w:type="pct"/>
            <w:tcBorders>
              <w:top w:val="single" w:sz="6" w:space="0" w:color="000000"/>
              <w:left w:val="single" w:sz="4" w:space="0" w:color="auto"/>
              <w:bottom w:val="single" w:sz="6" w:space="0" w:color="000000"/>
              <w:right w:val="single" w:sz="6" w:space="0" w:color="000000"/>
            </w:tcBorders>
            <w:shd w:val="clear" w:color="auto" w:fill="E0E0E0"/>
          </w:tcPr>
          <w:p w:rsidR="00BB2689" w:rsidRPr="00E662E7" w:rsidRDefault="00BB2689" w:rsidP="00C3503D">
            <w:pPr>
              <w:pStyle w:val="QB3"/>
              <w:ind w:firstLineChars="0" w:firstLine="0"/>
              <w:jc w:val="center"/>
              <w:rPr>
                <w:sz w:val="18"/>
                <w:szCs w:val="18"/>
              </w:rPr>
            </w:pPr>
            <w:r w:rsidRPr="00E662E7">
              <w:rPr>
                <w:rFonts w:hint="eastAsia"/>
                <w:sz w:val="18"/>
                <w:szCs w:val="18"/>
              </w:rPr>
              <w:t>序号</w:t>
            </w:r>
          </w:p>
        </w:tc>
        <w:tc>
          <w:tcPr>
            <w:tcW w:w="916" w:type="pct"/>
            <w:tcBorders>
              <w:top w:val="single" w:sz="6" w:space="0" w:color="000000"/>
              <w:left w:val="single" w:sz="4" w:space="0" w:color="auto"/>
              <w:bottom w:val="single" w:sz="6" w:space="0" w:color="000000"/>
              <w:right w:val="single" w:sz="6" w:space="0" w:color="000000"/>
            </w:tcBorders>
            <w:shd w:val="clear" w:color="auto" w:fill="E0E0E0"/>
          </w:tcPr>
          <w:p w:rsidR="00BB2689" w:rsidRPr="00E662E7" w:rsidRDefault="00BB2689" w:rsidP="00C3503D">
            <w:pPr>
              <w:pStyle w:val="QB3"/>
              <w:ind w:leftChars="-51" w:left="-107" w:firstLineChars="51" w:firstLine="92"/>
              <w:jc w:val="center"/>
              <w:rPr>
                <w:sz w:val="18"/>
                <w:szCs w:val="18"/>
              </w:rPr>
            </w:pPr>
            <w:r w:rsidRPr="00E662E7">
              <w:rPr>
                <w:rFonts w:hint="eastAsia"/>
                <w:sz w:val="18"/>
                <w:szCs w:val="18"/>
              </w:rPr>
              <w:t>元素名称</w:t>
            </w:r>
          </w:p>
        </w:tc>
        <w:tc>
          <w:tcPr>
            <w:tcW w:w="635" w:type="pct"/>
            <w:tcBorders>
              <w:top w:val="single" w:sz="6" w:space="0" w:color="000000"/>
              <w:left w:val="single" w:sz="6" w:space="0" w:color="000000"/>
              <w:bottom w:val="single" w:sz="6" w:space="0" w:color="000000"/>
              <w:right w:val="single" w:sz="6" w:space="0" w:color="000000"/>
            </w:tcBorders>
            <w:shd w:val="clear" w:color="auto" w:fill="E0E0E0"/>
          </w:tcPr>
          <w:p w:rsidR="00BB2689" w:rsidRPr="00E662E7" w:rsidRDefault="00BB2689" w:rsidP="00C3503D">
            <w:pPr>
              <w:pStyle w:val="QB3"/>
              <w:ind w:leftChars="-38" w:left="-12" w:hangingChars="38" w:hanging="68"/>
              <w:jc w:val="center"/>
              <w:rPr>
                <w:sz w:val="18"/>
                <w:szCs w:val="18"/>
              </w:rPr>
            </w:pPr>
            <w:r w:rsidRPr="00E662E7">
              <w:rPr>
                <w:rFonts w:hint="eastAsia"/>
                <w:sz w:val="18"/>
                <w:szCs w:val="18"/>
              </w:rPr>
              <w:t>中文描述</w:t>
            </w:r>
          </w:p>
        </w:tc>
        <w:tc>
          <w:tcPr>
            <w:tcW w:w="633" w:type="pct"/>
            <w:tcBorders>
              <w:top w:val="single" w:sz="6" w:space="0" w:color="000000"/>
              <w:left w:val="single" w:sz="6" w:space="0" w:color="000000"/>
              <w:bottom w:val="single" w:sz="6" w:space="0" w:color="000000"/>
              <w:right w:val="single" w:sz="6" w:space="0" w:color="000000"/>
            </w:tcBorders>
            <w:shd w:val="clear" w:color="auto" w:fill="E0E0E0"/>
          </w:tcPr>
          <w:p w:rsidR="00BB2689" w:rsidRPr="00E662E7" w:rsidRDefault="00BB2689" w:rsidP="00C3503D">
            <w:pPr>
              <w:pStyle w:val="QB3"/>
              <w:ind w:firstLineChars="40" w:firstLine="72"/>
              <w:jc w:val="center"/>
              <w:rPr>
                <w:sz w:val="18"/>
                <w:szCs w:val="18"/>
              </w:rPr>
            </w:pPr>
            <w:r w:rsidRPr="00E662E7">
              <w:rPr>
                <w:rFonts w:hint="eastAsia"/>
                <w:sz w:val="18"/>
                <w:szCs w:val="18"/>
              </w:rPr>
              <w:t>数据类型</w:t>
            </w:r>
          </w:p>
        </w:tc>
        <w:tc>
          <w:tcPr>
            <w:tcW w:w="633" w:type="pct"/>
            <w:tcBorders>
              <w:top w:val="single" w:sz="6" w:space="0" w:color="000000"/>
              <w:left w:val="single" w:sz="6" w:space="0" w:color="000000"/>
              <w:bottom w:val="single" w:sz="6" w:space="0" w:color="000000"/>
              <w:right w:val="single" w:sz="6" w:space="0" w:color="000000"/>
            </w:tcBorders>
            <w:shd w:val="clear" w:color="auto" w:fill="E0E0E0"/>
          </w:tcPr>
          <w:p w:rsidR="00BB2689" w:rsidRPr="00E662E7" w:rsidRDefault="00BB2689" w:rsidP="00C3503D">
            <w:pPr>
              <w:pStyle w:val="QB3"/>
              <w:ind w:firstLineChars="73" w:firstLine="131"/>
              <w:jc w:val="center"/>
              <w:rPr>
                <w:sz w:val="18"/>
                <w:szCs w:val="18"/>
              </w:rPr>
            </w:pPr>
            <w:r w:rsidRPr="00E662E7">
              <w:rPr>
                <w:rFonts w:hint="eastAsia"/>
                <w:sz w:val="18"/>
                <w:szCs w:val="18"/>
              </w:rPr>
              <w:t>字段长度</w:t>
            </w:r>
          </w:p>
        </w:tc>
        <w:tc>
          <w:tcPr>
            <w:tcW w:w="733" w:type="pct"/>
            <w:tcBorders>
              <w:top w:val="single" w:sz="6" w:space="0" w:color="000000"/>
              <w:left w:val="single" w:sz="6" w:space="0" w:color="000000"/>
              <w:bottom w:val="single" w:sz="6" w:space="0" w:color="000000"/>
              <w:right w:val="single" w:sz="6" w:space="0" w:color="000000"/>
            </w:tcBorders>
            <w:shd w:val="clear" w:color="auto" w:fill="E0E0E0"/>
          </w:tcPr>
          <w:p w:rsidR="00BB2689" w:rsidRPr="00E662E7" w:rsidRDefault="00BB2689" w:rsidP="00C3503D">
            <w:pPr>
              <w:pStyle w:val="QB3"/>
              <w:ind w:leftChars="-51" w:left="-17" w:hangingChars="50" w:hanging="90"/>
              <w:jc w:val="center"/>
              <w:rPr>
                <w:sz w:val="18"/>
                <w:szCs w:val="18"/>
              </w:rPr>
            </w:pPr>
            <w:r>
              <w:rPr>
                <w:rFonts w:hint="eastAsia"/>
                <w:sz w:val="18"/>
                <w:szCs w:val="18"/>
              </w:rPr>
              <w:t>不为空</w:t>
            </w:r>
            <w:r w:rsidR="00377478">
              <w:rPr>
                <w:rFonts w:hint="eastAsia"/>
                <w:sz w:val="18"/>
                <w:szCs w:val="18"/>
              </w:rPr>
              <w:t>(必填)</w:t>
            </w:r>
          </w:p>
        </w:tc>
        <w:tc>
          <w:tcPr>
            <w:tcW w:w="1097" w:type="pct"/>
            <w:tcBorders>
              <w:top w:val="single" w:sz="6" w:space="0" w:color="000000"/>
              <w:left w:val="single" w:sz="6" w:space="0" w:color="000000"/>
              <w:bottom w:val="single" w:sz="6" w:space="0" w:color="000000"/>
              <w:right w:val="single" w:sz="6" w:space="0" w:color="000000"/>
            </w:tcBorders>
            <w:shd w:val="clear" w:color="auto" w:fill="E0E0E0"/>
          </w:tcPr>
          <w:p w:rsidR="00BB2689" w:rsidRPr="00E662E7" w:rsidRDefault="00BB2689" w:rsidP="00C3503D">
            <w:pPr>
              <w:pStyle w:val="QB3"/>
              <w:ind w:leftChars="-51" w:left="-17" w:hangingChars="50" w:hanging="90"/>
              <w:jc w:val="center"/>
              <w:rPr>
                <w:sz w:val="18"/>
                <w:szCs w:val="18"/>
              </w:rPr>
            </w:pPr>
            <w:r w:rsidRPr="00E662E7">
              <w:rPr>
                <w:rFonts w:hint="eastAsia"/>
                <w:sz w:val="18"/>
                <w:szCs w:val="18"/>
              </w:rPr>
              <w:t>备注</w:t>
            </w:r>
          </w:p>
        </w:tc>
      </w:tr>
      <w:tr w:rsidR="001148A2" w:rsidRPr="00E662E7" w:rsidTr="00410FF3">
        <w:tc>
          <w:tcPr>
            <w:tcW w:w="353" w:type="pct"/>
            <w:tcBorders>
              <w:left w:val="single" w:sz="4" w:space="0" w:color="auto"/>
            </w:tcBorders>
            <w:vAlign w:val="center"/>
          </w:tcPr>
          <w:p w:rsidR="001148A2" w:rsidRPr="00E662E7" w:rsidRDefault="001148A2" w:rsidP="0092270B">
            <w:pPr>
              <w:pStyle w:val="QB3"/>
              <w:numPr>
                <w:ilvl w:val="0"/>
                <w:numId w:val="67"/>
              </w:numPr>
              <w:spacing w:line="360" w:lineRule="auto"/>
              <w:ind w:firstLineChars="0"/>
              <w:rPr>
                <w:sz w:val="18"/>
                <w:szCs w:val="18"/>
              </w:rPr>
            </w:pPr>
          </w:p>
        </w:tc>
        <w:tc>
          <w:tcPr>
            <w:tcW w:w="916" w:type="pct"/>
            <w:tcBorders>
              <w:left w:val="single" w:sz="4" w:space="0" w:color="auto"/>
            </w:tcBorders>
            <w:vAlign w:val="center"/>
          </w:tcPr>
          <w:p w:rsidR="001148A2" w:rsidRPr="00E662E7" w:rsidRDefault="001148A2" w:rsidP="001148A2">
            <w:pPr>
              <w:pStyle w:val="QB3"/>
              <w:ind w:leftChars="-51" w:left="-107" w:firstLineChars="51" w:firstLine="92"/>
              <w:jc w:val="left"/>
              <w:rPr>
                <w:sz w:val="18"/>
                <w:szCs w:val="18"/>
              </w:rPr>
            </w:pPr>
            <w:r>
              <w:rPr>
                <w:rFonts w:hint="eastAsia"/>
                <w:sz w:val="18"/>
                <w:szCs w:val="18"/>
              </w:rPr>
              <w:t>JOB_ID</w:t>
            </w:r>
          </w:p>
        </w:tc>
        <w:tc>
          <w:tcPr>
            <w:tcW w:w="635" w:type="pct"/>
            <w:vAlign w:val="center"/>
          </w:tcPr>
          <w:p w:rsidR="001148A2" w:rsidRPr="00A01220" w:rsidRDefault="001148A2" w:rsidP="001148A2">
            <w:pPr>
              <w:pStyle w:val="QB3"/>
              <w:ind w:leftChars="-38" w:left="-12" w:hangingChars="38" w:hanging="68"/>
              <w:rPr>
                <w:sz w:val="18"/>
                <w:szCs w:val="18"/>
              </w:rPr>
            </w:pPr>
            <w:r w:rsidRPr="00A01220">
              <w:rPr>
                <w:rFonts w:hint="eastAsia"/>
                <w:sz w:val="18"/>
                <w:szCs w:val="18"/>
              </w:rPr>
              <w:t>职务编号</w:t>
            </w:r>
          </w:p>
        </w:tc>
        <w:tc>
          <w:tcPr>
            <w:tcW w:w="633" w:type="pct"/>
            <w:vAlign w:val="center"/>
          </w:tcPr>
          <w:p w:rsidR="001148A2" w:rsidRPr="00E662E7" w:rsidRDefault="001148A2" w:rsidP="001148A2">
            <w:pPr>
              <w:pStyle w:val="QB3"/>
              <w:ind w:firstLineChars="40" w:firstLine="84"/>
              <w:rPr>
                <w:sz w:val="18"/>
                <w:szCs w:val="18"/>
              </w:rPr>
            </w:pPr>
            <w:r>
              <w:t>VARCHAR2</w:t>
            </w:r>
          </w:p>
        </w:tc>
        <w:tc>
          <w:tcPr>
            <w:tcW w:w="633" w:type="pct"/>
            <w:vAlign w:val="center"/>
          </w:tcPr>
          <w:p w:rsidR="001148A2" w:rsidRPr="00E662E7" w:rsidRDefault="001148A2" w:rsidP="001148A2">
            <w:pPr>
              <w:pStyle w:val="QB3"/>
              <w:ind w:firstLineChars="73" w:firstLine="131"/>
              <w:rPr>
                <w:sz w:val="18"/>
                <w:szCs w:val="18"/>
              </w:rPr>
            </w:pPr>
            <w:r>
              <w:rPr>
                <w:rFonts w:hint="eastAsia"/>
                <w:sz w:val="18"/>
                <w:szCs w:val="18"/>
              </w:rPr>
              <w:t>30</w:t>
            </w:r>
          </w:p>
        </w:tc>
        <w:tc>
          <w:tcPr>
            <w:tcW w:w="733" w:type="pct"/>
          </w:tcPr>
          <w:p w:rsidR="001148A2" w:rsidRPr="00E662E7" w:rsidRDefault="001148A2" w:rsidP="001148A2">
            <w:pPr>
              <w:pStyle w:val="QB3"/>
              <w:ind w:leftChars="-51" w:left="-17" w:hangingChars="50" w:hanging="90"/>
              <w:rPr>
                <w:sz w:val="18"/>
                <w:szCs w:val="18"/>
              </w:rPr>
            </w:pPr>
            <w:r>
              <w:rPr>
                <w:rFonts w:hint="eastAsia"/>
                <w:sz w:val="18"/>
                <w:szCs w:val="18"/>
              </w:rPr>
              <w:t>Y</w:t>
            </w:r>
          </w:p>
        </w:tc>
        <w:tc>
          <w:tcPr>
            <w:tcW w:w="1097" w:type="pct"/>
            <w:vAlign w:val="center"/>
          </w:tcPr>
          <w:p w:rsidR="001148A2" w:rsidRPr="00E662E7" w:rsidRDefault="001148A2" w:rsidP="001148A2">
            <w:pPr>
              <w:pStyle w:val="QB3"/>
              <w:ind w:leftChars="-51" w:left="-17" w:hangingChars="50" w:hanging="90"/>
              <w:rPr>
                <w:sz w:val="18"/>
                <w:szCs w:val="18"/>
              </w:rPr>
            </w:pPr>
            <w:r>
              <w:rPr>
                <w:rFonts w:hint="eastAsia"/>
                <w:sz w:val="18"/>
                <w:szCs w:val="18"/>
              </w:rPr>
              <w:t>HCM系统唯一标识</w:t>
            </w:r>
          </w:p>
        </w:tc>
      </w:tr>
      <w:tr w:rsidR="001148A2" w:rsidRPr="00E662E7" w:rsidTr="00410FF3">
        <w:tc>
          <w:tcPr>
            <w:tcW w:w="353" w:type="pct"/>
            <w:tcBorders>
              <w:left w:val="single" w:sz="4" w:space="0" w:color="auto"/>
            </w:tcBorders>
            <w:vAlign w:val="center"/>
          </w:tcPr>
          <w:p w:rsidR="001148A2" w:rsidRPr="00E662E7" w:rsidRDefault="001148A2" w:rsidP="0092270B">
            <w:pPr>
              <w:pStyle w:val="QB3"/>
              <w:numPr>
                <w:ilvl w:val="0"/>
                <w:numId w:val="67"/>
              </w:numPr>
              <w:spacing w:line="360" w:lineRule="auto"/>
              <w:ind w:firstLineChars="0"/>
              <w:jc w:val="center"/>
              <w:rPr>
                <w:sz w:val="18"/>
                <w:szCs w:val="18"/>
              </w:rPr>
            </w:pPr>
          </w:p>
        </w:tc>
        <w:tc>
          <w:tcPr>
            <w:tcW w:w="916" w:type="pct"/>
            <w:tcBorders>
              <w:left w:val="single" w:sz="4" w:space="0" w:color="auto"/>
            </w:tcBorders>
            <w:vAlign w:val="center"/>
          </w:tcPr>
          <w:p w:rsidR="001148A2" w:rsidRPr="00E662E7" w:rsidRDefault="001148A2" w:rsidP="001148A2">
            <w:pPr>
              <w:pStyle w:val="QB3"/>
              <w:ind w:leftChars="-51" w:left="-107" w:firstLineChars="51" w:firstLine="92"/>
              <w:jc w:val="left"/>
              <w:rPr>
                <w:sz w:val="18"/>
                <w:szCs w:val="18"/>
              </w:rPr>
            </w:pPr>
            <w:r>
              <w:rPr>
                <w:rFonts w:hint="eastAsia"/>
                <w:sz w:val="18"/>
                <w:szCs w:val="18"/>
              </w:rPr>
              <w:t>JOB_CODE</w:t>
            </w:r>
          </w:p>
        </w:tc>
        <w:tc>
          <w:tcPr>
            <w:tcW w:w="635" w:type="pct"/>
            <w:vAlign w:val="center"/>
          </w:tcPr>
          <w:p w:rsidR="001148A2" w:rsidRPr="00A01220" w:rsidRDefault="001148A2" w:rsidP="001148A2">
            <w:pPr>
              <w:pStyle w:val="QB3"/>
              <w:ind w:leftChars="-38" w:left="-12" w:hangingChars="38" w:hanging="68"/>
              <w:rPr>
                <w:sz w:val="18"/>
                <w:szCs w:val="18"/>
              </w:rPr>
            </w:pPr>
            <w:r w:rsidRPr="00A01220">
              <w:rPr>
                <w:rFonts w:hint="eastAsia"/>
                <w:sz w:val="18"/>
                <w:szCs w:val="18"/>
              </w:rPr>
              <w:t>职务编号</w:t>
            </w:r>
          </w:p>
        </w:tc>
        <w:tc>
          <w:tcPr>
            <w:tcW w:w="633" w:type="pct"/>
            <w:vAlign w:val="center"/>
          </w:tcPr>
          <w:p w:rsidR="001148A2" w:rsidRPr="00E662E7" w:rsidRDefault="001148A2" w:rsidP="001148A2">
            <w:pPr>
              <w:pStyle w:val="QB3"/>
              <w:ind w:firstLineChars="40" w:firstLine="84"/>
              <w:rPr>
                <w:sz w:val="18"/>
                <w:szCs w:val="18"/>
              </w:rPr>
            </w:pPr>
            <w:r>
              <w:t>VARCHAR2</w:t>
            </w:r>
          </w:p>
        </w:tc>
        <w:tc>
          <w:tcPr>
            <w:tcW w:w="633" w:type="pct"/>
            <w:vAlign w:val="center"/>
          </w:tcPr>
          <w:p w:rsidR="001148A2" w:rsidRPr="00E662E7" w:rsidRDefault="001148A2" w:rsidP="001148A2">
            <w:pPr>
              <w:pStyle w:val="QB3"/>
              <w:ind w:firstLineChars="73" w:firstLine="131"/>
              <w:rPr>
                <w:sz w:val="18"/>
                <w:szCs w:val="18"/>
              </w:rPr>
            </w:pPr>
            <w:r>
              <w:rPr>
                <w:rFonts w:hint="eastAsia"/>
                <w:sz w:val="18"/>
                <w:szCs w:val="18"/>
              </w:rPr>
              <w:t>30</w:t>
            </w:r>
          </w:p>
        </w:tc>
        <w:tc>
          <w:tcPr>
            <w:tcW w:w="733" w:type="pct"/>
          </w:tcPr>
          <w:p w:rsidR="001148A2" w:rsidRPr="00E662E7" w:rsidRDefault="001148A2" w:rsidP="001148A2">
            <w:pPr>
              <w:pStyle w:val="QB3"/>
              <w:ind w:leftChars="-51" w:left="-17" w:hangingChars="50" w:hanging="90"/>
              <w:rPr>
                <w:sz w:val="18"/>
                <w:szCs w:val="18"/>
              </w:rPr>
            </w:pPr>
            <w:r>
              <w:rPr>
                <w:rFonts w:hint="eastAsia"/>
                <w:sz w:val="18"/>
                <w:szCs w:val="18"/>
              </w:rPr>
              <w:t>Y</w:t>
            </w:r>
          </w:p>
        </w:tc>
        <w:tc>
          <w:tcPr>
            <w:tcW w:w="1097" w:type="pct"/>
            <w:vAlign w:val="center"/>
          </w:tcPr>
          <w:p w:rsidR="001148A2" w:rsidRPr="00E662E7" w:rsidRDefault="001148A2" w:rsidP="001148A2">
            <w:pPr>
              <w:pStyle w:val="QB3"/>
              <w:ind w:leftChars="-51" w:left="-17" w:hangingChars="50" w:hanging="90"/>
              <w:rPr>
                <w:sz w:val="18"/>
                <w:szCs w:val="18"/>
              </w:rPr>
            </w:pPr>
            <w:r>
              <w:rPr>
                <w:rFonts w:hint="eastAsia"/>
                <w:sz w:val="18"/>
                <w:szCs w:val="18"/>
              </w:rPr>
              <w:t>业务唯一标识</w:t>
            </w:r>
          </w:p>
        </w:tc>
      </w:tr>
      <w:tr w:rsidR="001148A2" w:rsidRPr="00E662E7" w:rsidTr="00410FF3">
        <w:tc>
          <w:tcPr>
            <w:tcW w:w="353" w:type="pct"/>
            <w:tcBorders>
              <w:left w:val="single" w:sz="4" w:space="0" w:color="auto"/>
            </w:tcBorders>
            <w:vAlign w:val="center"/>
          </w:tcPr>
          <w:p w:rsidR="001148A2" w:rsidRPr="00E662E7" w:rsidRDefault="001148A2" w:rsidP="0092270B">
            <w:pPr>
              <w:pStyle w:val="QB3"/>
              <w:numPr>
                <w:ilvl w:val="0"/>
                <w:numId w:val="67"/>
              </w:numPr>
              <w:spacing w:line="360" w:lineRule="auto"/>
              <w:ind w:firstLineChars="0"/>
              <w:rPr>
                <w:sz w:val="18"/>
                <w:szCs w:val="18"/>
              </w:rPr>
            </w:pPr>
          </w:p>
        </w:tc>
        <w:tc>
          <w:tcPr>
            <w:tcW w:w="916" w:type="pct"/>
            <w:tcBorders>
              <w:left w:val="single" w:sz="4" w:space="0" w:color="auto"/>
            </w:tcBorders>
            <w:vAlign w:val="center"/>
          </w:tcPr>
          <w:p w:rsidR="001148A2" w:rsidRPr="00E662E7" w:rsidRDefault="001148A2" w:rsidP="001148A2">
            <w:pPr>
              <w:pStyle w:val="QB3"/>
              <w:ind w:leftChars="-51" w:left="-107" w:firstLineChars="51" w:firstLine="92"/>
              <w:jc w:val="left"/>
              <w:rPr>
                <w:sz w:val="18"/>
                <w:szCs w:val="18"/>
              </w:rPr>
            </w:pPr>
            <w:r>
              <w:rPr>
                <w:rFonts w:hint="eastAsia"/>
                <w:sz w:val="18"/>
                <w:szCs w:val="18"/>
              </w:rPr>
              <w:t>JOB_NAME</w:t>
            </w:r>
          </w:p>
        </w:tc>
        <w:tc>
          <w:tcPr>
            <w:tcW w:w="635" w:type="pct"/>
            <w:vAlign w:val="center"/>
          </w:tcPr>
          <w:p w:rsidR="001148A2" w:rsidRPr="00A01220" w:rsidRDefault="001148A2" w:rsidP="001148A2">
            <w:pPr>
              <w:pStyle w:val="QB3"/>
              <w:ind w:leftChars="-38" w:left="-12" w:hangingChars="38" w:hanging="68"/>
              <w:rPr>
                <w:sz w:val="18"/>
                <w:szCs w:val="18"/>
              </w:rPr>
            </w:pPr>
            <w:r w:rsidRPr="00A01220">
              <w:rPr>
                <w:rFonts w:hint="eastAsia"/>
                <w:sz w:val="18"/>
                <w:szCs w:val="18"/>
              </w:rPr>
              <w:t>职务名称</w:t>
            </w:r>
          </w:p>
        </w:tc>
        <w:tc>
          <w:tcPr>
            <w:tcW w:w="633" w:type="pct"/>
            <w:vAlign w:val="center"/>
          </w:tcPr>
          <w:p w:rsidR="001148A2" w:rsidRPr="00E662E7" w:rsidRDefault="001148A2" w:rsidP="001148A2">
            <w:pPr>
              <w:pStyle w:val="QB3"/>
              <w:ind w:firstLineChars="40" w:firstLine="84"/>
              <w:rPr>
                <w:sz w:val="18"/>
                <w:szCs w:val="18"/>
              </w:rPr>
            </w:pPr>
            <w:r>
              <w:t>VARCHAR2</w:t>
            </w:r>
          </w:p>
        </w:tc>
        <w:tc>
          <w:tcPr>
            <w:tcW w:w="633" w:type="pct"/>
            <w:vAlign w:val="center"/>
          </w:tcPr>
          <w:p w:rsidR="001148A2" w:rsidRPr="00E662E7" w:rsidRDefault="001148A2" w:rsidP="001148A2">
            <w:pPr>
              <w:pStyle w:val="QB3"/>
              <w:ind w:firstLineChars="73" w:firstLine="131"/>
              <w:rPr>
                <w:sz w:val="18"/>
                <w:szCs w:val="18"/>
              </w:rPr>
            </w:pPr>
            <w:r>
              <w:rPr>
                <w:rFonts w:hint="eastAsia"/>
                <w:sz w:val="18"/>
                <w:szCs w:val="18"/>
              </w:rPr>
              <w:t>150</w:t>
            </w:r>
          </w:p>
        </w:tc>
        <w:tc>
          <w:tcPr>
            <w:tcW w:w="733" w:type="pct"/>
          </w:tcPr>
          <w:p w:rsidR="001148A2" w:rsidRPr="00E662E7" w:rsidRDefault="001148A2" w:rsidP="001148A2">
            <w:pPr>
              <w:pStyle w:val="QB3"/>
              <w:ind w:leftChars="-51" w:left="-107" w:firstLineChars="0" w:firstLine="0"/>
              <w:rPr>
                <w:sz w:val="18"/>
                <w:szCs w:val="18"/>
              </w:rPr>
            </w:pPr>
            <w:r>
              <w:rPr>
                <w:rFonts w:hint="eastAsia"/>
                <w:sz w:val="18"/>
                <w:szCs w:val="18"/>
              </w:rPr>
              <w:t>Y</w:t>
            </w:r>
          </w:p>
        </w:tc>
        <w:tc>
          <w:tcPr>
            <w:tcW w:w="1097" w:type="pct"/>
            <w:vAlign w:val="center"/>
          </w:tcPr>
          <w:p w:rsidR="001148A2" w:rsidRPr="00E662E7" w:rsidRDefault="001148A2" w:rsidP="001148A2">
            <w:pPr>
              <w:pStyle w:val="QB3"/>
              <w:ind w:leftChars="-51" w:left="-107" w:firstLineChars="0" w:firstLine="0"/>
              <w:rPr>
                <w:sz w:val="18"/>
                <w:szCs w:val="18"/>
              </w:rPr>
            </w:pPr>
          </w:p>
        </w:tc>
      </w:tr>
      <w:tr w:rsidR="001148A2" w:rsidRPr="00E662E7" w:rsidTr="00410FF3">
        <w:tc>
          <w:tcPr>
            <w:tcW w:w="353" w:type="pct"/>
            <w:tcBorders>
              <w:left w:val="single" w:sz="4" w:space="0" w:color="auto"/>
            </w:tcBorders>
            <w:vAlign w:val="center"/>
          </w:tcPr>
          <w:p w:rsidR="001148A2" w:rsidRPr="00E662E7" w:rsidRDefault="001148A2" w:rsidP="0092270B">
            <w:pPr>
              <w:pStyle w:val="QB3"/>
              <w:numPr>
                <w:ilvl w:val="0"/>
                <w:numId w:val="67"/>
              </w:numPr>
              <w:spacing w:line="360" w:lineRule="auto"/>
              <w:ind w:firstLineChars="0"/>
              <w:rPr>
                <w:sz w:val="18"/>
                <w:szCs w:val="18"/>
              </w:rPr>
            </w:pPr>
          </w:p>
        </w:tc>
        <w:tc>
          <w:tcPr>
            <w:tcW w:w="916" w:type="pct"/>
            <w:tcBorders>
              <w:left w:val="single" w:sz="4" w:space="0" w:color="auto"/>
            </w:tcBorders>
            <w:vAlign w:val="center"/>
          </w:tcPr>
          <w:p w:rsidR="001148A2" w:rsidRDefault="001148A2" w:rsidP="001148A2">
            <w:pPr>
              <w:pStyle w:val="QB3"/>
              <w:ind w:leftChars="-51" w:left="-107" w:firstLineChars="0" w:firstLine="0"/>
              <w:jc w:val="left"/>
              <w:rPr>
                <w:sz w:val="18"/>
                <w:szCs w:val="18"/>
              </w:rPr>
            </w:pPr>
            <w:r>
              <w:rPr>
                <w:rFonts w:hint="eastAsia"/>
                <w:sz w:val="18"/>
                <w:szCs w:val="18"/>
              </w:rPr>
              <w:t>STATUS</w:t>
            </w:r>
          </w:p>
        </w:tc>
        <w:tc>
          <w:tcPr>
            <w:tcW w:w="635" w:type="pct"/>
            <w:vAlign w:val="center"/>
          </w:tcPr>
          <w:p w:rsidR="001148A2" w:rsidRDefault="001148A2" w:rsidP="001148A2">
            <w:pPr>
              <w:pStyle w:val="QB3"/>
              <w:ind w:leftChars="-21" w:left="-6" w:hangingChars="21" w:hanging="38"/>
              <w:rPr>
                <w:sz w:val="18"/>
                <w:szCs w:val="18"/>
              </w:rPr>
            </w:pPr>
            <w:r>
              <w:rPr>
                <w:rFonts w:hint="eastAsia"/>
                <w:sz w:val="18"/>
                <w:szCs w:val="18"/>
              </w:rPr>
              <w:t>状态</w:t>
            </w:r>
          </w:p>
        </w:tc>
        <w:tc>
          <w:tcPr>
            <w:tcW w:w="633" w:type="pct"/>
            <w:vAlign w:val="center"/>
          </w:tcPr>
          <w:p w:rsidR="001148A2" w:rsidRDefault="001148A2" w:rsidP="001148A2">
            <w:pPr>
              <w:pStyle w:val="QB3"/>
              <w:ind w:leftChars="-9" w:hangingChars="9" w:hanging="19"/>
            </w:pPr>
            <w:r>
              <w:t>VARCHAR2</w:t>
            </w:r>
          </w:p>
        </w:tc>
        <w:tc>
          <w:tcPr>
            <w:tcW w:w="633" w:type="pct"/>
            <w:vAlign w:val="center"/>
          </w:tcPr>
          <w:p w:rsidR="001148A2" w:rsidRDefault="001148A2" w:rsidP="001148A2">
            <w:pPr>
              <w:pStyle w:val="QB3"/>
              <w:ind w:firstLineChars="23" w:firstLine="41"/>
              <w:rPr>
                <w:sz w:val="18"/>
                <w:szCs w:val="18"/>
              </w:rPr>
            </w:pPr>
            <w:r>
              <w:rPr>
                <w:rFonts w:hint="eastAsia"/>
                <w:sz w:val="18"/>
                <w:szCs w:val="18"/>
              </w:rPr>
              <w:t>20</w:t>
            </w:r>
          </w:p>
        </w:tc>
        <w:tc>
          <w:tcPr>
            <w:tcW w:w="733" w:type="pct"/>
          </w:tcPr>
          <w:p w:rsidR="001148A2" w:rsidRDefault="001148A2" w:rsidP="001148A2">
            <w:pPr>
              <w:pStyle w:val="QB3"/>
              <w:ind w:leftChars="-33" w:left="-10" w:hangingChars="33" w:hanging="59"/>
              <w:rPr>
                <w:sz w:val="18"/>
                <w:szCs w:val="18"/>
              </w:rPr>
            </w:pPr>
            <w:r>
              <w:rPr>
                <w:rFonts w:hint="eastAsia"/>
                <w:sz w:val="18"/>
                <w:szCs w:val="18"/>
              </w:rPr>
              <w:t>Y</w:t>
            </w:r>
          </w:p>
        </w:tc>
        <w:tc>
          <w:tcPr>
            <w:tcW w:w="1097" w:type="pct"/>
            <w:vAlign w:val="center"/>
          </w:tcPr>
          <w:p w:rsidR="001148A2" w:rsidRDefault="001148A2" w:rsidP="001148A2">
            <w:pPr>
              <w:pStyle w:val="QB3"/>
              <w:ind w:leftChars="-33" w:left="-10" w:hangingChars="33" w:hanging="59"/>
              <w:rPr>
                <w:sz w:val="18"/>
                <w:szCs w:val="18"/>
              </w:rPr>
            </w:pPr>
            <w:r>
              <w:rPr>
                <w:rFonts w:hint="eastAsia"/>
                <w:sz w:val="18"/>
                <w:szCs w:val="18"/>
              </w:rPr>
              <w:t>Y/N</w:t>
            </w:r>
          </w:p>
        </w:tc>
      </w:tr>
    </w:tbl>
    <w:p w:rsidR="002A7553" w:rsidRPr="00392810" w:rsidRDefault="002A7553" w:rsidP="002A7553">
      <w:pPr>
        <w:pStyle w:val="QB3"/>
        <w:ind w:firstLine="420"/>
      </w:pPr>
    </w:p>
    <w:p w:rsidR="002A7553" w:rsidRDefault="002A7553" w:rsidP="002A7553">
      <w:pPr>
        <w:pStyle w:val="QB3"/>
        <w:spacing w:line="360" w:lineRule="auto"/>
        <w:ind w:firstLine="420"/>
        <w:rPr>
          <w:bCs/>
        </w:rPr>
      </w:pPr>
      <w:r w:rsidRPr="00352A3E">
        <w:rPr>
          <w:bCs/>
        </w:rPr>
        <w:t>业务规则和逻辑</w:t>
      </w:r>
      <w:r>
        <w:rPr>
          <w:rFonts w:hint="eastAsia"/>
          <w:bCs/>
        </w:rPr>
        <w:t>:</w:t>
      </w:r>
    </w:p>
    <w:p w:rsidR="002A7553" w:rsidRPr="001148A2" w:rsidRDefault="002A7553" w:rsidP="0092270B">
      <w:pPr>
        <w:pStyle w:val="QB3"/>
        <w:numPr>
          <w:ilvl w:val="0"/>
          <w:numId w:val="63"/>
        </w:numPr>
        <w:spacing w:line="360" w:lineRule="auto"/>
        <w:ind w:firstLineChars="0"/>
      </w:pPr>
      <w:r w:rsidRPr="001148A2">
        <w:rPr>
          <w:rFonts w:hint="eastAsia"/>
        </w:rPr>
        <w:t>主键：</w:t>
      </w:r>
      <w:r w:rsidR="004623EB" w:rsidRPr="001148A2">
        <w:rPr>
          <w:rFonts w:hint="eastAsia"/>
        </w:rPr>
        <w:t>职务</w:t>
      </w:r>
      <w:r w:rsidR="001148A2">
        <w:rPr>
          <w:rFonts w:hint="eastAsia"/>
        </w:rPr>
        <w:t>ID</w:t>
      </w:r>
      <w:r w:rsidR="001C4290">
        <w:t>;</w:t>
      </w:r>
      <w:r w:rsidR="001C4290">
        <w:rPr>
          <w:rFonts w:hint="eastAsia"/>
        </w:rPr>
        <w:t>业务唯一标识：职务编号</w:t>
      </w:r>
    </w:p>
    <w:p w:rsidR="002A7553" w:rsidRPr="00352A3E" w:rsidRDefault="002A7553" w:rsidP="0092270B">
      <w:pPr>
        <w:pStyle w:val="QB3"/>
        <w:numPr>
          <w:ilvl w:val="0"/>
          <w:numId w:val="63"/>
        </w:numPr>
        <w:spacing w:line="360" w:lineRule="auto"/>
        <w:ind w:firstLineChars="0"/>
      </w:pPr>
      <w:r w:rsidRPr="00352A3E">
        <w:rPr>
          <w:rFonts w:hint="eastAsia"/>
        </w:rPr>
        <w:t>接口文件名：</w:t>
      </w:r>
      <w:r w:rsidR="00ED16F4">
        <w:rPr>
          <w:rFonts w:hint="eastAsia"/>
          <w:sz w:val="18"/>
          <w:szCs w:val="18"/>
        </w:rPr>
        <w:t>JOB</w:t>
      </w:r>
      <w:r w:rsidRPr="00352A3E">
        <w:t>_</w:t>
      </w:r>
      <w:r w:rsidR="000365FB">
        <w:rPr>
          <w:rFonts w:hint="eastAsia"/>
        </w:rPr>
        <w:t>BLDI</w:t>
      </w:r>
      <w:r w:rsidRPr="00352A3E">
        <w:t>_YYYYMMDDHHM</w:t>
      </w:r>
      <w:r>
        <w:rPr>
          <w:rFonts w:hint="eastAsia"/>
        </w:rPr>
        <w:t>I</w:t>
      </w:r>
      <w:r w:rsidRPr="00352A3E">
        <w:t>SS.txt</w:t>
      </w:r>
    </w:p>
    <w:p w:rsidR="002A7553" w:rsidRPr="00352A3E" w:rsidRDefault="002A7553" w:rsidP="00BB2689">
      <w:pPr>
        <w:pStyle w:val="QB3"/>
        <w:spacing w:line="360" w:lineRule="auto"/>
        <w:ind w:leftChars="200" w:left="420" w:firstLineChars="0" w:firstLine="0"/>
      </w:pPr>
      <w:r w:rsidRPr="00352A3E">
        <w:rPr>
          <w:rFonts w:hint="eastAsia"/>
        </w:rPr>
        <w:t>其中：</w:t>
      </w:r>
      <w:r w:rsidR="00ED16F4">
        <w:rPr>
          <w:rFonts w:hint="eastAsia"/>
          <w:sz w:val="18"/>
          <w:szCs w:val="18"/>
        </w:rPr>
        <w:t>JOB</w:t>
      </w:r>
      <w:r w:rsidRPr="00352A3E">
        <w:rPr>
          <w:rFonts w:hint="eastAsia"/>
        </w:rPr>
        <w:t>为</w:t>
      </w:r>
      <w:r>
        <w:rPr>
          <w:rFonts w:hint="eastAsia"/>
        </w:rPr>
        <w:t>同步文件类型</w:t>
      </w:r>
      <w:r w:rsidRPr="00352A3E">
        <w:rPr>
          <w:rFonts w:hint="eastAsia"/>
        </w:rPr>
        <w:t>，YYYYMMDDHHM</w:t>
      </w:r>
      <w:r>
        <w:rPr>
          <w:rFonts w:hint="eastAsia"/>
        </w:rPr>
        <w:t>I</w:t>
      </w:r>
      <w:r w:rsidRPr="00352A3E">
        <w:rPr>
          <w:rFonts w:hint="eastAsia"/>
        </w:rPr>
        <w:t>SS为接口文件年月日时分秒。如</w:t>
      </w:r>
      <w:r w:rsidR="000365FB">
        <w:rPr>
          <w:rFonts w:hint="eastAsia"/>
        </w:rPr>
        <w:t>本来</w:t>
      </w:r>
      <w:r w:rsidRPr="00352A3E">
        <w:rPr>
          <w:rFonts w:hint="eastAsia"/>
        </w:rPr>
        <w:t>公司</w:t>
      </w:r>
      <w:r>
        <w:rPr>
          <w:rFonts w:hint="eastAsia"/>
        </w:rPr>
        <w:t>2014</w:t>
      </w:r>
      <w:r w:rsidRPr="00352A3E">
        <w:rPr>
          <w:rFonts w:hint="eastAsia"/>
        </w:rPr>
        <w:t>年</w:t>
      </w:r>
      <w:r>
        <w:rPr>
          <w:rFonts w:hint="eastAsia"/>
        </w:rPr>
        <w:t>9</w:t>
      </w:r>
      <w:r w:rsidRPr="00352A3E">
        <w:rPr>
          <w:rFonts w:hint="eastAsia"/>
        </w:rPr>
        <w:t>月</w:t>
      </w:r>
      <w:r>
        <w:rPr>
          <w:rFonts w:hint="eastAsia"/>
        </w:rPr>
        <w:t>30</w:t>
      </w:r>
      <w:r w:rsidRPr="00352A3E">
        <w:rPr>
          <w:rFonts w:hint="eastAsia"/>
        </w:rPr>
        <w:t>日18:32:53的</w:t>
      </w:r>
      <w:r w:rsidR="00ED16F4">
        <w:rPr>
          <w:rFonts w:hint="eastAsia"/>
        </w:rPr>
        <w:t>职务</w:t>
      </w:r>
      <w:r w:rsidRPr="00352A3E">
        <w:rPr>
          <w:rFonts w:hint="eastAsia"/>
        </w:rPr>
        <w:t>基本信息接口文件名为：</w:t>
      </w:r>
      <w:r w:rsidR="00ED16F4">
        <w:rPr>
          <w:rFonts w:hint="eastAsia"/>
        </w:rPr>
        <w:t>JOB</w:t>
      </w:r>
      <w:r>
        <w:rPr>
          <w:rFonts w:hint="eastAsia"/>
        </w:rPr>
        <w:t>_</w:t>
      </w:r>
      <w:r w:rsidR="000365FB">
        <w:rPr>
          <w:rFonts w:hint="eastAsia"/>
        </w:rPr>
        <w:t>BLDI</w:t>
      </w:r>
      <w:r>
        <w:rPr>
          <w:rFonts w:hint="eastAsia"/>
        </w:rPr>
        <w:t>_20140930</w:t>
      </w:r>
      <w:r w:rsidRPr="00352A3E">
        <w:rPr>
          <w:rFonts w:hint="eastAsia"/>
        </w:rPr>
        <w:t>183253.txt</w:t>
      </w:r>
      <w:r>
        <w:rPr>
          <w:rFonts w:hint="eastAsia"/>
        </w:rPr>
        <w:t>。</w:t>
      </w:r>
    </w:p>
    <w:p w:rsidR="002A7553" w:rsidRPr="00352A3E" w:rsidRDefault="002A7553" w:rsidP="0092270B">
      <w:pPr>
        <w:pStyle w:val="QB3"/>
        <w:numPr>
          <w:ilvl w:val="0"/>
          <w:numId w:val="63"/>
        </w:numPr>
        <w:spacing w:line="360" w:lineRule="auto"/>
        <w:ind w:firstLineChars="0"/>
      </w:pPr>
      <w:r w:rsidRPr="00352A3E">
        <w:rPr>
          <w:rFonts w:hint="eastAsia"/>
        </w:rPr>
        <w:t>数据传输方式：</w:t>
      </w:r>
    </w:p>
    <w:p w:rsidR="002A7553" w:rsidRPr="00352A3E" w:rsidRDefault="002A7553" w:rsidP="00BB2689">
      <w:pPr>
        <w:pStyle w:val="QB3"/>
        <w:spacing w:line="360" w:lineRule="auto"/>
        <w:ind w:leftChars="200" w:left="420" w:firstLineChars="0" w:firstLine="0"/>
      </w:pPr>
      <w:r w:rsidRPr="00352A3E">
        <w:rPr>
          <w:rFonts w:hint="eastAsia"/>
        </w:rPr>
        <w:t>采用FTP文件传输协议，</w:t>
      </w:r>
      <w:r>
        <w:rPr>
          <w:rFonts w:hint="eastAsia"/>
        </w:rPr>
        <w:t>HCM系统</w:t>
      </w:r>
      <w:r w:rsidRPr="00352A3E">
        <w:rPr>
          <w:rFonts w:hint="eastAsia"/>
        </w:rPr>
        <w:t>与</w:t>
      </w:r>
      <w:r w:rsidR="0046637C">
        <w:rPr>
          <w:rFonts w:hint="eastAsia"/>
        </w:rPr>
        <w:t>OA系统</w:t>
      </w:r>
      <w:r>
        <w:rPr>
          <w:rFonts w:hint="eastAsia"/>
        </w:rPr>
        <w:t>指</w:t>
      </w:r>
      <w:r w:rsidRPr="00352A3E">
        <w:rPr>
          <w:rFonts w:hint="eastAsia"/>
        </w:rPr>
        <w:t>定</w:t>
      </w:r>
      <w:r>
        <w:rPr>
          <w:rFonts w:hint="eastAsia"/>
        </w:rPr>
        <w:t>的</w:t>
      </w:r>
      <w:r w:rsidRPr="00352A3E">
        <w:rPr>
          <w:rFonts w:hint="eastAsia"/>
        </w:rPr>
        <w:t>接口机和共享目录，双方响应机制</w:t>
      </w:r>
      <w:r w:rsidRPr="003A45A5">
        <w:rPr>
          <w:rFonts w:hint="eastAsia"/>
          <w:color w:val="FF0000"/>
        </w:rPr>
        <w:t>每</w:t>
      </w:r>
      <w:r w:rsidR="00E80C9A">
        <w:rPr>
          <w:rFonts w:hint="eastAsia"/>
          <w:color w:val="FF0000"/>
        </w:rPr>
        <w:t>日</w:t>
      </w:r>
      <w:r w:rsidR="00E80C9A">
        <w:rPr>
          <w:rFonts w:hint="eastAsia"/>
        </w:rPr>
        <w:t>定时传送（日</w:t>
      </w:r>
      <w:r>
        <w:rPr>
          <w:rFonts w:hint="eastAsia"/>
        </w:rPr>
        <w:t>接口）</w:t>
      </w:r>
    </w:p>
    <w:p w:rsidR="002A7553" w:rsidRPr="00352A3E" w:rsidRDefault="002A7553" w:rsidP="0092270B">
      <w:pPr>
        <w:pStyle w:val="QB3"/>
        <w:numPr>
          <w:ilvl w:val="0"/>
          <w:numId w:val="63"/>
        </w:numPr>
        <w:spacing w:line="360" w:lineRule="auto"/>
        <w:ind w:firstLineChars="0"/>
      </w:pPr>
      <w:r w:rsidRPr="00352A3E">
        <w:rPr>
          <w:rFonts w:hint="eastAsia"/>
        </w:rPr>
        <w:t>接口文件格式：</w:t>
      </w:r>
    </w:p>
    <w:p w:rsidR="002A7553" w:rsidRPr="00352A3E" w:rsidRDefault="002A7553" w:rsidP="002A7553">
      <w:pPr>
        <w:pStyle w:val="QB3"/>
        <w:spacing w:line="360" w:lineRule="auto"/>
        <w:ind w:firstLine="420"/>
      </w:pPr>
      <w:r w:rsidRPr="00352A3E">
        <w:rPr>
          <w:rFonts w:hint="eastAsia"/>
        </w:rPr>
        <w:t>接口文件字段间采用英文半角逗号“</w:t>
      </w:r>
      <w:r w:rsidR="00405695">
        <w:rPr>
          <w:rStyle w:val="x1a"/>
        </w:rPr>
        <w:t>^</w:t>
      </w:r>
      <w:r w:rsidRPr="00352A3E">
        <w:rPr>
          <w:rFonts w:hint="eastAsia"/>
        </w:rPr>
        <w:t>”分隔，文件格式如下：</w:t>
      </w:r>
    </w:p>
    <w:p w:rsidR="002A7553" w:rsidRPr="00352A3E" w:rsidRDefault="001C4290" w:rsidP="002A7553">
      <w:pPr>
        <w:pStyle w:val="QB3"/>
        <w:spacing w:line="360" w:lineRule="auto"/>
        <w:ind w:leftChars="200" w:left="420" w:firstLineChars="0" w:firstLine="0"/>
      </w:pPr>
      <w:r>
        <w:rPr>
          <w:rStyle w:val="x1a"/>
        </w:rPr>
        <w:t>300000123798123698^1203^</w:t>
      </w:r>
      <w:r w:rsidR="00AA0AF0" w:rsidRPr="00AA0AF0">
        <w:rPr>
          <w:rStyle w:val="x1a"/>
          <w:rFonts w:hint="eastAsia"/>
        </w:rPr>
        <w:t>服务经理</w:t>
      </w:r>
      <w:r>
        <w:rPr>
          <w:rStyle w:val="x1a"/>
          <w:rFonts w:hint="eastAsia"/>
        </w:rPr>
        <w:t>^</w:t>
      </w:r>
      <w:r>
        <w:rPr>
          <w:rStyle w:val="x1a"/>
        </w:rPr>
        <w:t>A</w:t>
      </w:r>
    </w:p>
    <w:p w:rsidR="002A7553" w:rsidRDefault="002A7553" w:rsidP="0092270B">
      <w:pPr>
        <w:pStyle w:val="QB3"/>
        <w:numPr>
          <w:ilvl w:val="0"/>
          <w:numId w:val="63"/>
        </w:numPr>
        <w:spacing w:line="360" w:lineRule="auto"/>
        <w:ind w:firstLineChars="0"/>
      </w:pPr>
      <w:r w:rsidRPr="00352A3E">
        <w:rPr>
          <w:rFonts w:hint="eastAsia"/>
        </w:rPr>
        <w:t>接口传输约定：</w:t>
      </w:r>
    </w:p>
    <w:p w:rsidR="00BB2689" w:rsidRPr="00352A3E" w:rsidRDefault="00BB2689" w:rsidP="00BB2689">
      <w:pPr>
        <w:pStyle w:val="QB3"/>
        <w:spacing w:line="360" w:lineRule="auto"/>
        <w:ind w:left="420" w:firstLineChars="0" w:firstLine="0"/>
      </w:pPr>
      <w:r>
        <w:rPr>
          <w:rFonts w:hint="eastAsia"/>
        </w:rPr>
        <w:t>HCM系统根据实际需要，</w:t>
      </w:r>
      <w:r w:rsidR="00E80C9A">
        <w:rPr>
          <w:rFonts w:hint="eastAsia"/>
        </w:rPr>
        <w:t xml:space="preserve">每日 XX时XX分 </w:t>
      </w:r>
      <w:r>
        <w:rPr>
          <w:rFonts w:hint="eastAsia"/>
        </w:rPr>
        <w:t>传递接口文件到接口机，</w:t>
      </w:r>
      <w:r w:rsidR="001148A2">
        <w:rPr>
          <w:rFonts w:hint="eastAsia"/>
        </w:rPr>
        <w:t>本地</w:t>
      </w:r>
      <w:r w:rsidR="0046637C">
        <w:rPr>
          <w:rFonts w:hint="eastAsia"/>
        </w:rPr>
        <w:t>系统</w:t>
      </w:r>
      <w:r>
        <w:rPr>
          <w:rFonts w:hint="eastAsia"/>
        </w:rPr>
        <w:t>下载解析文件。</w:t>
      </w:r>
    </w:p>
    <w:p w:rsidR="00BB2689" w:rsidRPr="00BB2689" w:rsidRDefault="00BB2689" w:rsidP="00BB2689">
      <w:pPr>
        <w:pStyle w:val="QB3"/>
        <w:spacing w:line="360" w:lineRule="auto"/>
        <w:ind w:left="840" w:firstLineChars="0" w:firstLine="0"/>
      </w:pPr>
    </w:p>
    <w:p w:rsidR="00DB4C73" w:rsidRPr="00DB4C73" w:rsidRDefault="00DB4C73" w:rsidP="00D60F2B">
      <w:pPr>
        <w:pStyle w:val="QB2"/>
      </w:pPr>
      <w:bookmarkStart w:id="21" w:name="_Toc398393831"/>
      <w:bookmarkStart w:id="22" w:name="_Toc489457595"/>
      <w:r>
        <w:rPr>
          <w:rFonts w:hint="eastAsia"/>
        </w:rPr>
        <w:t>人员</w:t>
      </w:r>
      <w:r w:rsidR="001148A2">
        <w:rPr>
          <w:rFonts w:hint="eastAsia"/>
        </w:rPr>
        <w:t>全量</w:t>
      </w:r>
      <w:r>
        <w:rPr>
          <w:rFonts w:hint="eastAsia"/>
        </w:rPr>
        <w:t>信息同步接口</w:t>
      </w:r>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7098"/>
      </w:tblGrid>
      <w:tr w:rsidR="00DB4C73" w:rsidRPr="00E662E7" w:rsidTr="00C3503D">
        <w:trPr>
          <w:trHeight w:val="329"/>
          <w:jc w:val="center"/>
        </w:trPr>
        <w:tc>
          <w:tcPr>
            <w:tcW w:w="1815" w:type="dxa"/>
          </w:tcPr>
          <w:p w:rsidR="00DB4C73" w:rsidRPr="00E662E7" w:rsidRDefault="00DB4C73" w:rsidP="00C3503D">
            <w:pPr>
              <w:pStyle w:val="QB3"/>
              <w:ind w:firstLineChars="0" w:firstLine="0"/>
              <w:rPr>
                <w:sz w:val="18"/>
                <w:szCs w:val="18"/>
              </w:rPr>
            </w:pPr>
            <w:r w:rsidRPr="00E662E7">
              <w:rPr>
                <w:rFonts w:hint="eastAsia"/>
                <w:sz w:val="18"/>
                <w:szCs w:val="18"/>
              </w:rPr>
              <w:t>名称</w:t>
            </w:r>
          </w:p>
        </w:tc>
        <w:tc>
          <w:tcPr>
            <w:tcW w:w="7098" w:type="dxa"/>
          </w:tcPr>
          <w:p w:rsidR="00DB4C73" w:rsidRPr="00E662E7" w:rsidRDefault="00DB4C73" w:rsidP="00C3503D">
            <w:pPr>
              <w:pStyle w:val="QB3"/>
              <w:ind w:leftChars="-13" w:left="-4" w:hangingChars="13" w:hanging="23"/>
              <w:rPr>
                <w:sz w:val="18"/>
                <w:szCs w:val="18"/>
              </w:rPr>
            </w:pPr>
            <w:r>
              <w:rPr>
                <w:rFonts w:hint="eastAsia"/>
                <w:sz w:val="18"/>
                <w:szCs w:val="18"/>
              </w:rPr>
              <w:t>人员基本信息同步接口</w:t>
            </w:r>
          </w:p>
        </w:tc>
      </w:tr>
      <w:tr w:rsidR="00DB4C73" w:rsidRPr="00E662E7" w:rsidTr="00C3503D">
        <w:trPr>
          <w:trHeight w:val="315"/>
          <w:jc w:val="center"/>
        </w:trPr>
        <w:tc>
          <w:tcPr>
            <w:tcW w:w="1815" w:type="dxa"/>
          </w:tcPr>
          <w:p w:rsidR="00DB4C73" w:rsidRPr="00E662E7" w:rsidRDefault="00DB4C73" w:rsidP="00C3503D">
            <w:pPr>
              <w:pStyle w:val="QB3"/>
              <w:ind w:firstLineChars="0" w:firstLine="0"/>
              <w:rPr>
                <w:sz w:val="18"/>
                <w:szCs w:val="18"/>
              </w:rPr>
            </w:pPr>
            <w:r w:rsidRPr="00E662E7">
              <w:rPr>
                <w:rFonts w:hint="eastAsia"/>
                <w:sz w:val="18"/>
                <w:szCs w:val="18"/>
              </w:rPr>
              <w:t>接口编码</w:t>
            </w:r>
          </w:p>
        </w:tc>
        <w:tc>
          <w:tcPr>
            <w:tcW w:w="7098" w:type="dxa"/>
          </w:tcPr>
          <w:p w:rsidR="00DB4C73" w:rsidRPr="00E662E7" w:rsidRDefault="000365FB" w:rsidP="00C3503D">
            <w:pPr>
              <w:pStyle w:val="QB3"/>
              <w:ind w:leftChars="-13" w:left="-4" w:hangingChars="13" w:hanging="23"/>
              <w:rPr>
                <w:sz w:val="18"/>
                <w:szCs w:val="18"/>
              </w:rPr>
            </w:pPr>
            <w:r>
              <w:rPr>
                <w:rFonts w:hint="eastAsia"/>
                <w:sz w:val="18"/>
                <w:szCs w:val="18"/>
              </w:rPr>
              <w:t>BLDI</w:t>
            </w:r>
            <w:r w:rsidR="00DB4C73" w:rsidRPr="00E662E7">
              <w:rPr>
                <w:rFonts w:hint="eastAsia"/>
                <w:sz w:val="18"/>
                <w:szCs w:val="18"/>
              </w:rPr>
              <w:t>00</w:t>
            </w:r>
            <w:r w:rsidR="001148A2">
              <w:rPr>
                <w:rFonts w:hint="eastAsia"/>
                <w:sz w:val="18"/>
                <w:szCs w:val="18"/>
              </w:rPr>
              <w:t>3</w:t>
            </w:r>
          </w:p>
        </w:tc>
      </w:tr>
      <w:tr w:rsidR="00DB4C73" w:rsidRPr="00E662E7" w:rsidTr="00C3503D">
        <w:trPr>
          <w:trHeight w:val="329"/>
          <w:jc w:val="center"/>
        </w:trPr>
        <w:tc>
          <w:tcPr>
            <w:tcW w:w="1815" w:type="dxa"/>
          </w:tcPr>
          <w:p w:rsidR="00DB4C73" w:rsidRPr="00E662E7" w:rsidRDefault="00DB4C73" w:rsidP="00C3503D">
            <w:pPr>
              <w:pStyle w:val="QB3"/>
              <w:ind w:firstLineChars="0" w:firstLine="0"/>
              <w:rPr>
                <w:sz w:val="18"/>
                <w:szCs w:val="18"/>
              </w:rPr>
            </w:pPr>
            <w:r w:rsidRPr="00E662E7">
              <w:rPr>
                <w:rFonts w:hint="eastAsia"/>
                <w:sz w:val="18"/>
                <w:szCs w:val="18"/>
              </w:rPr>
              <w:t>接口协议</w:t>
            </w:r>
          </w:p>
        </w:tc>
        <w:tc>
          <w:tcPr>
            <w:tcW w:w="7098" w:type="dxa"/>
          </w:tcPr>
          <w:p w:rsidR="00DB4C73" w:rsidRPr="00E662E7" w:rsidRDefault="00DB4C73" w:rsidP="00C3503D">
            <w:pPr>
              <w:pStyle w:val="QB3"/>
              <w:ind w:leftChars="-13" w:left="-4" w:hangingChars="13" w:hanging="23"/>
              <w:rPr>
                <w:sz w:val="18"/>
                <w:szCs w:val="18"/>
              </w:rPr>
            </w:pPr>
            <w:r w:rsidRPr="00E662E7">
              <w:rPr>
                <w:rFonts w:hint="eastAsia"/>
                <w:sz w:val="18"/>
                <w:szCs w:val="18"/>
              </w:rPr>
              <w:t>文件</w:t>
            </w:r>
          </w:p>
        </w:tc>
      </w:tr>
      <w:tr w:rsidR="00DB4C73" w:rsidRPr="00E662E7" w:rsidTr="00C3503D">
        <w:trPr>
          <w:trHeight w:val="329"/>
          <w:jc w:val="center"/>
        </w:trPr>
        <w:tc>
          <w:tcPr>
            <w:tcW w:w="1815" w:type="dxa"/>
          </w:tcPr>
          <w:p w:rsidR="00DB4C73" w:rsidRPr="00E662E7" w:rsidRDefault="00DB4C73" w:rsidP="00C3503D">
            <w:pPr>
              <w:pStyle w:val="QB3"/>
              <w:ind w:firstLineChars="0" w:firstLine="0"/>
              <w:rPr>
                <w:sz w:val="18"/>
                <w:szCs w:val="18"/>
              </w:rPr>
            </w:pPr>
            <w:r w:rsidRPr="00E662E7">
              <w:rPr>
                <w:rFonts w:hint="eastAsia"/>
                <w:sz w:val="18"/>
                <w:szCs w:val="18"/>
              </w:rPr>
              <w:t>数据格式</w:t>
            </w:r>
          </w:p>
        </w:tc>
        <w:tc>
          <w:tcPr>
            <w:tcW w:w="7098" w:type="dxa"/>
          </w:tcPr>
          <w:p w:rsidR="00DB4C73" w:rsidRPr="00E662E7" w:rsidRDefault="00DB4C73" w:rsidP="00C3503D">
            <w:pPr>
              <w:pStyle w:val="QB3"/>
              <w:ind w:leftChars="-13" w:left="-4" w:hangingChars="13" w:hanging="23"/>
              <w:rPr>
                <w:sz w:val="18"/>
                <w:szCs w:val="18"/>
              </w:rPr>
            </w:pPr>
            <w:r w:rsidRPr="00E662E7">
              <w:rPr>
                <w:rFonts w:hint="eastAsia"/>
                <w:sz w:val="18"/>
                <w:szCs w:val="18"/>
              </w:rPr>
              <w:t>TXT</w:t>
            </w:r>
          </w:p>
        </w:tc>
      </w:tr>
      <w:tr w:rsidR="00DB4C73" w:rsidRPr="00E662E7" w:rsidTr="00C3503D">
        <w:trPr>
          <w:trHeight w:val="988"/>
          <w:jc w:val="center"/>
        </w:trPr>
        <w:tc>
          <w:tcPr>
            <w:tcW w:w="1815" w:type="dxa"/>
          </w:tcPr>
          <w:p w:rsidR="00DB4C73" w:rsidRPr="00E662E7" w:rsidRDefault="00DB4C73" w:rsidP="00C3503D">
            <w:pPr>
              <w:pStyle w:val="QB3"/>
              <w:ind w:firstLineChars="0" w:firstLine="0"/>
              <w:rPr>
                <w:sz w:val="18"/>
                <w:szCs w:val="18"/>
              </w:rPr>
            </w:pPr>
            <w:r w:rsidRPr="00E662E7">
              <w:rPr>
                <w:rFonts w:hint="eastAsia"/>
                <w:sz w:val="18"/>
                <w:szCs w:val="18"/>
              </w:rPr>
              <w:t>说明</w:t>
            </w:r>
          </w:p>
        </w:tc>
        <w:tc>
          <w:tcPr>
            <w:tcW w:w="7098" w:type="dxa"/>
          </w:tcPr>
          <w:p w:rsidR="00DB4C73" w:rsidRDefault="00DB4C73" w:rsidP="00BB2689">
            <w:pPr>
              <w:pStyle w:val="QB3"/>
              <w:ind w:leftChars="-13" w:left="-4" w:hangingChars="13" w:hanging="23"/>
              <w:rPr>
                <w:sz w:val="18"/>
                <w:szCs w:val="18"/>
              </w:rPr>
            </w:pPr>
            <w:r>
              <w:rPr>
                <w:rFonts w:hint="eastAsia"/>
                <w:sz w:val="18"/>
                <w:szCs w:val="18"/>
              </w:rPr>
              <w:t>HCM系统收集当前有效的</w:t>
            </w:r>
            <w:r w:rsidR="00BB2689">
              <w:rPr>
                <w:rFonts w:hint="eastAsia"/>
                <w:sz w:val="18"/>
                <w:szCs w:val="18"/>
              </w:rPr>
              <w:t>人员</w:t>
            </w:r>
            <w:r>
              <w:rPr>
                <w:rFonts w:hint="eastAsia"/>
                <w:sz w:val="18"/>
                <w:szCs w:val="18"/>
              </w:rPr>
              <w:t>全量信息,上传至指定FTP接口机上，</w:t>
            </w:r>
            <w:r w:rsidR="001148A2">
              <w:rPr>
                <w:rFonts w:hint="eastAsia"/>
                <w:sz w:val="18"/>
                <w:szCs w:val="18"/>
              </w:rPr>
              <w:t>本来本地系统同步数据至本地存储目录</w:t>
            </w:r>
          </w:p>
          <w:p w:rsidR="00BB2689" w:rsidRPr="00E662E7" w:rsidRDefault="00BB2689" w:rsidP="00295929">
            <w:pPr>
              <w:pStyle w:val="QB3"/>
              <w:ind w:leftChars="-13" w:left="-4" w:hangingChars="13" w:hanging="23"/>
              <w:rPr>
                <w:sz w:val="18"/>
                <w:szCs w:val="18"/>
              </w:rPr>
            </w:pPr>
          </w:p>
        </w:tc>
      </w:tr>
    </w:tbl>
    <w:p w:rsidR="00DB4C73" w:rsidRPr="00352A3E" w:rsidRDefault="00DB4C73" w:rsidP="00DB4C73">
      <w:pPr>
        <w:pStyle w:val="QB3"/>
        <w:ind w:firstLine="420"/>
      </w:pPr>
    </w:p>
    <w:tbl>
      <w:tblPr>
        <w:tblW w:w="4941"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41"/>
        <w:gridCol w:w="1627"/>
        <w:gridCol w:w="1190"/>
        <w:gridCol w:w="1150"/>
        <w:gridCol w:w="1150"/>
        <w:gridCol w:w="1331"/>
        <w:gridCol w:w="1992"/>
      </w:tblGrid>
      <w:tr w:rsidR="00DB4C73" w:rsidRPr="00E662E7" w:rsidTr="000A3E85">
        <w:tc>
          <w:tcPr>
            <w:tcW w:w="353" w:type="pct"/>
            <w:tcBorders>
              <w:top w:val="single" w:sz="6" w:space="0" w:color="000000"/>
              <w:left w:val="single" w:sz="4" w:space="0" w:color="auto"/>
              <w:bottom w:val="single" w:sz="6" w:space="0" w:color="000000"/>
              <w:right w:val="single" w:sz="6" w:space="0" w:color="000000"/>
            </w:tcBorders>
            <w:shd w:val="clear" w:color="auto" w:fill="E0E0E0"/>
          </w:tcPr>
          <w:p w:rsidR="00DB4C73" w:rsidRPr="00E662E7" w:rsidRDefault="00DB4C73" w:rsidP="00C3503D">
            <w:pPr>
              <w:pStyle w:val="QB3"/>
              <w:ind w:firstLineChars="0" w:firstLine="0"/>
              <w:jc w:val="center"/>
              <w:rPr>
                <w:sz w:val="18"/>
                <w:szCs w:val="18"/>
              </w:rPr>
            </w:pPr>
            <w:r w:rsidRPr="00E662E7">
              <w:rPr>
                <w:rFonts w:hint="eastAsia"/>
                <w:sz w:val="18"/>
                <w:szCs w:val="18"/>
              </w:rPr>
              <w:t>序号</w:t>
            </w:r>
          </w:p>
        </w:tc>
        <w:tc>
          <w:tcPr>
            <w:tcW w:w="896" w:type="pct"/>
            <w:tcBorders>
              <w:top w:val="single" w:sz="6" w:space="0" w:color="000000"/>
              <w:left w:val="single" w:sz="4" w:space="0" w:color="auto"/>
              <w:bottom w:val="single" w:sz="6" w:space="0" w:color="000000"/>
              <w:right w:val="single" w:sz="6" w:space="0" w:color="000000"/>
            </w:tcBorders>
            <w:shd w:val="clear" w:color="auto" w:fill="E0E0E0"/>
          </w:tcPr>
          <w:p w:rsidR="00DB4C73" w:rsidRPr="00E662E7" w:rsidRDefault="00DB4C73" w:rsidP="00C3503D">
            <w:pPr>
              <w:pStyle w:val="QB3"/>
              <w:ind w:leftChars="-51" w:left="-107" w:firstLineChars="51" w:firstLine="92"/>
              <w:jc w:val="center"/>
              <w:rPr>
                <w:sz w:val="18"/>
                <w:szCs w:val="18"/>
              </w:rPr>
            </w:pPr>
            <w:r w:rsidRPr="00E662E7">
              <w:rPr>
                <w:rFonts w:hint="eastAsia"/>
                <w:sz w:val="18"/>
                <w:szCs w:val="18"/>
              </w:rPr>
              <w:t>元素名称</w:t>
            </w:r>
          </w:p>
        </w:tc>
        <w:tc>
          <w:tcPr>
            <w:tcW w:w="655" w:type="pct"/>
            <w:tcBorders>
              <w:top w:val="single" w:sz="6" w:space="0" w:color="000000"/>
              <w:left w:val="single" w:sz="6" w:space="0" w:color="000000"/>
              <w:bottom w:val="single" w:sz="6" w:space="0" w:color="000000"/>
              <w:right w:val="single" w:sz="6" w:space="0" w:color="000000"/>
            </w:tcBorders>
            <w:shd w:val="clear" w:color="auto" w:fill="E0E0E0"/>
          </w:tcPr>
          <w:p w:rsidR="00DB4C73" w:rsidRPr="00E662E7" w:rsidRDefault="00DB4C73" w:rsidP="00C3503D">
            <w:pPr>
              <w:pStyle w:val="QB3"/>
              <w:ind w:leftChars="-38" w:left="-12" w:hangingChars="38" w:hanging="68"/>
              <w:jc w:val="center"/>
              <w:rPr>
                <w:sz w:val="18"/>
                <w:szCs w:val="18"/>
              </w:rPr>
            </w:pPr>
            <w:r w:rsidRPr="00E662E7">
              <w:rPr>
                <w:rFonts w:hint="eastAsia"/>
                <w:sz w:val="18"/>
                <w:szCs w:val="18"/>
              </w:rPr>
              <w:t>中文描述</w:t>
            </w:r>
          </w:p>
        </w:tc>
        <w:tc>
          <w:tcPr>
            <w:tcW w:w="633" w:type="pct"/>
            <w:tcBorders>
              <w:top w:val="single" w:sz="6" w:space="0" w:color="000000"/>
              <w:left w:val="single" w:sz="6" w:space="0" w:color="000000"/>
              <w:bottom w:val="single" w:sz="6" w:space="0" w:color="000000"/>
              <w:right w:val="single" w:sz="6" w:space="0" w:color="000000"/>
            </w:tcBorders>
            <w:shd w:val="clear" w:color="auto" w:fill="E0E0E0"/>
          </w:tcPr>
          <w:p w:rsidR="00DB4C73" w:rsidRPr="00E662E7" w:rsidRDefault="00DB4C73" w:rsidP="00C3503D">
            <w:pPr>
              <w:pStyle w:val="QB3"/>
              <w:ind w:firstLineChars="40" w:firstLine="72"/>
              <w:jc w:val="center"/>
              <w:rPr>
                <w:sz w:val="18"/>
                <w:szCs w:val="18"/>
              </w:rPr>
            </w:pPr>
            <w:r w:rsidRPr="00E662E7">
              <w:rPr>
                <w:rFonts w:hint="eastAsia"/>
                <w:sz w:val="18"/>
                <w:szCs w:val="18"/>
              </w:rPr>
              <w:t>数据类型</w:t>
            </w:r>
          </w:p>
        </w:tc>
        <w:tc>
          <w:tcPr>
            <w:tcW w:w="633" w:type="pct"/>
            <w:tcBorders>
              <w:top w:val="single" w:sz="6" w:space="0" w:color="000000"/>
              <w:left w:val="single" w:sz="6" w:space="0" w:color="000000"/>
              <w:bottom w:val="single" w:sz="6" w:space="0" w:color="000000"/>
              <w:right w:val="single" w:sz="6" w:space="0" w:color="000000"/>
            </w:tcBorders>
            <w:shd w:val="clear" w:color="auto" w:fill="E0E0E0"/>
          </w:tcPr>
          <w:p w:rsidR="00DB4C73" w:rsidRPr="00E662E7" w:rsidRDefault="00DB4C73" w:rsidP="00C3503D">
            <w:pPr>
              <w:pStyle w:val="QB3"/>
              <w:ind w:firstLineChars="73" w:firstLine="131"/>
              <w:jc w:val="center"/>
              <w:rPr>
                <w:sz w:val="18"/>
                <w:szCs w:val="18"/>
              </w:rPr>
            </w:pPr>
            <w:r w:rsidRPr="00E662E7">
              <w:rPr>
                <w:rFonts w:hint="eastAsia"/>
                <w:sz w:val="18"/>
                <w:szCs w:val="18"/>
              </w:rPr>
              <w:t>字段长度</w:t>
            </w:r>
          </w:p>
        </w:tc>
        <w:tc>
          <w:tcPr>
            <w:tcW w:w="733" w:type="pct"/>
            <w:tcBorders>
              <w:top w:val="single" w:sz="6" w:space="0" w:color="000000"/>
              <w:left w:val="single" w:sz="6" w:space="0" w:color="000000"/>
              <w:bottom w:val="single" w:sz="6" w:space="0" w:color="000000"/>
              <w:right w:val="single" w:sz="6" w:space="0" w:color="000000"/>
            </w:tcBorders>
            <w:shd w:val="clear" w:color="auto" w:fill="E0E0E0"/>
          </w:tcPr>
          <w:p w:rsidR="00DB4C73" w:rsidRPr="00E662E7" w:rsidRDefault="00DB4C73" w:rsidP="00C3503D">
            <w:pPr>
              <w:pStyle w:val="QB3"/>
              <w:ind w:leftChars="-51" w:left="-17" w:hangingChars="50" w:hanging="90"/>
              <w:jc w:val="center"/>
              <w:rPr>
                <w:sz w:val="18"/>
                <w:szCs w:val="18"/>
              </w:rPr>
            </w:pPr>
            <w:r>
              <w:rPr>
                <w:rFonts w:hint="eastAsia"/>
                <w:sz w:val="18"/>
                <w:szCs w:val="18"/>
              </w:rPr>
              <w:t>不为空</w:t>
            </w:r>
            <w:r w:rsidR="00692FFE">
              <w:rPr>
                <w:rFonts w:hint="eastAsia"/>
                <w:sz w:val="18"/>
                <w:szCs w:val="18"/>
              </w:rPr>
              <w:t>(必填)</w:t>
            </w:r>
          </w:p>
        </w:tc>
        <w:tc>
          <w:tcPr>
            <w:tcW w:w="1097" w:type="pct"/>
            <w:tcBorders>
              <w:top w:val="single" w:sz="6" w:space="0" w:color="000000"/>
              <w:left w:val="single" w:sz="6" w:space="0" w:color="000000"/>
              <w:bottom w:val="single" w:sz="6" w:space="0" w:color="000000"/>
              <w:right w:val="single" w:sz="6" w:space="0" w:color="000000"/>
            </w:tcBorders>
            <w:shd w:val="clear" w:color="auto" w:fill="E0E0E0"/>
          </w:tcPr>
          <w:p w:rsidR="00DB4C73" w:rsidRPr="00E662E7" w:rsidRDefault="00DB4C73" w:rsidP="00C3503D">
            <w:pPr>
              <w:pStyle w:val="QB3"/>
              <w:ind w:leftChars="-51" w:left="-17" w:hangingChars="50" w:hanging="90"/>
              <w:jc w:val="center"/>
              <w:rPr>
                <w:sz w:val="18"/>
                <w:szCs w:val="18"/>
              </w:rPr>
            </w:pPr>
            <w:r w:rsidRPr="00E662E7">
              <w:rPr>
                <w:rFonts w:hint="eastAsia"/>
                <w:sz w:val="18"/>
                <w:szCs w:val="18"/>
              </w:rPr>
              <w:t>备注</w:t>
            </w:r>
          </w:p>
        </w:tc>
      </w:tr>
      <w:tr w:rsidR="00DB4C73" w:rsidRPr="00E662E7" w:rsidTr="000A3E85">
        <w:tc>
          <w:tcPr>
            <w:tcW w:w="353" w:type="pct"/>
            <w:tcBorders>
              <w:left w:val="single" w:sz="4" w:space="0" w:color="auto"/>
            </w:tcBorders>
            <w:vAlign w:val="center"/>
          </w:tcPr>
          <w:p w:rsidR="00DB4C73" w:rsidRPr="001148A2" w:rsidRDefault="00DB4C73" w:rsidP="0092270B">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DB4C73" w:rsidRPr="001148A2" w:rsidRDefault="00C3503D" w:rsidP="009853DC">
            <w:pPr>
              <w:pStyle w:val="QB3"/>
              <w:ind w:leftChars="-51" w:left="-107" w:firstLineChars="51" w:firstLine="102"/>
              <w:rPr>
                <w:rFonts w:asciiTheme="minorEastAsia" w:eastAsiaTheme="minorEastAsia" w:hAnsiTheme="minorEastAsia"/>
                <w:sz w:val="20"/>
              </w:rPr>
            </w:pPr>
            <w:r w:rsidRPr="001148A2">
              <w:rPr>
                <w:rFonts w:asciiTheme="minorEastAsia" w:eastAsiaTheme="minorEastAsia" w:hAnsiTheme="minorEastAsia" w:hint="eastAsia"/>
                <w:sz w:val="20"/>
              </w:rPr>
              <w:t>PERSON</w:t>
            </w:r>
            <w:r w:rsidR="00DB4C73" w:rsidRPr="001148A2">
              <w:rPr>
                <w:rFonts w:asciiTheme="minorEastAsia" w:eastAsiaTheme="minorEastAsia" w:hAnsiTheme="minorEastAsia" w:hint="eastAsia"/>
                <w:sz w:val="20"/>
              </w:rPr>
              <w:t>_</w:t>
            </w:r>
            <w:r w:rsidR="009853DC">
              <w:rPr>
                <w:rFonts w:asciiTheme="minorEastAsia" w:eastAsiaTheme="minorEastAsia" w:hAnsiTheme="minorEastAsia"/>
                <w:sz w:val="20"/>
              </w:rPr>
              <w:t>ID</w:t>
            </w:r>
          </w:p>
        </w:tc>
        <w:tc>
          <w:tcPr>
            <w:tcW w:w="655" w:type="pct"/>
            <w:vAlign w:val="center"/>
          </w:tcPr>
          <w:p w:rsidR="00DB4C73" w:rsidRPr="001148A2" w:rsidRDefault="00C3503D" w:rsidP="009853DC">
            <w:pPr>
              <w:pStyle w:val="QB3"/>
              <w:ind w:leftChars="-38" w:left="-4" w:hangingChars="38" w:hanging="76"/>
              <w:jc w:val="left"/>
              <w:rPr>
                <w:rFonts w:asciiTheme="minorEastAsia" w:eastAsiaTheme="minorEastAsia" w:hAnsiTheme="minorEastAsia"/>
                <w:sz w:val="20"/>
              </w:rPr>
            </w:pPr>
            <w:r w:rsidRPr="001148A2">
              <w:rPr>
                <w:rFonts w:asciiTheme="minorEastAsia" w:eastAsiaTheme="minorEastAsia" w:hAnsiTheme="minorEastAsia" w:hint="eastAsia"/>
                <w:sz w:val="20"/>
              </w:rPr>
              <w:t>人员</w:t>
            </w:r>
            <w:r w:rsidR="009853DC">
              <w:rPr>
                <w:rFonts w:asciiTheme="minorEastAsia" w:eastAsiaTheme="minorEastAsia" w:hAnsiTheme="minorEastAsia" w:hint="eastAsia"/>
                <w:sz w:val="20"/>
              </w:rPr>
              <w:t>I</w:t>
            </w:r>
            <w:r w:rsidR="009853DC">
              <w:rPr>
                <w:rFonts w:asciiTheme="minorEastAsia" w:eastAsiaTheme="minorEastAsia" w:hAnsiTheme="minorEastAsia"/>
                <w:sz w:val="20"/>
              </w:rPr>
              <w:t>D</w:t>
            </w:r>
          </w:p>
        </w:tc>
        <w:tc>
          <w:tcPr>
            <w:tcW w:w="633" w:type="pct"/>
            <w:vAlign w:val="center"/>
          </w:tcPr>
          <w:p w:rsidR="00DB4C73" w:rsidRPr="001148A2" w:rsidRDefault="00BB2689" w:rsidP="00C3503D">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DB4C73" w:rsidRPr="001148A2" w:rsidRDefault="00BB2689" w:rsidP="001148A2">
            <w:pPr>
              <w:pStyle w:val="QB3"/>
              <w:ind w:firstLineChars="0" w:firstLine="0"/>
              <w:jc w:val="center"/>
              <w:rPr>
                <w:rFonts w:asciiTheme="minorEastAsia" w:eastAsiaTheme="minorEastAsia" w:hAnsiTheme="minorEastAsia"/>
                <w:sz w:val="20"/>
              </w:rPr>
            </w:pPr>
            <w:r w:rsidRPr="001148A2">
              <w:rPr>
                <w:rFonts w:asciiTheme="minorEastAsia" w:eastAsiaTheme="minorEastAsia" w:hAnsiTheme="minorEastAsia" w:hint="eastAsia"/>
                <w:sz w:val="20"/>
              </w:rPr>
              <w:t>30</w:t>
            </w:r>
          </w:p>
        </w:tc>
        <w:tc>
          <w:tcPr>
            <w:tcW w:w="733" w:type="pct"/>
          </w:tcPr>
          <w:p w:rsidR="00DB4C73" w:rsidRPr="001148A2" w:rsidRDefault="00DB4C73" w:rsidP="00C3503D">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Y</w:t>
            </w:r>
          </w:p>
        </w:tc>
        <w:tc>
          <w:tcPr>
            <w:tcW w:w="1097" w:type="pct"/>
            <w:vAlign w:val="center"/>
          </w:tcPr>
          <w:p w:rsidR="00DB4C73" w:rsidRPr="001148A2" w:rsidRDefault="001148A2"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人员</w:t>
            </w:r>
            <w:r w:rsidR="009853DC">
              <w:rPr>
                <w:rFonts w:asciiTheme="minorEastAsia" w:eastAsiaTheme="minorEastAsia" w:hAnsiTheme="minorEastAsia" w:hint="eastAsia"/>
                <w:sz w:val="20"/>
              </w:rPr>
              <w:t>I</w:t>
            </w:r>
            <w:r w:rsidR="009853DC">
              <w:rPr>
                <w:rFonts w:asciiTheme="minorEastAsia" w:eastAsiaTheme="minorEastAsia" w:hAnsiTheme="minorEastAsia"/>
                <w:sz w:val="20"/>
              </w:rPr>
              <w:t>D</w:t>
            </w:r>
          </w:p>
        </w:tc>
      </w:tr>
      <w:tr w:rsidR="009853DC" w:rsidRPr="00E662E7"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sidRPr="001148A2">
              <w:rPr>
                <w:rFonts w:asciiTheme="minorEastAsia" w:eastAsiaTheme="minorEastAsia" w:hAnsiTheme="minorEastAsia" w:hint="eastAsia"/>
                <w:sz w:val="20"/>
              </w:rPr>
              <w:t>PERSON_NUMBER</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sidRPr="001148A2">
              <w:rPr>
                <w:rFonts w:asciiTheme="minorEastAsia" w:eastAsiaTheme="minorEastAsia" w:hAnsiTheme="minorEastAsia" w:hint="eastAsia"/>
                <w:sz w:val="20"/>
              </w:rPr>
              <w:t>人员编号</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sidRPr="001148A2">
              <w:rPr>
                <w:rFonts w:asciiTheme="minorEastAsia" w:eastAsiaTheme="minorEastAsia" w:hAnsiTheme="minorEastAsia" w:hint="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Y</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人员唯一标识</w:t>
            </w:r>
          </w:p>
        </w:tc>
      </w:tr>
      <w:tr w:rsidR="009853DC" w:rsidRPr="00E662E7"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sidRPr="001148A2">
              <w:rPr>
                <w:rFonts w:asciiTheme="minorEastAsia" w:eastAsiaTheme="minorEastAsia" w:hAnsiTheme="minorEastAsia" w:hint="eastAsia"/>
                <w:sz w:val="20"/>
              </w:rPr>
              <w:t>PERSON_NAME</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sidRPr="001148A2">
              <w:rPr>
                <w:rFonts w:asciiTheme="minorEastAsia" w:eastAsiaTheme="minorEastAsia" w:hAnsiTheme="minorEastAsia" w:hint="eastAsia"/>
                <w:sz w:val="20"/>
              </w:rPr>
              <w:t>姓名</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sidRPr="001148A2">
              <w:rPr>
                <w:rFonts w:asciiTheme="minorEastAsia" w:eastAsiaTheme="minorEastAsia" w:hAnsiTheme="minorEastAsia" w:hint="eastAsia"/>
                <w:sz w:val="20"/>
              </w:rPr>
              <w:t>150</w:t>
            </w:r>
          </w:p>
        </w:tc>
        <w:tc>
          <w:tcPr>
            <w:tcW w:w="733" w:type="pct"/>
          </w:tcPr>
          <w:p w:rsidR="009853DC" w:rsidRPr="001148A2" w:rsidRDefault="009853DC" w:rsidP="009853DC">
            <w:pPr>
              <w:pStyle w:val="QB3"/>
              <w:ind w:leftChars="-51" w:left="-107" w:firstLineChars="0" w:firstLine="0"/>
              <w:rPr>
                <w:rFonts w:asciiTheme="minorEastAsia" w:eastAsiaTheme="minorEastAsia" w:hAnsiTheme="minorEastAsia"/>
                <w:sz w:val="20"/>
              </w:rPr>
            </w:pPr>
            <w:r w:rsidRPr="001148A2">
              <w:rPr>
                <w:rFonts w:asciiTheme="minorEastAsia" w:eastAsiaTheme="minorEastAsia" w:hAnsiTheme="minorEastAsia" w:hint="eastAsia"/>
                <w:sz w:val="20"/>
              </w:rPr>
              <w:t>Y</w:t>
            </w:r>
          </w:p>
        </w:tc>
        <w:tc>
          <w:tcPr>
            <w:tcW w:w="1097" w:type="pct"/>
            <w:vAlign w:val="center"/>
          </w:tcPr>
          <w:p w:rsidR="009853DC" w:rsidRPr="001148A2" w:rsidRDefault="009853DC" w:rsidP="009853DC">
            <w:pPr>
              <w:pStyle w:val="QB3"/>
              <w:ind w:leftChars="-51" w:left="-107" w:firstLineChars="0" w:firstLine="0"/>
              <w:rPr>
                <w:rFonts w:asciiTheme="minorEastAsia" w:eastAsiaTheme="minorEastAsia" w:hAnsiTheme="minorEastAsia"/>
                <w:sz w:val="20"/>
              </w:rPr>
            </w:pPr>
          </w:p>
        </w:tc>
      </w:tr>
      <w:tr w:rsidR="009853DC" w:rsidRPr="00E662E7"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sidRPr="001148A2">
              <w:rPr>
                <w:rFonts w:asciiTheme="minorEastAsia" w:eastAsiaTheme="minorEastAsia" w:hAnsiTheme="minorEastAsia" w:hint="eastAsia"/>
                <w:sz w:val="20"/>
              </w:rPr>
              <w:t>GENDER</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sidRPr="001148A2">
              <w:rPr>
                <w:rFonts w:asciiTheme="minorEastAsia" w:eastAsiaTheme="minorEastAsia" w:hAnsiTheme="minorEastAsia" w:hint="eastAsia"/>
                <w:sz w:val="20"/>
              </w:rPr>
              <w:t>性别</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sidRPr="001148A2">
              <w:rPr>
                <w:rFonts w:asciiTheme="minorEastAsia" w:eastAsiaTheme="minorEastAsia" w:hAnsiTheme="minorEastAsia" w:hint="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N</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p>
        </w:tc>
      </w:tr>
      <w:tr w:rsidR="009853DC" w:rsidRPr="009853DC" w:rsidTr="000A3E85">
        <w:tc>
          <w:tcPr>
            <w:tcW w:w="353" w:type="pct"/>
            <w:tcBorders>
              <w:left w:val="single" w:sz="4" w:space="0" w:color="auto"/>
            </w:tcBorders>
            <w:vAlign w:val="center"/>
          </w:tcPr>
          <w:p w:rsidR="009853DC" w:rsidRPr="009853DC"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9853DC" w:rsidRDefault="009853DC" w:rsidP="009853DC">
            <w:pPr>
              <w:pStyle w:val="QB3"/>
              <w:ind w:leftChars="-51" w:left="-107" w:firstLineChars="51" w:firstLine="102"/>
              <w:rPr>
                <w:rFonts w:asciiTheme="minorEastAsia" w:eastAsiaTheme="minorEastAsia" w:hAnsiTheme="minorEastAsia"/>
                <w:sz w:val="20"/>
              </w:rPr>
            </w:pPr>
            <w:r w:rsidRPr="009853DC">
              <w:rPr>
                <w:rFonts w:asciiTheme="minorEastAsia" w:eastAsiaTheme="minorEastAsia" w:hAnsiTheme="minorEastAsia"/>
                <w:sz w:val="20"/>
              </w:rPr>
              <w:t>WORK</w:t>
            </w:r>
            <w:r w:rsidRPr="009853DC">
              <w:rPr>
                <w:rFonts w:asciiTheme="minorEastAsia" w:eastAsiaTheme="minorEastAsia" w:hAnsiTheme="minorEastAsia" w:hint="eastAsia"/>
                <w:sz w:val="20"/>
              </w:rPr>
              <w:t>_PONHE</w:t>
            </w:r>
          </w:p>
        </w:tc>
        <w:tc>
          <w:tcPr>
            <w:tcW w:w="655" w:type="pct"/>
            <w:vAlign w:val="center"/>
          </w:tcPr>
          <w:p w:rsidR="009853DC" w:rsidRPr="009853DC" w:rsidRDefault="009853DC" w:rsidP="009853DC">
            <w:pPr>
              <w:pStyle w:val="QB3"/>
              <w:ind w:leftChars="-38" w:left="-4" w:hangingChars="38" w:hanging="76"/>
              <w:jc w:val="left"/>
              <w:rPr>
                <w:rFonts w:asciiTheme="minorEastAsia" w:eastAsiaTheme="minorEastAsia" w:hAnsiTheme="minorEastAsia"/>
                <w:sz w:val="20"/>
              </w:rPr>
            </w:pPr>
            <w:r w:rsidRPr="009853DC">
              <w:rPr>
                <w:rFonts w:asciiTheme="minorEastAsia" w:eastAsiaTheme="minorEastAsia" w:hAnsiTheme="minorEastAsia" w:hint="eastAsia"/>
                <w:sz w:val="20"/>
              </w:rPr>
              <w:t>工作电话</w:t>
            </w:r>
          </w:p>
        </w:tc>
        <w:tc>
          <w:tcPr>
            <w:tcW w:w="633" w:type="pct"/>
            <w:vAlign w:val="center"/>
          </w:tcPr>
          <w:p w:rsidR="009853DC" w:rsidRPr="009853DC" w:rsidRDefault="009853DC" w:rsidP="009853DC">
            <w:pPr>
              <w:pStyle w:val="QB3"/>
              <w:ind w:firstLineChars="40" w:firstLine="80"/>
              <w:rPr>
                <w:rFonts w:asciiTheme="minorEastAsia" w:eastAsiaTheme="minorEastAsia" w:hAnsiTheme="minorEastAsia"/>
                <w:sz w:val="20"/>
              </w:rPr>
            </w:pPr>
            <w:r w:rsidRPr="009853DC">
              <w:rPr>
                <w:rFonts w:asciiTheme="minorEastAsia" w:eastAsiaTheme="minorEastAsia" w:hAnsiTheme="minorEastAsia"/>
                <w:sz w:val="20"/>
              </w:rPr>
              <w:t>VARCHAR2</w:t>
            </w:r>
          </w:p>
        </w:tc>
        <w:tc>
          <w:tcPr>
            <w:tcW w:w="633" w:type="pct"/>
            <w:vAlign w:val="center"/>
          </w:tcPr>
          <w:p w:rsidR="009853DC" w:rsidRPr="009853DC" w:rsidRDefault="009853DC" w:rsidP="009853DC">
            <w:pPr>
              <w:pStyle w:val="QB3"/>
              <w:ind w:firstLineChars="0" w:firstLine="0"/>
              <w:jc w:val="center"/>
              <w:rPr>
                <w:rFonts w:asciiTheme="minorEastAsia" w:eastAsiaTheme="minorEastAsia" w:hAnsiTheme="minorEastAsia"/>
                <w:sz w:val="20"/>
              </w:rPr>
            </w:pPr>
            <w:r w:rsidRPr="009853DC">
              <w:rPr>
                <w:rFonts w:asciiTheme="minorEastAsia" w:eastAsiaTheme="minorEastAsia" w:hAnsiTheme="minorEastAsia" w:hint="eastAsia"/>
                <w:sz w:val="20"/>
              </w:rPr>
              <w:t>150</w:t>
            </w:r>
          </w:p>
        </w:tc>
        <w:tc>
          <w:tcPr>
            <w:tcW w:w="733" w:type="pct"/>
          </w:tcPr>
          <w:p w:rsidR="009853DC" w:rsidRPr="009853DC" w:rsidRDefault="009853DC" w:rsidP="009853DC">
            <w:pPr>
              <w:pStyle w:val="QB3"/>
              <w:ind w:leftChars="-51" w:left="-7" w:hangingChars="50" w:hanging="100"/>
              <w:rPr>
                <w:rFonts w:asciiTheme="minorEastAsia" w:eastAsiaTheme="minorEastAsia" w:hAnsiTheme="minorEastAsia"/>
                <w:sz w:val="20"/>
              </w:rPr>
            </w:pPr>
            <w:r w:rsidRPr="009853DC">
              <w:rPr>
                <w:rFonts w:asciiTheme="minorEastAsia" w:eastAsiaTheme="minorEastAsia" w:hAnsiTheme="minorEastAsia"/>
                <w:sz w:val="20"/>
              </w:rPr>
              <w:t>N</w:t>
            </w:r>
          </w:p>
        </w:tc>
        <w:tc>
          <w:tcPr>
            <w:tcW w:w="1097" w:type="pct"/>
            <w:vAlign w:val="center"/>
          </w:tcPr>
          <w:p w:rsidR="009853DC" w:rsidRPr="009853DC" w:rsidRDefault="009853DC" w:rsidP="009853DC">
            <w:pPr>
              <w:pStyle w:val="QB3"/>
              <w:ind w:leftChars="-51" w:left="-7" w:hangingChars="50" w:hanging="100"/>
              <w:rPr>
                <w:rFonts w:asciiTheme="minorEastAsia" w:eastAsiaTheme="minorEastAsia" w:hAnsiTheme="minorEastAsia"/>
                <w:sz w:val="20"/>
              </w:rPr>
            </w:pPr>
          </w:p>
        </w:tc>
      </w:tr>
      <w:tr w:rsidR="009853DC" w:rsidRPr="00E662E7"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sidRPr="001148A2">
              <w:rPr>
                <w:rFonts w:asciiTheme="minorEastAsia" w:eastAsiaTheme="minorEastAsia" w:hAnsiTheme="minorEastAsia"/>
                <w:sz w:val="20"/>
              </w:rPr>
              <w:t>WORK_EMAIL</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sidRPr="001148A2">
              <w:rPr>
                <w:rFonts w:asciiTheme="minorEastAsia" w:eastAsiaTheme="minorEastAsia" w:hAnsiTheme="minorEastAsia" w:hint="eastAsia"/>
                <w:sz w:val="20"/>
              </w:rPr>
              <w:t>工作邮件</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sidRPr="001148A2">
              <w:rPr>
                <w:rFonts w:asciiTheme="minorEastAsia" w:eastAsiaTheme="minorEastAsia" w:hAnsiTheme="minorEastAsia" w:hint="eastAsia"/>
                <w:sz w:val="20"/>
              </w:rPr>
              <w:t>150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N</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p>
        </w:tc>
      </w:tr>
      <w:tr w:rsidR="009853DC" w:rsidRPr="00E662E7"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r w:rsidRPr="001148A2">
              <w:rPr>
                <w:rFonts w:asciiTheme="minorEastAsia" w:eastAsiaTheme="minorEastAsia" w:hAnsiTheme="minorEastAsia"/>
                <w:sz w:val="20"/>
              </w:rPr>
              <w:t>、</w:t>
            </w: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sidRPr="001148A2">
              <w:rPr>
                <w:rFonts w:asciiTheme="minorEastAsia" w:eastAsiaTheme="minorEastAsia" w:hAnsiTheme="minorEastAsia"/>
                <w:sz w:val="20"/>
              </w:rPr>
              <w:t>ORG_</w:t>
            </w:r>
            <w:r w:rsidRPr="001148A2">
              <w:rPr>
                <w:rFonts w:asciiTheme="minorEastAsia" w:eastAsiaTheme="minorEastAsia" w:hAnsiTheme="minorEastAsia" w:hint="eastAsia"/>
                <w:sz w:val="20"/>
              </w:rPr>
              <w:t>ID</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sidRPr="001148A2">
              <w:rPr>
                <w:rFonts w:asciiTheme="minorEastAsia" w:eastAsiaTheme="minorEastAsia" w:hAnsiTheme="minorEastAsia" w:hint="eastAsia"/>
                <w:sz w:val="20"/>
              </w:rPr>
              <w:t>部门ID</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N</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p>
        </w:tc>
      </w:tr>
      <w:tr w:rsidR="009853DC" w:rsidRPr="00E662E7"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sidRPr="001148A2">
              <w:rPr>
                <w:rFonts w:asciiTheme="minorEastAsia" w:eastAsiaTheme="minorEastAsia" w:hAnsiTheme="minorEastAsia" w:hint="eastAsia"/>
                <w:sz w:val="20"/>
              </w:rPr>
              <w:t>JOB_ID</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sidRPr="001148A2">
              <w:rPr>
                <w:rFonts w:asciiTheme="minorEastAsia" w:eastAsiaTheme="minorEastAsia" w:hAnsiTheme="minorEastAsia" w:hint="eastAsia"/>
                <w:sz w:val="20"/>
              </w:rPr>
              <w:t>职务ID</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sidRPr="001148A2">
              <w:rPr>
                <w:rFonts w:asciiTheme="minorEastAsia" w:eastAsiaTheme="minorEastAsia" w:hAnsiTheme="minorEastAsia" w:hint="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N</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p>
        </w:tc>
      </w:tr>
      <w:tr w:rsidR="00AB1C6C" w:rsidRPr="00E662E7" w:rsidTr="000A3E85">
        <w:tc>
          <w:tcPr>
            <w:tcW w:w="353" w:type="pct"/>
            <w:tcBorders>
              <w:left w:val="single" w:sz="4" w:space="0" w:color="auto"/>
            </w:tcBorders>
            <w:vAlign w:val="center"/>
          </w:tcPr>
          <w:p w:rsidR="00AB1C6C" w:rsidRPr="001148A2" w:rsidRDefault="00AB1C6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AB1C6C" w:rsidRPr="001148A2" w:rsidRDefault="00AB1C6C" w:rsidP="009853DC">
            <w:pPr>
              <w:pStyle w:val="QB3"/>
              <w:ind w:leftChars="-51" w:left="-107" w:firstLineChars="51" w:firstLine="102"/>
              <w:rPr>
                <w:rFonts w:asciiTheme="minorEastAsia" w:eastAsiaTheme="minorEastAsia" w:hAnsiTheme="minorEastAsia"/>
                <w:sz w:val="20"/>
              </w:rPr>
            </w:pPr>
            <w:r>
              <w:rPr>
                <w:rFonts w:asciiTheme="minorEastAsia" w:eastAsiaTheme="minorEastAsia" w:hAnsiTheme="minorEastAsia" w:hint="eastAsia"/>
                <w:sz w:val="20"/>
              </w:rPr>
              <w:t>JOB_NAME</w:t>
            </w:r>
          </w:p>
        </w:tc>
        <w:tc>
          <w:tcPr>
            <w:tcW w:w="655" w:type="pct"/>
            <w:vAlign w:val="center"/>
          </w:tcPr>
          <w:p w:rsidR="00AB1C6C" w:rsidRPr="001148A2" w:rsidRDefault="00AB1C6C" w:rsidP="009853DC">
            <w:pPr>
              <w:pStyle w:val="QB3"/>
              <w:ind w:leftChars="-38" w:left="-4" w:hangingChars="38" w:hanging="76"/>
              <w:jc w:val="left"/>
              <w:rPr>
                <w:rFonts w:asciiTheme="minorEastAsia" w:eastAsiaTheme="minorEastAsia" w:hAnsiTheme="minorEastAsia"/>
                <w:sz w:val="20"/>
              </w:rPr>
            </w:pPr>
            <w:r>
              <w:rPr>
                <w:rFonts w:asciiTheme="minorEastAsia" w:eastAsiaTheme="minorEastAsia" w:hAnsiTheme="minorEastAsia" w:hint="eastAsia"/>
                <w:sz w:val="20"/>
              </w:rPr>
              <w:t>职务名称</w:t>
            </w:r>
          </w:p>
        </w:tc>
        <w:tc>
          <w:tcPr>
            <w:tcW w:w="633" w:type="pct"/>
            <w:vAlign w:val="center"/>
          </w:tcPr>
          <w:p w:rsidR="00AB1C6C" w:rsidRPr="001148A2" w:rsidRDefault="00AB1C6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AB1C6C" w:rsidRPr="001148A2" w:rsidRDefault="00AB1C6C"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hint="eastAsia"/>
                <w:sz w:val="20"/>
              </w:rPr>
              <w:t>120</w:t>
            </w:r>
          </w:p>
        </w:tc>
        <w:tc>
          <w:tcPr>
            <w:tcW w:w="733" w:type="pct"/>
          </w:tcPr>
          <w:p w:rsidR="00AB1C6C" w:rsidRPr="001148A2" w:rsidRDefault="00AB1C6C"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Y</w:t>
            </w:r>
          </w:p>
        </w:tc>
        <w:tc>
          <w:tcPr>
            <w:tcW w:w="1097" w:type="pct"/>
            <w:vAlign w:val="center"/>
          </w:tcPr>
          <w:p w:rsidR="00AB1C6C" w:rsidRPr="001148A2" w:rsidRDefault="00AB1C6C" w:rsidP="009853DC">
            <w:pPr>
              <w:pStyle w:val="QB3"/>
              <w:ind w:leftChars="-51" w:left="-7" w:hangingChars="50" w:hanging="100"/>
              <w:rPr>
                <w:rFonts w:asciiTheme="minorEastAsia" w:eastAsiaTheme="minorEastAsia" w:hAnsiTheme="minorEastAsia"/>
                <w:sz w:val="20"/>
              </w:rPr>
            </w:pPr>
          </w:p>
        </w:tc>
      </w:tr>
      <w:tr w:rsidR="009853DC" w:rsidRPr="00E662E7"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Pr>
                <w:rFonts w:asciiTheme="minorEastAsia" w:eastAsiaTheme="minorEastAsia" w:hAnsiTheme="minorEastAsia"/>
                <w:sz w:val="20"/>
              </w:rPr>
              <w:t>STATUS</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Pr>
                <w:rFonts w:asciiTheme="minorEastAsia" w:eastAsiaTheme="minorEastAsia" w:hAnsiTheme="minorEastAsia" w:hint="eastAsia"/>
                <w:sz w:val="20"/>
              </w:rPr>
              <w:t>在职状态</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hint="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Y</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Y/N</w:t>
            </w:r>
          </w:p>
        </w:tc>
      </w:tr>
      <w:tr w:rsidR="009853DC" w:rsidRPr="001148A2"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Pr>
                <w:rFonts w:asciiTheme="minorEastAsia" w:eastAsiaTheme="minorEastAsia" w:hAnsiTheme="minorEastAsia"/>
                <w:sz w:val="20"/>
              </w:rPr>
              <w:t>START_DATE</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sidRPr="001148A2">
              <w:rPr>
                <w:rFonts w:asciiTheme="minorEastAsia" w:eastAsiaTheme="minorEastAsia" w:hAnsiTheme="minorEastAsia" w:hint="eastAsia"/>
                <w:sz w:val="20"/>
              </w:rPr>
              <w:t>入职日期</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Pr>
                <w:rFonts w:asciiTheme="minorEastAsia" w:eastAsiaTheme="minorEastAsia" w:hAnsiTheme="minorEastAsia"/>
                <w:sz w:val="20"/>
              </w:rPr>
              <w:t>DATE</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Y</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入职日期</w:t>
            </w:r>
          </w:p>
        </w:tc>
      </w:tr>
      <w:tr w:rsidR="00206A49" w:rsidRPr="001148A2" w:rsidTr="000A3E85">
        <w:tc>
          <w:tcPr>
            <w:tcW w:w="353" w:type="pct"/>
            <w:tcBorders>
              <w:left w:val="single" w:sz="4" w:space="0" w:color="auto"/>
            </w:tcBorders>
            <w:vAlign w:val="center"/>
          </w:tcPr>
          <w:p w:rsidR="00206A49" w:rsidRPr="001148A2" w:rsidRDefault="00206A49"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206A49" w:rsidRDefault="00206A49" w:rsidP="00206A49">
            <w:pPr>
              <w:pStyle w:val="QB3"/>
              <w:ind w:leftChars="-51" w:left="-107" w:firstLineChars="51" w:firstLine="102"/>
              <w:rPr>
                <w:rFonts w:asciiTheme="minorEastAsia" w:eastAsiaTheme="minorEastAsia" w:hAnsiTheme="minorEastAsia"/>
                <w:sz w:val="20"/>
              </w:rPr>
            </w:pPr>
            <w:r>
              <w:rPr>
                <w:rFonts w:asciiTheme="minorEastAsia" w:eastAsiaTheme="minorEastAsia" w:hAnsiTheme="minorEastAsia"/>
                <w:sz w:val="20"/>
              </w:rPr>
              <w:t>P</w:t>
            </w:r>
            <w:r>
              <w:rPr>
                <w:rFonts w:asciiTheme="minorEastAsia" w:eastAsiaTheme="minorEastAsia" w:hAnsiTheme="minorEastAsia" w:hint="eastAsia"/>
                <w:sz w:val="20"/>
              </w:rPr>
              <w:t>robation</w:t>
            </w:r>
            <w:r>
              <w:rPr>
                <w:rFonts w:asciiTheme="minorEastAsia" w:eastAsiaTheme="minorEastAsia" w:hAnsiTheme="minorEastAsia"/>
                <w:sz w:val="20"/>
              </w:rPr>
              <w:t>_date</w:t>
            </w:r>
          </w:p>
        </w:tc>
        <w:tc>
          <w:tcPr>
            <w:tcW w:w="655" w:type="pct"/>
            <w:vAlign w:val="center"/>
          </w:tcPr>
          <w:p w:rsidR="00206A49" w:rsidRPr="001148A2" w:rsidRDefault="00206A49" w:rsidP="009853DC">
            <w:pPr>
              <w:pStyle w:val="QB3"/>
              <w:ind w:leftChars="-38" w:left="-4" w:hangingChars="38" w:hanging="76"/>
              <w:jc w:val="left"/>
              <w:rPr>
                <w:rFonts w:asciiTheme="minorEastAsia" w:eastAsiaTheme="minorEastAsia" w:hAnsiTheme="minorEastAsia"/>
                <w:sz w:val="20"/>
              </w:rPr>
            </w:pPr>
            <w:r>
              <w:rPr>
                <w:rFonts w:asciiTheme="minorEastAsia" w:eastAsiaTheme="minorEastAsia" w:hAnsiTheme="minorEastAsia" w:hint="eastAsia"/>
                <w:sz w:val="20"/>
              </w:rPr>
              <w:t>转正日期</w:t>
            </w:r>
          </w:p>
        </w:tc>
        <w:tc>
          <w:tcPr>
            <w:tcW w:w="633" w:type="pct"/>
            <w:vAlign w:val="center"/>
          </w:tcPr>
          <w:p w:rsidR="00206A49" w:rsidRDefault="00206A49" w:rsidP="009853DC">
            <w:pPr>
              <w:pStyle w:val="QB3"/>
              <w:ind w:firstLineChars="40" w:firstLine="80"/>
              <w:rPr>
                <w:rFonts w:asciiTheme="minorEastAsia" w:eastAsiaTheme="minorEastAsia" w:hAnsiTheme="minorEastAsia"/>
                <w:sz w:val="20"/>
              </w:rPr>
            </w:pPr>
            <w:r>
              <w:rPr>
                <w:rFonts w:asciiTheme="minorEastAsia" w:eastAsiaTheme="minorEastAsia" w:hAnsiTheme="minorEastAsia" w:hint="eastAsia"/>
                <w:sz w:val="20"/>
              </w:rPr>
              <w:t>DATE</w:t>
            </w:r>
          </w:p>
        </w:tc>
        <w:tc>
          <w:tcPr>
            <w:tcW w:w="633" w:type="pct"/>
            <w:vAlign w:val="center"/>
          </w:tcPr>
          <w:p w:rsidR="00206A49" w:rsidRDefault="00206A49"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hint="eastAsia"/>
                <w:sz w:val="20"/>
              </w:rPr>
              <w:t>30</w:t>
            </w:r>
          </w:p>
        </w:tc>
        <w:tc>
          <w:tcPr>
            <w:tcW w:w="733" w:type="pct"/>
          </w:tcPr>
          <w:p w:rsidR="00206A49" w:rsidRPr="001148A2" w:rsidRDefault="00206A49"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N</w:t>
            </w:r>
          </w:p>
        </w:tc>
        <w:tc>
          <w:tcPr>
            <w:tcW w:w="1097" w:type="pct"/>
            <w:vAlign w:val="center"/>
          </w:tcPr>
          <w:p w:rsidR="00206A49" w:rsidRPr="001148A2" w:rsidRDefault="005C7477"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实际</w:t>
            </w:r>
            <w:r w:rsidR="00206A49">
              <w:rPr>
                <w:rFonts w:asciiTheme="minorEastAsia" w:eastAsiaTheme="minorEastAsia" w:hAnsiTheme="minorEastAsia" w:hint="eastAsia"/>
                <w:sz w:val="20"/>
              </w:rPr>
              <w:t>转正日期</w:t>
            </w:r>
          </w:p>
        </w:tc>
      </w:tr>
      <w:tr w:rsidR="009853DC" w:rsidRPr="001148A2"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Pr>
                <w:rFonts w:asciiTheme="minorEastAsia" w:eastAsiaTheme="minorEastAsia" w:hAnsiTheme="minorEastAsia" w:hint="eastAsia"/>
                <w:sz w:val="20"/>
              </w:rPr>
              <w:t>END_DATE</w:t>
            </w:r>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Pr>
                <w:rFonts w:asciiTheme="minorEastAsia" w:eastAsiaTheme="minorEastAsia" w:hAnsiTheme="minorEastAsia" w:hint="eastAsia"/>
                <w:sz w:val="20"/>
              </w:rPr>
              <w:t>离职日期</w:t>
            </w:r>
          </w:p>
        </w:tc>
        <w:tc>
          <w:tcPr>
            <w:tcW w:w="633" w:type="pct"/>
            <w:vAlign w:val="center"/>
          </w:tcPr>
          <w:p w:rsidR="009853DC" w:rsidRDefault="009853DC" w:rsidP="009853DC">
            <w:pPr>
              <w:pStyle w:val="QB3"/>
              <w:ind w:firstLineChars="40" w:firstLine="80"/>
              <w:rPr>
                <w:rFonts w:asciiTheme="minorEastAsia" w:eastAsiaTheme="minorEastAsia" w:hAnsiTheme="minorEastAsia"/>
                <w:sz w:val="20"/>
              </w:rPr>
            </w:pPr>
            <w:r>
              <w:rPr>
                <w:rFonts w:asciiTheme="minorEastAsia" w:eastAsiaTheme="minorEastAsia" w:hAnsiTheme="minorEastAsia"/>
                <w:sz w:val="20"/>
              </w:rPr>
              <w:t>DATE</w:t>
            </w:r>
          </w:p>
        </w:tc>
        <w:tc>
          <w:tcPr>
            <w:tcW w:w="633" w:type="pct"/>
            <w:vAlign w:val="center"/>
          </w:tcPr>
          <w:p w:rsidR="009853DC" w:rsidRDefault="009853DC"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sz w:val="20"/>
              </w:rPr>
              <w:t>N</w:t>
            </w:r>
          </w:p>
        </w:tc>
        <w:tc>
          <w:tcPr>
            <w:tcW w:w="1097" w:type="pct"/>
            <w:vAlign w:val="center"/>
          </w:tcPr>
          <w:p w:rsidR="009853DC" w:rsidRPr="001148A2" w:rsidRDefault="005C7477"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实际</w:t>
            </w:r>
            <w:r w:rsidR="009853DC">
              <w:rPr>
                <w:rFonts w:asciiTheme="minorEastAsia" w:eastAsiaTheme="minorEastAsia" w:hAnsiTheme="minorEastAsia" w:hint="eastAsia"/>
                <w:sz w:val="20"/>
              </w:rPr>
              <w:t>离职日期</w:t>
            </w:r>
          </w:p>
        </w:tc>
      </w:tr>
      <w:tr w:rsidR="009853DC" w:rsidRPr="001148A2"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r w:rsidRPr="001148A2">
              <w:rPr>
                <w:rFonts w:asciiTheme="minorEastAsia" w:eastAsiaTheme="minorEastAsia" w:hAnsiTheme="minorEastAsia"/>
                <w:sz w:val="20"/>
              </w:rPr>
              <w:t>MANAGE_ID</w:t>
            </w:r>
          </w:p>
        </w:tc>
        <w:tc>
          <w:tcPr>
            <w:tcW w:w="655" w:type="pct"/>
            <w:vAlign w:val="center"/>
          </w:tcPr>
          <w:p w:rsidR="009853DC" w:rsidRPr="001148A2" w:rsidRDefault="009853DC" w:rsidP="009853DC">
            <w:pPr>
              <w:pStyle w:val="QB3"/>
              <w:ind w:firstLineChars="0" w:firstLine="0"/>
              <w:jc w:val="left"/>
              <w:rPr>
                <w:rFonts w:asciiTheme="minorEastAsia" w:eastAsiaTheme="minorEastAsia" w:hAnsiTheme="minorEastAsia"/>
                <w:sz w:val="20"/>
              </w:rPr>
            </w:pPr>
            <w:r w:rsidRPr="001148A2">
              <w:rPr>
                <w:rFonts w:asciiTheme="minorEastAsia" w:eastAsiaTheme="minorEastAsia" w:hAnsiTheme="minorEastAsia" w:hint="eastAsia"/>
                <w:sz w:val="20"/>
              </w:rPr>
              <w:t>上级ID</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sidRPr="001148A2">
              <w:rPr>
                <w:rFonts w:asciiTheme="minorEastAsia" w:eastAsiaTheme="minorEastAsia" w:hAnsiTheme="minorEastAsia" w:hint="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sz w:val="20"/>
              </w:rPr>
              <w:t>N</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r w:rsidRPr="001148A2">
              <w:rPr>
                <w:rFonts w:asciiTheme="minorEastAsia" w:eastAsiaTheme="minorEastAsia" w:hAnsiTheme="minorEastAsia" w:hint="eastAsia"/>
                <w:sz w:val="20"/>
              </w:rPr>
              <w:t>直线上级关联人员ID</w:t>
            </w:r>
          </w:p>
        </w:tc>
      </w:tr>
      <w:tr w:rsidR="009853DC" w:rsidRPr="001148A2" w:rsidTr="000A3E85">
        <w:tc>
          <w:tcPr>
            <w:tcW w:w="353" w:type="pct"/>
            <w:tcBorders>
              <w:left w:val="single" w:sz="4" w:space="0" w:color="auto"/>
            </w:tcBorders>
            <w:vAlign w:val="center"/>
          </w:tcPr>
          <w:p w:rsidR="009853DC" w:rsidRPr="001148A2" w:rsidRDefault="009853DC"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9853DC" w:rsidRPr="001148A2" w:rsidRDefault="009853DC" w:rsidP="009853DC">
            <w:pPr>
              <w:pStyle w:val="QB3"/>
              <w:ind w:leftChars="-51" w:left="-107" w:firstLineChars="51" w:firstLine="102"/>
              <w:rPr>
                <w:rFonts w:asciiTheme="minorEastAsia" w:eastAsiaTheme="minorEastAsia" w:hAnsiTheme="minorEastAsia"/>
                <w:sz w:val="20"/>
              </w:rPr>
            </w:pPr>
            <w:bookmarkStart w:id="23" w:name="OLE_LINK2"/>
            <w:bookmarkStart w:id="24" w:name="OLE_LINK4"/>
            <w:r>
              <w:rPr>
                <w:rFonts w:asciiTheme="minorEastAsia" w:eastAsiaTheme="minorEastAsia" w:hAnsiTheme="minorEastAsia" w:hint="eastAsia"/>
                <w:sz w:val="20"/>
              </w:rPr>
              <w:t>PRIMARY</w:t>
            </w:r>
            <w:bookmarkEnd w:id="23"/>
            <w:bookmarkEnd w:id="24"/>
          </w:p>
        </w:tc>
        <w:tc>
          <w:tcPr>
            <w:tcW w:w="655" w:type="pct"/>
            <w:vAlign w:val="center"/>
          </w:tcPr>
          <w:p w:rsidR="009853DC" w:rsidRPr="001148A2" w:rsidRDefault="009853DC" w:rsidP="009853DC">
            <w:pPr>
              <w:pStyle w:val="QB3"/>
              <w:ind w:leftChars="-38" w:left="-4" w:hangingChars="38" w:hanging="76"/>
              <w:jc w:val="left"/>
              <w:rPr>
                <w:rFonts w:asciiTheme="minorEastAsia" w:eastAsiaTheme="minorEastAsia" w:hAnsiTheme="minorEastAsia"/>
                <w:sz w:val="20"/>
              </w:rPr>
            </w:pPr>
            <w:r>
              <w:rPr>
                <w:rFonts w:asciiTheme="minorEastAsia" w:eastAsiaTheme="minorEastAsia" w:hAnsiTheme="minorEastAsia" w:hint="eastAsia"/>
                <w:sz w:val="20"/>
              </w:rPr>
              <w:t>主要岗位</w:t>
            </w:r>
          </w:p>
        </w:tc>
        <w:tc>
          <w:tcPr>
            <w:tcW w:w="633" w:type="pct"/>
            <w:vAlign w:val="center"/>
          </w:tcPr>
          <w:p w:rsidR="009853DC" w:rsidRPr="001148A2" w:rsidRDefault="009853DC"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9853DC" w:rsidRPr="001148A2" w:rsidRDefault="009853DC" w:rsidP="009853DC">
            <w:pPr>
              <w:pStyle w:val="QB3"/>
              <w:ind w:firstLineChars="0" w:firstLine="0"/>
              <w:jc w:val="center"/>
              <w:rPr>
                <w:rFonts w:asciiTheme="minorEastAsia" w:eastAsiaTheme="minorEastAsia" w:hAnsiTheme="minorEastAsia"/>
                <w:sz w:val="20"/>
              </w:rPr>
            </w:pPr>
            <w:r w:rsidRPr="001148A2">
              <w:rPr>
                <w:rFonts w:asciiTheme="minorEastAsia" w:eastAsiaTheme="minorEastAsia" w:hAnsiTheme="minorEastAsia" w:hint="eastAsia"/>
                <w:sz w:val="20"/>
              </w:rPr>
              <w:t>30</w:t>
            </w:r>
          </w:p>
        </w:tc>
        <w:tc>
          <w:tcPr>
            <w:tcW w:w="733" w:type="pct"/>
          </w:tcPr>
          <w:p w:rsidR="009853DC" w:rsidRPr="001148A2" w:rsidRDefault="009853DC"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Y</w:t>
            </w:r>
          </w:p>
        </w:tc>
        <w:tc>
          <w:tcPr>
            <w:tcW w:w="1097" w:type="pct"/>
            <w:vAlign w:val="center"/>
          </w:tcPr>
          <w:p w:rsidR="009853DC" w:rsidRPr="001148A2" w:rsidRDefault="009853DC"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sz w:val="20"/>
              </w:rPr>
              <w:t>Y/N</w:t>
            </w:r>
          </w:p>
        </w:tc>
      </w:tr>
      <w:tr w:rsidR="00D06584" w:rsidRPr="001148A2" w:rsidTr="000A3E85">
        <w:tc>
          <w:tcPr>
            <w:tcW w:w="353" w:type="pct"/>
            <w:tcBorders>
              <w:left w:val="single" w:sz="4" w:space="0" w:color="auto"/>
            </w:tcBorders>
            <w:vAlign w:val="center"/>
          </w:tcPr>
          <w:p w:rsidR="00D06584" w:rsidRPr="001148A2" w:rsidRDefault="00D06584"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D06584" w:rsidRDefault="00D06584" w:rsidP="009853DC">
            <w:pPr>
              <w:pStyle w:val="QB3"/>
              <w:ind w:leftChars="-51" w:left="-107" w:firstLineChars="51" w:firstLine="102"/>
              <w:rPr>
                <w:rFonts w:asciiTheme="minorEastAsia" w:eastAsiaTheme="minorEastAsia" w:hAnsiTheme="minorEastAsia"/>
                <w:sz w:val="20"/>
              </w:rPr>
            </w:pPr>
            <w:r w:rsidRPr="00D06584">
              <w:rPr>
                <w:rFonts w:asciiTheme="minorEastAsia" w:eastAsiaTheme="minorEastAsia" w:hAnsiTheme="minorEastAsia"/>
                <w:sz w:val="20"/>
              </w:rPr>
              <w:t>ATTENDANCE</w:t>
            </w:r>
          </w:p>
        </w:tc>
        <w:tc>
          <w:tcPr>
            <w:tcW w:w="655" w:type="pct"/>
            <w:vAlign w:val="center"/>
          </w:tcPr>
          <w:p w:rsidR="00D06584" w:rsidRDefault="00D06584" w:rsidP="009853DC">
            <w:pPr>
              <w:pStyle w:val="QB3"/>
              <w:ind w:leftChars="-38" w:left="-4" w:hangingChars="38" w:hanging="76"/>
              <w:jc w:val="left"/>
              <w:rPr>
                <w:rFonts w:asciiTheme="minorEastAsia" w:eastAsiaTheme="minorEastAsia" w:hAnsiTheme="minorEastAsia"/>
                <w:sz w:val="20"/>
              </w:rPr>
            </w:pPr>
            <w:r w:rsidRPr="00D06584">
              <w:rPr>
                <w:rFonts w:asciiTheme="minorEastAsia" w:eastAsiaTheme="minorEastAsia" w:hAnsiTheme="minorEastAsia" w:hint="eastAsia"/>
                <w:sz w:val="20"/>
              </w:rPr>
              <w:t>是否考勤</w:t>
            </w:r>
          </w:p>
        </w:tc>
        <w:tc>
          <w:tcPr>
            <w:tcW w:w="633" w:type="pct"/>
            <w:vAlign w:val="center"/>
          </w:tcPr>
          <w:p w:rsidR="00D06584" w:rsidRPr="001148A2" w:rsidRDefault="00D06584"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D06584" w:rsidRPr="001148A2" w:rsidRDefault="00D06584"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hint="eastAsia"/>
                <w:sz w:val="20"/>
              </w:rPr>
              <w:t>30</w:t>
            </w:r>
          </w:p>
        </w:tc>
        <w:tc>
          <w:tcPr>
            <w:tcW w:w="733" w:type="pct"/>
          </w:tcPr>
          <w:p w:rsidR="00D06584" w:rsidRDefault="00D06584"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N</w:t>
            </w:r>
          </w:p>
        </w:tc>
        <w:tc>
          <w:tcPr>
            <w:tcW w:w="1097" w:type="pct"/>
            <w:vAlign w:val="center"/>
          </w:tcPr>
          <w:p w:rsidR="00D06584" w:rsidRDefault="00D06584"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sz w:val="20"/>
              </w:rPr>
              <w:t>Y/N</w:t>
            </w:r>
          </w:p>
        </w:tc>
      </w:tr>
      <w:tr w:rsidR="00D06584" w:rsidRPr="001148A2" w:rsidTr="000A3E85">
        <w:tc>
          <w:tcPr>
            <w:tcW w:w="353" w:type="pct"/>
            <w:tcBorders>
              <w:left w:val="single" w:sz="4" w:space="0" w:color="auto"/>
            </w:tcBorders>
            <w:vAlign w:val="center"/>
          </w:tcPr>
          <w:p w:rsidR="00D06584" w:rsidRPr="001148A2" w:rsidRDefault="00D06584"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D06584" w:rsidRDefault="00D06584" w:rsidP="009853DC">
            <w:pPr>
              <w:pStyle w:val="QB3"/>
              <w:ind w:leftChars="-51" w:left="-107" w:firstLineChars="51" w:firstLine="102"/>
              <w:rPr>
                <w:rFonts w:asciiTheme="minorEastAsia" w:eastAsiaTheme="minorEastAsia" w:hAnsiTheme="minorEastAsia"/>
                <w:sz w:val="20"/>
              </w:rPr>
            </w:pPr>
            <w:r w:rsidRPr="00D06584">
              <w:rPr>
                <w:rFonts w:asciiTheme="minorEastAsia" w:eastAsiaTheme="minorEastAsia" w:hAnsiTheme="minorEastAsia"/>
                <w:sz w:val="20"/>
              </w:rPr>
              <w:t>LENGTH</w:t>
            </w:r>
          </w:p>
        </w:tc>
        <w:tc>
          <w:tcPr>
            <w:tcW w:w="655" w:type="pct"/>
            <w:vAlign w:val="center"/>
          </w:tcPr>
          <w:p w:rsidR="00D06584" w:rsidRDefault="00D06584" w:rsidP="009853DC">
            <w:pPr>
              <w:pStyle w:val="QB3"/>
              <w:ind w:leftChars="-38" w:left="-4" w:hangingChars="38" w:hanging="76"/>
              <w:jc w:val="left"/>
              <w:rPr>
                <w:rFonts w:asciiTheme="minorEastAsia" w:eastAsiaTheme="minorEastAsia" w:hAnsiTheme="minorEastAsia"/>
                <w:sz w:val="20"/>
              </w:rPr>
            </w:pPr>
            <w:r w:rsidRPr="00D06584">
              <w:rPr>
                <w:rFonts w:asciiTheme="minorEastAsia" w:eastAsiaTheme="minorEastAsia" w:hAnsiTheme="minorEastAsia" w:hint="eastAsia"/>
                <w:sz w:val="20"/>
              </w:rPr>
              <w:t>入职前社会工龄</w:t>
            </w:r>
          </w:p>
        </w:tc>
        <w:tc>
          <w:tcPr>
            <w:tcW w:w="633" w:type="pct"/>
            <w:vAlign w:val="center"/>
          </w:tcPr>
          <w:p w:rsidR="00D06584" w:rsidRPr="001148A2" w:rsidRDefault="00D06584" w:rsidP="009853DC">
            <w:pPr>
              <w:pStyle w:val="QB3"/>
              <w:ind w:firstLineChars="40" w:firstLine="80"/>
              <w:rPr>
                <w:rFonts w:asciiTheme="minorEastAsia" w:eastAsiaTheme="minorEastAsia" w:hAnsiTheme="minorEastAsia"/>
                <w:sz w:val="20"/>
              </w:rPr>
            </w:pPr>
            <w:r>
              <w:rPr>
                <w:rFonts w:asciiTheme="minorEastAsia" w:eastAsiaTheme="minorEastAsia" w:hAnsiTheme="minorEastAsia" w:hint="eastAsia"/>
                <w:sz w:val="20"/>
              </w:rPr>
              <w:t>NUMBER</w:t>
            </w:r>
          </w:p>
        </w:tc>
        <w:tc>
          <w:tcPr>
            <w:tcW w:w="633" w:type="pct"/>
            <w:vAlign w:val="center"/>
          </w:tcPr>
          <w:p w:rsidR="00D06584" w:rsidRPr="001148A2" w:rsidRDefault="00D06584"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hint="eastAsia"/>
                <w:sz w:val="20"/>
              </w:rPr>
              <w:t>30</w:t>
            </w:r>
          </w:p>
        </w:tc>
        <w:tc>
          <w:tcPr>
            <w:tcW w:w="733" w:type="pct"/>
          </w:tcPr>
          <w:p w:rsidR="00D06584" w:rsidRDefault="00D06584"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N</w:t>
            </w:r>
          </w:p>
        </w:tc>
        <w:tc>
          <w:tcPr>
            <w:tcW w:w="1097" w:type="pct"/>
            <w:vAlign w:val="center"/>
          </w:tcPr>
          <w:p w:rsidR="00D06584" w:rsidRDefault="00D06584" w:rsidP="009853DC">
            <w:pPr>
              <w:pStyle w:val="QB3"/>
              <w:ind w:leftChars="-51" w:left="-7" w:hangingChars="50" w:hanging="100"/>
              <w:rPr>
                <w:rFonts w:asciiTheme="minorEastAsia" w:eastAsiaTheme="minorEastAsia" w:hAnsiTheme="minorEastAsia"/>
                <w:sz w:val="20"/>
              </w:rPr>
            </w:pPr>
          </w:p>
        </w:tc>
      </w:tr>
      <w:tr w:rsidR="00D06584" w:rsidRPr="001148A2" w:rsidTr="000A3E85">
        <w:tc>
          <w:tcPr>
            <w:tcW w:w="353" w:type="pct"/>
            <w:tcBorders>
              <w:left w:val="single" w:sz="4" w:space="0" w:color="auto"/>
            </w:tcBorders>
            <w:vAlign w:val="center"/>
          </w:tcPr>
          <w:p w:rsidR="00D06584" w:rsidRPr="001148A2" w:rsidRDefault="00D06584" w:rsidP="009853DC">
            <w:pPr>
              <w:pStyle w:val="QB3"/>
              <w:numPr>
                <w:ilvl w:val="0"/>
                <w:numId w:val="68"/>
              </w:numPr>
              <w:spacing w:line="360" w:lineRule="auto"/>
              <w:ind w:firstLineChars="0"/>
              <w:rPr>
                <w:rFonts w:asciiTheme="minorEastAsia" w:eastAsiaTheme="minorEastAsia" w:hAnsiTheme="minorEastAsia"/>
                <w:sz w:val="20"/>
              </w:rPr>
            </w:pPr>
          </w:p>
        </w:tc>
        <w:tc>
          <w:tcPr>
            <w:tcW w:w="896" w:type="pct"/>
            <w:tcBorders>
              <w:left w:val="single" w:sz="4" w:space="0" w:color="auto"/>
            </w:tcBorders>
            <w:vAlign w:val="center"/>
          </w:tcPr>
          <w:p w:rsidR="00D06584" w:rsidRDefault="00D06584" w:rsidP="009853DC">
            <w:pPr>
              <w:pStyle w:val="QB3"/>
              <w:ind w:leftChars="-51" w:left="-107" w:firstLineChars="51" w:firstLine="102"/>
              <w:rPr>
                <w:rFonts w:asciiTheme="minorEastAsia" w:eastAsiaTheme="minorEastAsia" w:hAnsiTheme="minorEastAsia"/>
                <w:sz w:val="20"/>
              </w:rPr>
            </w:pPr>
            <w:r w:rsidRPr="00D06584">
              <w:rPr>
                <w:rFonts w:asciiTheme="minorEastAsia" w:eastAsiaTheme="minorEastAsia" w:hAnsiTheme="minorEastAsia"/>
                <w:sz w:val="20"/>
              </w:rPr>
              <w:t>CONTINUOUS</w:t>
            </w:r>
          </w:p>
        </w:tc>
        <w:tc>
          <w:tcPr>
            <w:tcW w:w="655" w:type="pct"/>
            <w:vAlign w:val="center"/>
          </w:tcPr>
          <w:p w:rsidR="00D06584" w:rsidRDefault="00D06584" w:rsidP="009853DC">
            <w:pPr>
              <w:pStyle w:val="QB3"/>
              <w:ind w:leftChars="-38" w:left="-4" w:hangingChars="38" w:hanging="76"/>
              <w:jc w:val="left"/>
              <w:rPr>
                <w:rFonts w:asciiTheme="minorEastAsia" w:eastAsiaTheme="minorEastAsia" w:hAnsiTheme="minorEastAsia"/>
                <w:sz w:val="20"/>
              </w:rPr>
            </w:pPr>
            <w:r w:rsidRPr="00D06584">
              <w:rPr>
                <w:rFonts w:asciiTheme="minorEastAsia" w:eastAsiaTheme="minorEastAsia" w:hAnsiTheme="minorEastAsia" w:hint="eastAsia"/>
                <w:sz w:val="20"/>
              </w:rPr>
              <w:t>是否连续工龄</w:t>
            </w:r>
          </w:p>
        </w:tc>
        <w:tc>
          <w:tcPr>
            <w:tcW w:w="633" w:type="pct"/>
            <w:vAlign w:val="center"/>
          </w:tcPr>
          <w:p w:rsidR="00D06584" w:rsidRPr="001148A2" w:rsidRDefault="00D06584" w:rsidP="009853DC">
            <w:pPr>
              <w:pStyle w:val="QB3"/>
              <w:ind w:firstLineChars="40" w:firstLine="80"/>
              <w:rPr>
                <w:rFonts w:asciiTheme="minorEastAsia" w:eastAsiaTheme="minorEastAsia" w:hAnsiTheme="minorEastAsia"/>
                <w:sz w:val="20"/>
              </w:rPr>
            </w:pPr>
            <w:r w:rsidRPr="001148A2">
              <w:rPr>
                <w:rFonts w:asciiTheme="minorEastAsia" w:eastAsiaTheme="minorEastAsia" w:hAnsiTheme="minorEastAsia"/>
                <w:sz w:val="20"/>
              </w:rPr>
              <w:t>VARCHAR2</w:t>
            </w:r>
          </w:p>
        </w:tc>
        <w:tc>
          <w:tcPr>
            <w:tcW w:w="633" w:type="pct"/>
            <w:vAlign w:val="center"/>
          </w:tcPr>
          <w:p w:rsidR="00D06584" w:rsidRPr="001148A2" w:rsidRDefault="00D06584" w:rsidP="009853DC">
            <w:pPr>
              <w:pStyle w:val="QB3"/>
              <w:ind w:firstLineChars="0" w:firstLine="0"/>
              <w:jc w:val="center"/>
              <w:rPr>
                <w:rFonts w:asciiTheme="minorEastAsia" w:eastAsiaTheme="minorEastAsia" w:hAnsiTheme="minorEastAsia"/>
                <w:sz w:val="20"/>
              </w:rPr>
            </w:pPr>
            <w:r>
              <w:rPr>
                <w:rFonts w:asciiTheme="minorEastAsia" w:eastAsiaTheme="minorEastAsia" w:hAnsiTheme="minorEastAsia" w:hint="eastAsia"/>
                <w:sz w:val="20"/>
              </w:rPr>
              <w:t>30</w:t>
            </w:r>
          </w:p>
        </w:tc>
        <w:tc>
          <w:tcPr>
            <w:tcW w:w="733" w:type="pct"/>
          </w:tcPr>
          <w:p w:rsidR="00D06584" w:rsidRDefault="00D06584"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hint="eastAsia"/>
                <w:sz w:val="20"/>
              </w:rPr>
              <w:t>N</w:t>
            </w:r>
          </w:p>
        </w:tc>
        <w:tc>
          <w:tcPr>
            <w:tcW w:w="1097" w:type="pct"/>
            <w:vAlign w:val="center"/>
          </w:tcPr>
          <w:p w:rsidR="00D06584" w:rsidRDefault="00D06584" w:rsidP="009853DC">
            <w:pPr>
              <w:pStyle w:val="QB3"/>
              <w:ind w:leftChars="-51" w:left="-7" w:hangingChars="50" w:hanging="100"/>
              <w:rPr>
                <w:rFonts w:asciiTheme="minorEastAsia" w:eastAsiaTheme="minorEastAsia" w:hAnsiTheme="minorEastAsia"/>
                <w:sz w:val="20"/>
              </w:rPr>
            </w:pPr>
            <w:r>
              <w:rPr>
                <w:rFonts w:asciiTheme="minorEastAsia" w:eastAsiaTheme="minorEastAsia" w:hAnsiTheme="minorEastAsia"/>
                <w:sz w:val="20"/>
              </w:rPr>
              <w:t>Y/N</w:t>
            </w:r>
          </w:p>
        </w:tc>
      </w:tr>
    </w:tbl>
    <w:p w:rsidR="00DB4C73" w:rsidRPr="00392810" w:rsidRDefault="00DB4C73" w:rsidP="00DB4C73">
      <w:pPr>
        <w:pStyle w:val="QB3"/>
        <w:ind w:firstLine="420"/>
      </w:pPr>
    </w:p>
    <w:p w:rsidR="00DB4C73" w:rsidRDefault="00DB4C73" w:rsidP="00DB4C73">
      <w:pPr>
        <w:pStyle w:val="QB3"/>
        <w:spacing w:line="360" w:lineRule="auto"/>
        <w:ind w:firstLine="420"/>
        <w:rPr>
          <w:bCs/>
        </w:rPr>
      </w:pPr>
      <w:r w:rsidRPr="00352A3E">
        <w:rPr>
          <w:bCs/>
        </w:rPr>
        <w:t>业务规则和逻辑</w:t>
      </w:r>
      <w:r>
        <w:rPr>
          <w:rFonts w:hint="eastAsia"/>
          <w:bCs/>
        </w:rPr>
        <w:t>:</w:t>
      </w:r>
    </w:p>
    <w:p w:rsidR="00DB4C73" w:rsidRPr="003A45A5" w:rsidRDefault="00DB4C73" w:rsidP="0092270B">
      <w:pPr>
        <w:pStyle w:val="QB3"/>
        <w:numPr>
          <w:ilvl w:val="0"/>
          <w:numId w:val="65"/>
        </w:numPr>
        <w:spacing w:line="360" w:lineRule="auto"/>
        <w:ind w:firstLineChars="0"/>
      </w:pPr>
      <w:r w:rsidRPr="00352A3E">
        <w:rPr>
          <w:rFonts w:hint="eastAsia"/>
        </w:rPr>
        <w:t>主键</w:t>
      </w:r>
      <w:r>
        <w:rPr>
          <w:rFonts w:hint="eastAsia"/>
        </w:rPr>
        <w:t>：</w:t>
      </w:r>
      <w:r w:rsidR="002F60D2">
        <w:rPr>
          <w:rFonts w:hint="eastAsia"/>
        </w:rPr>
        <w:t>系统主键人员ID;业务唯一标识：</w:t>
      </w:r>
      <w:r w:rsidR="002F4497">
        <w:rPr>
          <w:rFonts w:hint="eastAsia"/>
        </w:rPr>
        <w:t>员工编号</w:t>
      </w:r>
    </w:p>
    <w:p w:rsidR="00DB4C73" w:rsidRPr="00352A3E" w:rsidRDefault="00DB4C73" w:rsidP="0092270B">
      <w:pPr>
        <w:pStyle w:val="QB3"/>
        <w:numPr>
          <w:ilvl w:val="0"/>
          <w:numId w:val="65"/>
        </w:numPr>
        <w:spacing w:line="360" w:lineRule="auto"/>
        <w:ind w:firstLineChars="0"/>
      </w:pPr>
      <w:r w:rsidRPr="00352A3E">
        <w:rPr>
          <w:rFonts w:hint="eastAsia"/>
        </w:rPr>
        <w:t>接口文件名：</w:t>
      </w:r>
      <w:r w:rsidR="00EF2E3D">
        <w:rPr>
          <w:rFonts w:hint="eastAsia"/>
        </w:rPr>
        <w:t>EMP</w:t>
      </w:r>
      <w:r w:rsidRPr="00352A3E">
        <w:t>_</w:t>
      </w:r>
      <w:r w:rsidR="000365FB">
        <w:rPr>
          <w:rFonts w:hint="eastAsia"/>
        </w:rPr>
        <w:t>BLDI</w:t>
      </w:r>
      <w:r w:rsidR="002F4497">
        <w:t>_ALL</w:t>
      </w:r>
      <w:r w:rsidRPr="00352A3E">
        <w:t>_YYYYMMDDHHM</w:t>
      </w:r>
      <w:r>
        <w:rPr>
          <w:rFonts w:hint="eastAsia"/>
        </w:rPr>
        <w:t>I</w:t>
      </w:r>
      <w:r w:rsidRPr="00352A3E">
        <w:t>SS.txt</w:t>
      </w:r>
    </w:p>
    <w:p w:rsidR="00DB4C73" w:rsidRPr="00352A3E" w:rsidRDefault="00DB4C73" w:rsidP="00DB4C73">
      <w:pPr>
        <w:pStyle w:val="QB3"/>
        <w:spacing w:line="360" w:lineRule="auto"/>
        <w:ind w:firstLine="420"/>
      </w:pPr>
      <w:r w:rsidRPr="00352A3E">
        <w:rPr>
          <w:rFonts w:hint="eastAsia"/>
        </w:rPr>
        <w:t>其中：</w:t>
      </w:r>
      <w:r w:rsidR="00EF2E3D">
        <w:rPr>
          <w:rFonts w:hint="eastAsia"/>
        </w:rPr>
        <w:t>EMP</w:t>
      </w:r>
      <w:r w:rsidRPr="00352A3E">
        <w:rPr>
          <w:rFonts w:hint="eastAsia"/>
        </w:rPr>
        <w:t>为</w:t>
      </w:r>
      <w:r>
        <w:rPr>
          <w:rFonts w:hint="eastAsia"/>
        </w:rPr>
        <w:t>同步文件类型</w:t>
      </w:r>
      <w:r w:rsidRPr="00352A3E">
        <w:rPr>
          <w:rFonts w:hint="eastAsia"/>
        </w:rPr>
        <w:t>，YYYYMMDDHHM</w:t>
      </w:r>
      <w:r>
        <w:rPr>
          <w:rFonts w:hint="eastAsia"/>
        </w:rPr>
        <w:t>I</w:t>
      </w:r>
      <w:r w:rsidRPr="00352A3E">
        <w:rPr>
          <w:rFonts w:hint="eastAsia"/>
        </w:rPr>
        <w:t>SS为接口文件年月日时分秒。如</w:t>
      </w:r>
      <w:r w:rsidR="000365FB">
        <w:rPr>
          <w:rFonts w:hint="eastAsia"/>
        </w:rPr>
        <w:t>本来</w:t>
      </w:r>
      <w:r w:rsidRPr="00352A3E">
        <w:rPr>
          <w:rFonts w:hint="eastAsia"/>
        </w:rPr>
        <w:t>公司</w:t>
      </w:r>
      <w:r>
        <w:rPr>
          <w:rFonts w:hint="eastAsia"/>
        </w:rPr>
        <w:t>2014</w:t>
      </w:r>
      <w:r w:rsidRPr="00352A3E">
        <w:rPr>
          <w:rFonts w:hint="eastAsia"/>
        </w:rPr>
        <w:t>年</w:t>
      </w:r>
      <w:r>
        <w:rPr>
          <w:rFonts w:hint="eastAsia"/>
        </w:rPr>
        <w:t>9</w:t>
      </w:r>
      <w:r w:rsidRPr="00352A3E">
        <w:rPr>
          <w:rFonts w:hint="eastAsia"/>
        </w:rPr>
        <w:t>月</w:t>
      </w:r>
      <w:r>
        <w:rPr>
          <w:rFonts w:hint="eastAsia"/>
        </w:rPr>
        <w:t>30</w:t>
      </w:r>
      <w:r w:rsidRPr="00352A3E">
        <w:rPr>
          <w:rFonts w:hint="eastAsia"/>
        </w:rPr>
        <w:t>日18:32:53的</w:t>
      </w:r>
      <w:r w:rsidR="00EF2E3D">
        <w:rPr>
          <w:rFonts w:hint="eastAsia"/>
        </w:rPr>
        <w:t>人员</w:t>
      </w:r>
      <w:r w:rsidRPr="00352A3E">
        <w:rPr>
          <w:rFonts w:hint="eastAsia"/>
        </w:rPr>
        <w:t>基本信息接口文件名为：</w:t>
      </w:r>
      <w:r w:rsidR="00EF2E3D">
        <w:rPr>
          <w:rFonts w:hint="eastAsia"/>
        </w:rPr>
        <w:t>EMP</w:t>
      </w:r>
      <w:r>
        <w:rPr>
          <w:rFonts w:hint="eastAsia"/>
        </w:rPr>
        <w:t>_</w:t>
      </w:r>
      <w:r w:rsidR="000365FB">
        <w:rPr>
          <w:rFonts w:hint="eastAsia"/>
        </w:rPr>
        <w:t>BLDI</w:t>
      </w:r>
      <w:r w:rsidR="002F4497">
        <w:t>_ALL</w:t>
      </w:r>
      <w:r>
        <w:rPr>
          <w:rFonts w:hint="eastAsia"/>
        </w:rPr>
        <w:t>_20140930</w:t>
      </w:r>
      <w:r w:rsidRPr="00352A3E">
        <w:rPr>
          <w:rFonts w:hint="eastAsia"/>
        </w:rPr>
        <w:t>183253.txt</w:t>
      </w:r>
      <w:r>
        <w:rPr>
          <w:rFonts w:hint="eastAsia"/>
        </w:rPr>
        <w:t>。</w:t>
      </w:r>
    </w:p>
    <w:p w:rsidR="00DB4C73" w:rsidRPr="00352A3E" w:rsidRDefault="00DB4C73" w:rsidP="0092270B">
      <w:pPr>
        <w:pStyle w:val="QB3"/>
        <w:numPr>
          <w:ilvl w:val="0"/>
          <w:numId w:val="65"/>
        </w:numPr>
        <w:spacing w:line="360" w:lineRule="auto"/>
        <w:ind w:firstLineChars="0"/>
      </w:pPr>
      <w:r w:rsidRPr="00352A3E">
        <w:rPr>
          <w:rFonts w:hint="eastAsia"/>
        </w:rPr>
        <w:t>数据传输方式：</w:t>
      </w:r>
    </w:p>
    <w:p w:rsidR="00DB4C73" w:rsidRPr="00352A3E" w:rsidRDefault="00DB4C73" w:rsidP="00DB4C73">
      <w:pPr>
        <w:pStyle w:val="QB3"/>
        <w:spacing w:line="360" w:lineRule="auto"/>
        <w:ind w:firstLine="420"/>
      </w:pPr>
      <w:r w:rsidRPr="00352A3E">
        <w:rPr>
          <w:rFonts w:hint="eastAsia"/>
        </w:rPr>
        <w:t>采用FTP文件传输协议，</w:t>
      </w:r>
      <w:r>
        <w:rPr>
          <w:rFonts w:hint="eastAsia"/>
        </w:rPr>
        <w:t>HCM系统</w:t>
      </w:r>
      <w:r w:rsidRPr="00352A3E">
        <w:rPr>
          <w:rFonts w:hint="eastAsia"/>
        </w:rPr>
        <w:t>与</w:t>
      </w:r>
      <w:r w:rsidR="003F2C63">
        <w:rPr>
          <w:rFonts w:hint="eastAsia"/>
        </w:rPr>
        <w:t>本地</w:t>
      </w:r>
      <w:r w:rsidR="0046637C">
        <w:rPr>
          <w:rFonts w:hint="eastAsia"/>
        </w:rPr>
        <w:t>系统</w:t>
      </w:r>
      <w:r>
        <w:rPr>
          <w:rFonts w:hint="eastAsia"/>
        </w:rPr>
        <w:t>指</w:t>
      </w:r>
      <w:r w:rsidRPr="00352A3E">
        <w:rPr>
          <w:rFonts w:hint="eastAsia"/>
        </w:rPr>
        <w:t>定</w:t>
      </w:r>
      <w:r>
        <w:rPr>
          <w:rFonts w:hint="eastAsia"/>
        </w:rPr>
        <w:t>的</w:t>
      </w:r>
      <w:r w:rsidRPr="00352A3E">
        <w:rPr>
          <w:rFonts w:hint="eastAsia"/>
        </w:rPr>
        <w:t>接口机和共享目录，双方响应机制</w:t>
      </w:r>
      <w:r w:rsidRPr="003A45A5">
        <w:rPr>
          <w:rFonts w:hint="eastAsia"/>
          <w:color w:val="FF0000"/>
        </w:rPr>
        <w:t>每</w:t>
      </w:r>
      <w:r w:rsidR="00EF2E3D">
        <w:rPr>
          <w:rFonts w:hint="eastAsia"/>
          <w:color w:val="FF0000"/>
        </w:rPr>
        <w:t>日</w:t>
      </w:r>
      <w:r w:rsidR="00EF2E3D">
        <w:rPr>
          <w:rFonts w:hint="eastAsia"/>
        </w:rPr>
        <w:t>定时传送（日</w:t>
      </w:r>
      <w:r>
        <w:rPr>
          <w:rFonts w:hint="eastAsia"/>
        </w:rPr>
        <w:t>接口）</w:t>
      </w:r>
    </w:p>
    <w:p w:rsidR="00DB4C73" w:rsidRPr="00352A3E" w:rsidRDefault="00DB4C73" w:rsidP="0092270B">
      <w:pPr>
        <w:pStyle w:val="QB3"/>
        <w:numPr>
          <w:ilvl w:val="0"/>
          <w:numId w:val="65"/>
        </w:numPr>
        <w:spacing w:line="360" w:lineRule="auto"/>
        <w:ind w:firstLineChars="0"/>
      </w:pPr>
      <w:r w:rsidRPr="00352A3E">
        <w:rPr>
          <w:rFonts w:hint="eastAsia"/>
        </w:rPr>
        <w:t>接口文件格式：</w:t>
      </w:r>
    </w:p>
    <w:p w:rsidR="00DB4C73" w:rsidRDefault="00DB4C73" w:rsidP="00DB4C73">
      <w:pPr>
        <w:pStyle w:val="QB3"/>
        <w:spacing w:line="360" w:lineRule="auto"/>
        <w:ind w:firstLine="420"/>
      </w:pPr>
      <w:r w:rsidRPr="00352A3E">
        <w:rPr>
          <w:rFonts w:hint="eastAsia"/>
        </w:rPr>
        <w:t>接口文件字段间采用英文半角逗号“</w:t>
      </w:r>
      <w:r w:rsidR="00520686">
        <w:rPr>
          <w:rFonts w:hint="eastAsia"/>
        </w:rPr>
        <w:t>^</w:t>
      </w:r>
      <w:r w:rsidRPr="00352A3E">
        <w:rPr>
          <w:rFonts w:hint="eastAsia"/>
        </w:rPr>
        <w:t>”分隔，文件格式如下：</w:t>
      </w:r>
    </w:p>
    <w:p w:rsidR="00100EF0" w:rsidRDefault="00100EF0" w:rsidP="00DB4C73">
      <w:pPr>
        <w:pStyle w:val="QB3"/>
        <w:spacing w:line="360" w:lineRule="auto"/>
        <w:ind w:firstLine="420"/>
      </w:pPr>
    </w:p>
    <w:p w:rsidR="00100EF0" w:rsidRPr="00100EF0" w:rsidRDefault="00100EF0" w:rsidP="00100EF0">
      <w:pPr>
        <w:pStyle w:val="QB3"/>
        <w:spacing w:line="360" w:lineRule="auto"/>
        <w:ind w:leftChars="200" w:left="420" w:firstLineChars="0" w:firstLine="0"/>
        <w:rPr>
          <w:rStyle w:val="x1a"/>
        </w:rPr>
      </w:pPr>
      <w:r>
        <w:rPr>
          <w:rStyle w:val="x1a"/>
        </w:rPr>
        <w:t>300000001406517^1000003^</w:t>
      </w:r>
      <w:r>
        <w:rPr>
          <w:rStyle w:val="x1a"/>
          <w:rFonts w:hint="eastAsia"/>
        </w:rPr>
        <w:t>张三</w:t>
      </w:r>
      <w:r w:rsidRPr="00100EF0">
        <w:rPr>
          <w:rStyle w:val="x1a"/>
        </w:rPr>
        <w:t xml:space="preserve"> </w:t>
      </w:r>
      <w:hyperlink r:id="rId16" w:history="1">
        <w:r w:rsidR="004F36B4" w:rsidRPr="00F45DE7">
          <w:rPr>
            <w:rStyle w:val="afc"/>
          </w:rPr>
          <w:t>^男^13671091894^1558710655@qq.com^300000001382649^300000001384495^</w:t>
        </w:r>
      </w:hyperlink>
      <w:r w:rsidR="004F36B4">
        <w:rPr>
          <w:rStyle w:val="x1a"/>
        </w:rPr>
        <w:t>人力经理</w:t>
      </w:r>
      <w:r w:rsidRPr="00100EF0">
        <w:rPr>
          <w:rStyle w:val="x1a"/>
        </w:rPr>
        <w:t>^ACTIVE^2011-06-01^^^300000001438883^Y^Y^13^Y</w:t>
      </w:r>
    </w:p>
    <w:p w:rsidR="007D1019" w:rsidRPr="00100EF0" w:rsidRDefault="007D1019" w:rsidP="00DB4C73">
      <w:pPr>
        <w:pStyle w:val="QB3"/>
        <w:spacing w:line="360" w:lineRule="auto"/>
        <w:ind w:firstLine="420"/>
      </w:pPr>
    </w:p>
    <w:p w:rsidR="00DB4C73" w:rsidRDefault="00DB4C73" w:rsidP="00FF615E">
      <w:pPr>
        <w:pStyle w:val="QB3"/>
        <w:spacing w:line="360" w:lineRule="auto"/>
        <w:ind w:leftChars="95" w:left="199" w:firstLineChars="0" w:firstLine="0"/>
      </w:pPr>
      <w:r w:rsidRPr="00352A3E">
        <w:rPr>
          <w:rFonts w:hint="eastAsia"/>
        </w:rPr>
        <w:t>接口传输约定：</w:t>
      </w:r>
    </w:p>
    <w:p w:rsidR="00E356ED" w:rsidRDefault="00EF2E3D" w:rsidP="00E356ED">
      <w:pPr>
        <w:pStyle w:val="QB3"/>
        <w:spacing w:line="360" w:lineRule="auto"/>
        <w:ind w:left="420" w:firstLineChars="0" w:firstLine="0"/>
      </w:pPr>
      <w:r>
        <w:rPr>
          <w:rFonts w:hint="eastAsia"/>
        </w:rPr>
        <w:t>HCM系统根据实际需要，</w:t>
      </w:r>
      <w:r w:rsidR="0083058D">
        <w:rPr>
          <w:rFonts w:hint="eastAsia"/>
        </w:rPr>
        <w:t xml:space="preserve">每日 XX时XX分 </w:t>
      </w:r>
      <w:r>
        <w:rPr>
          <w:rFonts w:hint="eastAsia"/>
        </w:rPr>
        <w:t>传递接口文件到接口机，</w:t>
      </w:r>
      <w:r w:rsidR="007D1019">
        <w:rPr>
          <w:rFonts w:hint="eastAsia"/>
        </w:rPr>
        <w:t>本地</w:t>
      </w:r>
      <w:r w:rsidR="0046637C">
        <w:rPr>
          <w:rFonts w:hint="eastAsia"/>
        </w:rPr>
        <w:t>系统</w:t>
      </w:r>
      <w:r>
        <w:rPr>
          <w:rFonts w:hint="eastAsia"/>
        </w:rPr>
        <w:t>下载解析文件。</w:t>
      </w:r>
    </w:p>
    <w:p w:rsidR="006D1047" w:rsidRDefault="006D1047" w:rsidP="006D1047">
      <w:pPr>
        <w:pStyle w:val="QB3"/>
        <w:ind w:left="420" w:firstLineChars="0" w:firstLine="0"/>
      </w:pPr>
      <w:r>
        <w:rPr>
          <w:rFonts w:hint="eastAsia"/>
        </w:rPr>
        <w:t>6.</w:t>
      </w:r>
      <w:r>
        <w:rPr>
          <w:rFonts w:hint="eastAsia"/>
        </w:rPr>
        <w:tab/>
        <w:t>补充：</w:t>
      </w:r>
    </w:p>
    <w:p w:rsidR="006D1047" w:rsidRDefault="006D1047" w:rsidP="006D1047">
      <w:pPr>
        <w:pStyle w:val="QB3"/>
        <w:ind w:left="420" w:firstLineChars="0" w:firstLine="0"/>
      </w:pPr>
      <w:r>
        <w:rPr>
          <w:rFonts w:hint="eastAsia"/>
        </w:rPr>
        <w:t>1．</w:t>
      </w:r>
      <w:r>
        <w:rPr>
          <w:rFonts w:hint="eastAsia"/>
        </w:rPr>
        <w:tab/>
      </w:r>
      <w:r w:rsidR="007D1019">
        <w:rPr>
          <w:rFonts w:hint="eastAsia"/>
        </w:rPr>
        <w:t>数据约束：</w:t>
      </w:r>
      <w:r w:rsidR="003F2C63">
        <w:rPr>
          <w:rFonts w:hint="eastAsia"/>
        </w:rPr>
        <w:t>传送当时</w:t>
      </w:r>
      <w:r w:rsidR="007D1019">
        <w:rPr>
          <w:rFonts w:hint="eastAsia"/>
        </w:rPr>
        <w:t>全量</w:t>
      </w:r>
      <w:r w:rsidR="00A04B5E">
        <w:rPr>
          <w:rFonts w:hint="eastAsia"/>
        </w:rPr>
        <w:t>在职</w:t>
      </w:r>
      <w:r w:rsidR="007D1019">
        <w:rPr>
          <w:rFonts w:hint="eastAsia"/>
        </w:rPr>
        <w:t>人员信息</w:t>
      </w:r>
      <w:r w:rsidR="00A04B5E">
        <w:rPr>
          <w:rFonts w:hint="eastAsia"/>
        </w:rPr>
        <w:t>，以及近两个月离职人员</w:t>
      </w:r>
    </w:p>
    <w:p w:rsidR="00BC6553" w:rsidRDefault="00BC6553" w:rsidP="00BC6553">
      <w:pPr>
        <w:pStyle w:val="QB3"/>
        <w:ind w:left="420" w:firstLineChars="0" w:firstLine="0"/>
      </w:pPr>
      <w:r>
        <w:t>2</w:t>
      </w:r>
      <w:r>
        <w:rPr>
          <w:rFonts w:hint="eastAsia"/>
        </w:rPr>
        <w:t>．</w:t>
      </w:r>
      <w:r>
        <w:rPr>
          <w:rFonts w:hint="eastAsia"/>
        </w:rPr>
        <w:tab/>
      </w:r>
      <w:r w:rsidR="00052910">
        <w:rPr>
          <w:rFonts w:hint="eastAsia"/>
        </w:rPr>
        <w:t>业务逻辑：在职状态-传送数据包含传送时人员的在职状态，Y为员工在职，N为员工离职；当员工有多条分配记录时，</w:t>
      </w:r>
      <w:r w:rsidR="005C7477">
        <w:rPr>
          <w:rFonts w:hint="eastAsia"/>
        </w:rPr>
        <w:t>只传送主要工作岗位的记录</w:t>
      </w:r>
      <w:r w:rsidR="00052910">
        <w:rPr>
          <w:rFonts w:hint="eastAsia"/>
        </w:rPr>
        <w:t>。</w:t>
      </w:r>
    </w:p>
    <w:p w:rsidR="00E356ED" w:rsidRDefault="00E356ED" w:rsidP="00E356ED">
      <w:pPr>
        <w:pStyle w:val="QB3"/>
        <w:spacing w:line="360" w:lineRule="auto"/>
        <w:ind w:left="420" w:firstLineChars="0" w:firstLine="0"/>
      </w:pPr>
    </w:p>
    <w:p w:rsidR="00F30CFA" w:rsidRDefault="00E356ED" w:rsidP="0092270B">
      <w:pPr>
        <w:pStyle w:val="QB3"/>
        <w:numPr>
          <w:ilvl w:val="0"/>
          <w:numId w:val="64"/>
        </w:numPr>
        <w:spacing w:line="360" w:lineRule="auto"/>
        <w:ind w:hangingChars="200"/>
        <w:outlineLvl w:val="0"/>
      </w:pPr>
      <w:bookmarkStart w:id="25" w:name="_Toc489457596"/>
      <w:r>
        <w:rPr>
          <w:rFonts w:hint="eastAsia"/>
        </w:rPr>
        <w:t>存在</w:t>
      </w:r>
      <w:r w:rsidR="00F30CFA">
        <w:rPr>
          <w:rFonts w:hint="eastAsia"/>
        </w:rPr>
        <w:t>问题</w:t>
      </w:r>
      <w:bookmarkEnd w:id="25"/>
    </w:p>
    <w:p w:rsidR="00E356ED" w:rsidRDefault="009825ED" w:rsidP="009825ED">
      <w:pPr>
        <w:pStyle w:val="QB3"/>
        <w:spacing w:line="360" w:lineRule="auto"/>
        <w:ind w:left="420" w:firstLineChars="0" w:firstLine="0"/>
      </w:pPr>
      <w:r>
        <w:rPr>
          <w:rFonts w:hint="eastAsia"/>
        </w:rPr>
        <w:t>无。</w:t>
      </w:r>
      <w:bookmarkStart w:id="26" w:name="_Toc145493014"/>
      <w:bookmarkStart w:id="27" w:name="_Toc145504551"/>
      <w:bookmarkStart w:id="28" w:name="_Toc202878512"/>
      <w:bookmarkStart w:id="29" w:name="_Toc229455243"/>
      <w:bookmarkStart w:id="30" w:name="_Toc229459072"/>
      <w:bookmarkStart w:id="31" w:name="_Toc398393832"/>
      <w:bookmarkEnd w:id="9"/>
      <w:bookmarkEnd w:id="10"/>
    </w:p>
    <w:p w:rsidR="00012E0A" w:rsidRDefault="001A4529" w:rsidP="0092270B">
      <w:pPr>
        <w:pStyle w:val="QB3"/>
        <w:numPr>
          <w:ilvl w:val="0"/>
          <w:numId w:val="64"/>
        </w:numPr>
        <w:spacing w:line="360" w:lineRule="auto"/>
        <w:ind w:hangingChars="200"/>
        <w:outlineLvl w:val="0"/>
      </w:pPr>
      <w:bookmarkStart w:id="32" w:name="_Toc489457597"/>
      <w:bookmarkEnd w:id="26"/>
      <w:bookmarkEnd w:id="27"/>
      <w:bookmarkEnd w:id="28"/>
      <w:bookmarkEnd w:id="29"/>
      <w:bookmarkEnd w:id="30"/>
      <w:bookmarkEnd w:id="31"/>
      <w:r>
        <w:rPr>
          <w:rFonts w:hint="eastAsia"/>
        </w:rPr>
        <w:t>版本控制</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700"/>
        <w:gridCol w:w="2866"/>
      </w:tblGrid>
      <w:tr w:rsidR="008C26CE" w:rsidRPr="009048DC" w:rsidTr="00EA6632">
        <w:trPr>
          <w:jc w:val="center"/>
        </w:trPr>
        <w:tc>
          <w:tcPr>
            <w:tcW w:w="2131" w:type="dxa"/>
          </w:tcPr>
          <w:p w:rsidR="008C26CE" w:rsidRPr="009048DC" w:rsidRDefault="008C26CE" w:rsidP="008C26CE">
            <w:pPr>
              <w:pStyle w:val="QB7"/>
              <w:ind w:firstLine="420"/>
              <w:rPr>
                <w:rFonts w:ascii="Times New Roman"/>
                <w:sz w:val="18"/>
                <w:szCs w:val="18"/>
              </w:rPr>
            </w:pPr>
            <w:r w:rsidRPr="009048DC">
              <w:rPr>
                <w:rFonts w:ascii="Times New Roman"/>
                <w:sz w:val="18"/>
                <w:szCs w:val="18"/>
              </w:rPr>
              <w:t>版本号</w:t>
            </w:r>
          </w:p>
        </w:tc>
        <w:tc>
          <w:tcPr>
            <w:tcW w:w="2700" w:type="dxa"/>
          </w:tcPr>
          <w:p w:rsidR="008C26CE" w:rsidRPr="009048DC" w:rsidRDefault="008C26CE" w:rsidP="008C26CE">
            <w:pPr>
              <w:pStyle w:val="QB7"/>
              <w:ind w:firstLine="420"/>
              <w:rPr>
                <w:rFonts w:ascii="Times New Roman"/>
                <w:sz w:val="18"/>
                <w:szCs w:val="18"/>
              </w:rPr>
            </w:pPr>
            <w:r w:rsidRPr="009048DC">
              <w:rPr>
                <w:rFonts w:ascii="Times New Roman"/>
                <w:sz w:val="18"/>
                <w:szCs w:val="18"/>
              </w:rPr>
              <w:t>更新时间</w:t>
            </w:r>
          </w:p>
        </w:tc>
        <w:tc>
          <w:tcPr>
            <w:tcW w:w="2866" w:type="dxa"/>
          </w:tcPr>
          <w:p w:rsidR="008C26CE" w:rsidRPr="009048DC" w:rsidRDefault="008C26CE" w:rsidP="008C26CE">
            <w:pPr>
              <w:pStyle w:val="QB7"/>
              <w:ind w:firstLine="420"/>
              <w:rPr>
                <w:rFonts w:ascii="Times New Roman"/>
                <w:sz w:val="18"/>
                <w:szCs w:val="18"/>
              </w:rPr>
            </w:pPr>
            <w:r w:rsidRPr="009048DC">
              <w:rPr>
                <w:rFonts w:ascii="Times New Roman"/>
                <w:sz w:val="18"/>
                <w:szCs w:val="18"/>
              </w:rPr>
              <w:t>主要内容或重大修改</w:t>
            </w:r>
          </w:p>
        </w:tc>
      </w:tr>
      <w:tr w:rsidR="008C26CE" w:rsidRPr="009048DC" w:rsidTr="00EA6632">
        <w:trPr>
          <w:jc w:val="center"/>
        </w:trPr>
        <w:tc>
          <w:tcPr>
            <w:tcW w:w="2131" w:type="dxa"/>
          </w:tcPr>
          <w:p w:rsidR="008C26CE" w:rsidRPr="009048DC" w:rsidRDefault="004666FF" w:rsidP="008C26CE">
            <w:pPr>
              <w:pStyle w:val="QB7"/>
              <w:ind w:firstLine="420"/>
              <w:rPr>
                <w:rFonts w:ascii="Times New Roman"/>
                <w:sz w:val="18"/>
                <w:szCs w:val="18"/>
              </w:rPr>
            </w:pPr>
            <w:r>
              <w:rPr>
                <w:rFonts w:ascii="Times New Roman"/>
                <w:sz w:val="18"/>
                <w:szCs w:val="18"/>
              </w:rPr>
              <w:t>1.</w:t>
            </w:r>
            <w:r w:rsidR="002B708D">
              <w:rPr>
                <w:rFonts w:ascii="Times New Roman"/>
                <w:sz w:val="18"/>
                <w:szCs w:val="18"/>
              </w:rPr>
              <w:t>2</w:t>
            </w:r>
            <w:r w:rsidR="008C26CE" w:rsidRPr="009048DC">
              <w:rPr>
                <w:rFonts w:ascii="Times New Roman"/>
                <w:sz w:val="18"/>
                <w:szCs w:val="18"/>
              </w:rPr>
              <w:t>.0</w:t>
            </w:r>
          </w:p>
        </w:tc>
        <w:tc>
          <w:tcPr>
            <w:tcW w:w="2700" w:type="dxa"/>
          </w:tcPr>
          <w:p w:rsidR="008C26CE" w:rsidRPr="009048DC" w:rsidRDefault="00F56205" w:rsidP="004666FF">
            <w:pPr>
              <w:pStyle w:val="QB7"/>
              <w:ind w:firstLine="420"/>
              <w:rPr>
                <w:rFonts w:ascii="Times New Roman"/>
                <w:sz w:val="18"/>
                <w:szCs w:val="18"/>
              </w:rPr>
            </w:pPr>
            <w:r w:rsidRPr="009048DC">
              <w:rPr>
                <w:rFonts w:ascii="Times New Roman"/>
                <w:sz w:val="18"/>
                <w:szCs w:val="18"/>
              </w:rPr>
              <w:t>20</w:t>
            </w:r>
            <w:r w:rsidR="00A90FCD">
              <w:rPr>
                <w:rFonts w:ascii="Times New Roman" w:hint="eastAsia"/>
                <w:sz w:val="18"/>
                <w:szCs w:val="18"/>
              </w:rPr>
              <w:t>1</w:t>
            </w:r>
            <w:r w:rsidR="00DE0923">
              <w:rPr>
                <w:rFonts w:ascii="Times New Roman"/>
                <w:sz w:val="18"/>
                <w:szCs w:val="18"/>
              </w:rPr>
              <w:t>7</w:t>
            </w:r>
            <w:r w:rsidR="00B66DE1" w:rsidRPr="009048DC">
              <w:rPr>
                <w:rFonts w:ascii="Times New Roman"/>
                <w:sz w:val="18"/>
                <w:szCs w:val="18"/>
              </w:rPr>
              <w:t>-</w:t>
            </w:r>
            <w:r w:rsidR="00DE0923">
              <w:rPr>
                <w:rFonts w:ascii="Times New Roman"/>
                <w:sz w:val="18"/>
                <w:szCs w:val="18"/>
              </w:rPr>
              <w:t>0</w:t>
            </w:r>
            <w:r w:rsidR="002B708D">
              <w:rPr>
                <w:rFonts w:ascii="Times New Roman"/>
                <w:sz w:val="18"/>
                <w:szCs w:val="18"/>
              </w:rPr>
              <w:t>8</w:t>
            </w:r>
            <w:r w:rsidR="00823F79" w:rsidRPr="009048DC">
              <w:rPr>
                <w:rFonts w:ascii="Times New Roman" w:hint="eastAsia"/>
                <w:sz w:val="18"/>
                <w:szCs w:val="18"/>
              </w:rPr>
              <w:t>-</w:t>
            </w:r>
            <w:r w:rsidR="002B708D">
              <w:rPr>
                <w:rFonts w:ascii="Times New Roman"/>
                <w:sz w:val="18"/>
                <w:szCs w:val="18"/>
              </w:rPr>
              <w:t>02</w:t>
            </w:r>
          </w:p>
        </w:tc>
        <w:tc>
          <w:tcPr>
            <w:tcW w:w="2866" w:type="dxa"/>
          </w:tcPr>
          <w:p w:rsidR="008C26CE" w:rsidRPr="009048DC" w:rsidRDefault="004666FF" w:rsidP="00F56205">
            <w:pPr>
              <w:pStyle w:val="QB7"/>
              <w:rPr>
                <w:rFonts w:ascii="Times New Roman"/>
                <w:sz w:val="18"/>
                <w:szCs w:val="18"/>
              </w:rPr>
            </w:pPr>
            <w:r>
              <w:rPr>
                <w:rFonts w:ascii="Times New Roman"/>
                <w:sz w:val="18"/>
                <w:szCs w:val="18"/>
              </w:rPr>
              <w:t>1.</w:t>
            </w:r>
            <w:r w:rsidR="002B708D">
              <w:rPr>
                <w:rFonts w:ascii="Times New Roman"/>
                <w:sz w:val="18"/>
                <w:szCs w:val="18"/>
              </w:rPr>
              <w:t>2</w:t>
            </w:r>
            <w:r w:rsidR="008C26CE" w:rsidRPr="009048DC">
              <w:rPr>
                <w:rFonts w:ascii="Times New Roman"/>
                <w:sz w:val="18"/>
                <w:szCs w:val="18"/>
              </w:rPr>
              <w:t>.0</w:t>
            </w:r>
            <w:r w:rsidR="008C26CE" w:rsidRPr="009048DC">
              <w:rPr>
                <w:rFonts w:ascii="Times New Roman"/>
                <w:sz w:val="18"/>
                <w:szCs w:val="18"/>
              </w:rPr>
              <w:t>版本</w:t>
            </w:r>
          </w:p>
        </w:tc>
      </w:tr>
    </w:tbl>
    <w:p w:rsidR="00177C91" w:rsidRDefault="00177C91" w:rsidP="00A82AB9">
      <w:pPr>
        <w:pStyle w:val="a0"/>
        <w:numPr>
          <w:ilvl w:val="0"/>
          <w:numId w:val="0"/>
        </w:numPr>
        <w:ind w:left="420" w:hanging="420"/>
        <w:rPr>
          <w:rFonts w:hint="eastAsia"/>
          <w:noProof/>
        </w:rPr>
      </w:pPr>
    </w:p>
    <w:p w:rsidR="00C54DB5" w:rsidRPr="00C54DB5" w:rsidRDefault="00C54DB5" w:rsidP="00C54DB5">
      <w:pPr>
        <w:ind w:firstLineChars="0" w:firstLine="0"/>
        <w:rPr>
          <w:rFonts w:hint="eastAsia"/>
          <w:noProof/>
        </w:rPr>
      </w:pPr>
    </w:p>
    <w:p w:rsidR="00C54DB5" w:rsidRDefault="00C54DB5" w:rsidP="006D1047">
      <w:pPr>
        <w:ind w:firstLine="420"/>
        <w:rPr>
          <w:rFonts w:hint="eastAsia"/>
        </w:rPr>
      </w:pPr>
    </w:p>
    <w:p w:rsidR="00A82AB9" w:rsidRDefault="00A82AB9">
      <w:pPr>
        <w:pStyle w:val="QB3"/>
        <w:ind w:firstLine="420"/>
        <w:outlineLvl w:val="0"/>
      </w:pPr>
      <w:r>
        <w:rPr>
          <w:rFonts w:hint="eastAsia"/>
        </w:rPr>
        <w:t>9.</w:t>
      </w:r>
      <w:r w:rsidR="003D0CE4">
        <w:t xml:space="preserve"> </w:t>
      </w:r>
      <w:r>
        <w:rPr>
          <w:rFonts w:hint="eastAsia"/>
        </w:rPr>
        <w:t>开发说明</w:t>
      </w:r>
    </w:p>
    <w:p w:rsidR="00A82AB9" w:rsidRPr="00B50759" w:rsidRDefault="00A82AB9" w:rsidP="00A82AB9">
      <w:pPr>
        <w:autoSpaceDE w:val="0"/>
        <w:autoSpaceDN w:val="0"/>
        <w:adjustRightInd w:val="0"/>
        <w:spacing w:line="240" w:lineRule="auto"/>
        <w:ind w:firstLineChars="0" w:firstLine="0"/>
        <w:jc w:val="left"/>
        <w:rPr>
          <w:rFonts w:ascii="新宋体" w:eastAsia="新宋体" w:cs="新宋体"/>
          <w:color w:val="365F91" w:themeColor="accent1" w:themeShade="BF"/>
          <w:kern w:val="0"/>
          <w:sz w:val="19"/>
          <w:szCs w:val="19"/>
        </w:rPr>
      </w:pPr>
      <w:r w:rsidRPr="00B50759">
        <w:rPr>
          <w:rFonts w:ascii="新宋体" w:eastAsia="新宋体" w:cs="新宋体"/>
          <w:color w:val="365F91" w:themeColor="accent1" w:themeShade="BF"/>
          <w:kern w:val="0"/>
          <w:sz w:val="19"/>
          <w:szCs w:val="19"/>
        </w:rPr>
        <w:t>[BLDI_Job]</w:t>
      </w:r>
      <w:r w:rsidRPr="00B50759">
        <w:rPr>
          <w:rFonts w:ascii="新宋体" w:eastAsia="新宋体" w:cs="新宋体" w:hint="eastAsia"/>
          <w:color w:val="365F91" w:themeColor="accent1" w:themeShade="BF"/>
          <w:kern w:val="0"/>
          <w:sz w:val="19"/>
          <w:szCs w:val="19"/>
        </w:rPr>
        <w:t>岗位表</w:t>
      </w:r>
    </w:p>
    <w:p w:rsidR="00A82AB9" w:rsidRPr="00B50759" w:rsidRDefault="00A82AB9" w:rsidP="00A82AB9">
      <w:pPr>
        <w:autoSpaceDE w:val="0"/>
        <w:autoSpaceDN w:val="0"/>
        <w:adjustRightInd w:val="0"/>
        <w:spacing w:line="240" w:lineRule="auto"/>
        <w:ind w:firstLineChars="0" w:firstLine="0"/>
        <w:jc w:val="left"/>
        <w:rPr>
          <w:rFonts w:ascii="新宋体" w:eastAsia="新宋体" w:cs="新宋体"/>
          <w:color w:val="365F91" w:themeColor="accent1" w:themeShade="BF"/>
          <w:kern w:val="0"/>
          <w:sz w:val="19"/>
          <w:szCs w:val="19"/>
        </w:rPr>
      </w:pPr>
      <w:r w:rsidRPr="00B50759">
        <w:rPr>
          <w:rFonts w:ascii="新宋体" w:eastAsia="新宋体" w:cs="新宋体"/>
          <w:color w:val="365F91" w:themeColor="accent1" w:themeShade="BF"/>
          <w:kern w:val="0"/>
          <w:sz w:val="19"/>
          <w:szCs w:val="19"/>
        </w:rPr>
        <w:t>[BLDI_Emp_All]</w:t>
      </w:r>
      <w:r w:rsidRPr="00B50759">
        <w:rPr>
          <w:rFonts w:ascii="新宋体" w:eastAsia="新宋体" w:cs="新宋体" w:hint="eastAsia"/>
          <w:color w:val="365F91" w:themeColor="accent1" w:themeShade="BF"/>
          <w:kern w:val="0"/>
          <w:sz w:val="19"/>
          <w:szCs w:val="19"/>
        </w:rPr>
        <w:t>员工表 Status=1有效Status=0无效对应数据emp.json的status=ACTIVE有效，非ACTIVE无效</w:t>
      </w:r>
    </w:p>
    <w:p w:rsidR="00A82AB9" w:rsidRPr="00B50759" w:rsidRDefault="00A82AB9" w:rsidP="00A82AB9">
      <w:pPr>
        <w:autoSpaceDE w:val="0"/>
        <w:autoSpaceDN w:val="0"/>
        <w:adjustRightInd w:val="0"/>
        <w:spacing w:line="240" w:lineRule="auto"/>
        <w:ind w:firstLineChars="0" w:firstLine="0"/>
        <w:jc w:val="left"/>
        <w:rPr>
          <w:rFonts w:ascii="新宋体" w:eastAsia="新宋体" w:cs="新宋体"/>
          <w:color w:val="365F91" w:themeColor="accent1" w:themeShade="BF"/>
          <w:kern w:val="0"/>
          <w:sz w:val="19"/>
          <w:szCs w:val="19"/>
        </w:rPr>
      </w:pPr>
      <w:r w:rsidRPr="00B50759">
        <w:rPr>
          <w:rFonts w:ascii="新宋体" w:eastAsia="新宋体" w:cs="新宋体"/>
          <w:color w:val="365F91" w:themeColor="accent1" w:themeShade="BF"/>
          <w:kern w:val="0"/>
          <w:sz w:val="19"/>
          <w:szCs w:val="19"/>
        </w:rPr>
        <w:t>[BLDI_Org]</w:t>
      </w:r>
      <w:r w:rsidRPr="00B50759">
        <w:rPr>
          <w:rFonts w:ascii="新宋体" w:eastAsia="新宋体" w:cs="新宋体" w:hint="eastAsia"/>
          <w:color w:val="365F91" w:themeColor="accent1" w:themeShade="BF"/>
          <w:kern w:val="0"/>
          <w:sz w:val="19"/>
          <w:szCs w:val="19"/>
        </w:rPr>
        <w:t>部门表</w:t>
      </w:r>
    </w:p>
    <w:p w:rsidR="00A82AB9" w:rsidRPr="00B50759" w:rsidRDefault="00A82AB9" w:rsidP="00A82AB9">
      <w:pPr>
        <w:autoSpaceDE w:val="0"/>
        <w:autoSpaceDN w:val="0"/>
        <w:adjustRightInd w:val="0"/>
        <w:spacing w:line="240" w:lineRule="auto"/>
        <w:ind w:firstLineChars="0" w:firstLine="0"/>
        <w:jc w:val="left"/>
        <w:rPr>
          <w:rFonts w:ascii="新宋体" w:eastAsia="新宋体" w:cs="新宋体"/>
          <w:color w:val="365F91" w:themeColor="accent1" w:themeShade="BF"/>
          <w:kern w:val="0"/>
          <w:sz w:val="19"/>
          <w:szCs w:val="19"/>
        </w:rPr>
      </w:pPr>
      <w:bookmarkStart w:id="33" w:name="_GoBack"/>
      <w:bookmarkEnd w:id="33"/>
    </w:p>
    <w:p w:rsidR="00A82AB9" w:rsidRPr="00B50759" w:rsidRDefault="00A82AB9" w:rsidP="00A82AB9">
      <w:pPr>
        <w:autoSpaceDE w:val="0"/>
        <w:autoSpaceDN w:val="0"/>
        <w:adjustRightInd w:val="0"/>
        <w:spacing w:line="240" w:lineRule="auto"/>
        <w:ind w:firstLineChars="0" w:firstLine="0"/>
        <w:jc w:val="left"/>
        <w:rPr>
          <w:rFonts w:ascii="新宋体" w:eastAsia="新宋体" w:cs="新宋体" w:hint="eastAsia"/>
          <w:color w:val="365F91" w:themeColor="accent1" w:themeShade="BF"/>
          <w:kern w:val="0"/>
          <w:sz w:val="19"/>
          <w:szCs w:val="19"/>
        </w:rPr>
      </w:pPr>
      <w:r w:rsidRPr="00B50759">
        <w:rPr>
          <w:rFonts w:ascii="新宋体" w:eastAsia="新宋体" w:cs="新宋体" w:hint="eastAsia"/>
          <w:color w:val="365F91" w:themeColor="accent1" w:themeShade="BF"/>
          <w:kern w:val="0"/>
          <w:sz w:val="19"/>
          <w:szCs w:val="19"/>
        </w:rPr>
        <w:t>当emp.json修改status为无效时，那么匹配的员工表的Email对应的果坊后台登录用户的PersonNumber则为空，那么该果坊后台登录用户则无法登录系统</w:t>
      </w:r>
    </w:p>
    <w:p w:rsidR="00A82AB9" w:rsidRPr="00A82AB9" w:rsidRDefault="00A82AB9">
      <w:pPr>
        <w:pStyle w:val="QB3"/>
        <w:ind w:firstLine="420"/>
        <w:outlineLvl w:val="0"/>
        <w:rPr>
          <w:rFonts w:hint="eastAsia"/>
        </w:rPr>
      </w:pPr>
    </w:p>
    <w:sectPr w:rsidR="00A82AB9" w:rsidRPr="00A82AB9" w:rsidSect="0058098E">
      <w:footerReference w:type="default" r:id="rId17"/>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11A" w:rsidRDefault="005C211A">
      <w:pPr>
        <w:ind w:firstLine="420"/>
      </w:pPr>
      <w:r>
        <w:separator/>
      </w:r>
    </w:p>
  </w:endnote>
  <w:endnote w:type="continuationSeparator" w:id="0">
    <w:p w:rsidR="005C211A" w:rsidRDefault="005C211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Verdana">
    <w:altName w:val="Tahoma"/>
    <w:panose1 w:val="020B0604030504040204"/>
    <w:charset w:val="00"/>
    <w:family w:val="swiss"/>
    <w:pitch w:val="variable"/>
    <w:sig w:usb0="A10006FF" w:usb1="4000205B" w:usb2="00000010" w:usb3="00000000" w:csb0="0000019F" w:csb1="00000000"/>
  </w:font>
  <w:font w:name="华文楷体">
    <w:altName w:val="楷体_GB2312"/>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entury Schoolbook">
    <w:altName w:val="Georgia"/>
    <w:panose1 w:val="02040604050505020304"/>
    <w:charset w:val="00"/>
    <w:family w:val="roman"/>
    <w:pitch w:val="variable"/>
    <w:sig w:usb0="00000287" w:usb1="00000000" w:usb2="00000000" w:usb3="00000000" w:csb0="0000009F" w:csb1="00000000"/>
  </w:font>
  <w:font w:name="Palatino">
    <w:altName w:val="Palatino Linotype"/>
    <w:charset w:val="00"/>
    <w:family w:val="auto"/>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Garamond">
    <w:altName w:val="MV Boli"/>
    <w:panose1 w:val="02020404030301010803"/>
    <w:charset w:val="00"/>
    <w:family w:val="roman"/>
    <w:pitch w:val="variable"/>
    <w:sig w:usb0="00000287" w:usb1="00000000" w:usb2="00000000" w:usb3="00000000" w:csb0="0000009F" w:csb1="00000000"/>
  </w:font>
  <w:font w:name="Futura Bk">
    <w:altName w:val="Courier New"/>
    <w:charset w:val="00"/>
    <w:family w:val="auto"/>
    <w:pitch w:val="default"/>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Mistral">
    <w:altName w:val="Comic Sans MS"/>
    <w:panose1 w:val="03090702030407020403"/>
    <w:charset w:val="00"/>
    <w:family w:val="script"/>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auto"/>
    <w:pitch w:val="default"/>
    <w:sig w:usb0="00003A87" w:usb1="00000000" w:usb2="00000000" w:usb3="00000000" w:csb0="000000FF" w:csb1="00000000"/>
  </w:font>
  <w:font w:name="Frutiger">
    <w:altName w:val="Arial"/>
    <w:charset w:val="00"/>
    <w:family w:val="auto"/>
    <w:pitch w:val="default"/>
    <w:sig w:usb0="03000000" w:usb1="00000000" w:usb2="00000000" w:usb3="00000000" w:csb0="00000001" w:csb1="00000000"/>
  </w:font>
  <w:font w:name="仿宋_GB2312">
    <w:charset w:val="86"/>
    <w:family w:val="auto"/>
    <w:pitch w:val="default"/>
    <w:sig w:usb0="00000001" w:usb1="080E0000" w:usb2="0000000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楷体_GB2312">
    <w:charset w:val="86"/>
    <w:family w:val="auto"/>
    <w:pitch w:val="default"/>
    <w:sig w:usb0="00000001" w:usb1="080E0000" w:usb2="00000000" w:usb3="00000000" w:csb0="00040000" w:csb1="00000000"/>
  </w:font>
  <w:font w:name="Miriam">
    <w:altName w:val="Courier New"/>
    <w:charset w:val="B1"/>
    <w:family w:val="swiss"/>
    <w:pitch w:val="variable"/>
    <w:sig w:usb0="00000801" w:usb1="00000000" w:usb2="00000000" w:usb3="00000000" w:csb0="00000020"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Default="009853DC" w:rsidP="001A4EB2">
    <w:pPr>
      <w:pStyle w:val="af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Pr="005443A5" w:rsidRDefault="009853DC" w:rsidP="005443A5">
    <w:pPr>
      <w:pStyle w:val="af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Default="009853DC" w:rsidP="001A4EB2">
    <w:pPr>
      <w:pStyle w:val="af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Default="009853DC">
    <w:pPr>
      <w:pStyle w:val="af6"/>
      <w:ind w:firstLine="360"/>
      <w:jc w:val="right"/>
    </w:pPr>
    <w:r>
      <w:fldChar w:fldCharType="begin"/>
    </w:r>
    <w:r>
      <w:rPr>
        <w:rStyle w:val="af7"/>
      </w:rPr>
      <w:instrText xml:space="preserve"> PAGE </w:instrText>
    </w:r>
    <w:r>
      <w:fldChar w:fldCharType="separate"/>
    </w:r>
    <w:r w:rsidR="004F36B4">
      <w:rPr>
        <w:rStyle w:val="af7"/>
        <w:noProof/>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Pr="005443A5" w:rsidRDefault="009853DC" w:rsidP="00734E8F">
    <w:pPr>
      <w:pStyle w:val="af6"/>
      <w:ind w:firstLine="360"/>
      <w:jc w:val="right"/>
    </w:pPr>
    <w:r>
      <w:rPr>
        <w:rStyle w:val="af7"/>
      </w:rPr>
      <w:fldChar w:fldCharType="begin"/>
    </w:r>
    <w:r>
      <w:rPr>
        <w:rStyle w:val="af7"/>
      </w:rPr>
      <w:instrText xml:space="preserve"> PAGE </w:instrText>
    </w:r>
    <w:r>
      <w:rPr>
        <w:rStyle w:val="af7"/>
      </w:rPr>
      <w:fldChar w:fldCharType="separate"/>
    </w:r>
    <w:r w:rsidR="004F36B4">
      <w:rPr>
        <w:rStyle w:val="af7"/>
        <w:noProof/>
      </w:rPr>
      <w:t>6</w:t>
    </w:r>
    <w:r>
      <w:rPr>
        <w:rStyle w:val="af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11A" w:rsidRDefault="005C211A">
      <w:pPr>
        <w:ind w:firstLine="420"/>
      </w:pPr>
      <w:r>
        <w:separator/>
      </w:r>
    </w:p>
  </w:footnote>
  <w:footnote w:type="continuationSeparator" w:id="0">
    <w:p w:rsidR="005C211A" w:rsidRDefault="005C211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Default="009853DC" w:rsidP="001A4EB2">
    <w:pPr>
      <w:pStyle w:val="a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Pr="00B67A0D" w:rsidRDefault="009853DC" w:rsidP="002D0E28">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Default="009853DC" w:rsidP="001A4EB2">
    <w:pPr>
      <w:pStyle w:val="af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DC" w:rsidRDefault="009853DC">
    <w:pPr>
      <w:pStyle w:val="af5"/>
      <w:ind w:firstLine="602"/>
      <w:rPr>
        <w:rFonts w:ascii="黑体" w:eastAsia="黑体"/>
        <w:b/>
        <w:sz w:val="3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36A7C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2" w15:restartNumberingAfterBreak="0">
    <w:nsid w:val="FFFFFF82"/>
    <w:multiLevelType w:val="singleLevel"/>
    <w:tmpl w:val="DDA6DE1C"/>
    <w:lvl w:ilvl="0">
      <w:start w:val="1"/>
      <w:numFmt w:val="bullet"/>
      <w:pStyle w:val="a"/>
      <w:lvlText w:val=""/>
      <w:lvlJc w:val="left"/>
      <w:pPr>
        <w:tabs>
          <w:tab w:val="num" w:pos="1200"/>
        </w:tabs>
        <w:ind w:leftChars="400" w:left="1200" w:hangingChars="200" w:hanging="360"/>
      </w:pPr>
      <w:rPr>
        <w:rFonts w:ascii="Wingdings" w:hAnsi="Wingdings" w:hint="default"/>
      </w:rPr>
    </w:lvl>
  </w:abstractNum>
  <w:abstractNum w:abstractNumId="3" w15:restartNumberingAfterBreak="0">
    <w:nsid w:val="032434A9"/>
    <w:multiLevelType w:val="multilevel"/>
    <w:tmpl w:val="1C2C09BE"/>
    <w:lvl w:ilvl="0">
      <w:start w:val="1"/>
      <w:numFmt w:val="decimal"/>
      <w:pStyle w:val="a0"/>
      <w:lvlText w:val="%1."/>
      <w:lvlJc w:val="left"/>
      <w:pPr>
        <w:ind w:left="420" w:hanging="420"/>
      </w:pPr>
    </w:lvl>
    <w:lvl w:ilvl="1">
      <w:start w:val="1"/>
      <w:numFmt w:val="decimal"/>
      <w:pStyle w:val="QB2"/>
      <w:isLgl/>
      <w:lvlText w:val="%1.%2"/>
      <w:lvlJc w:val="left"/>
      <w:pPr>
        <w:ind w:left="360" w:hanging="360"/>
      </w:pPr>
      <w:rPr>
        <w:rFonts w:ascii="宋体" w:eastAsia="宋体" w:hAnsi="Times New Roman" w:hint="default"/>
        <w:color w:val="auto"/>
      </w:rPr>
    </w:lvl>
    <w:lvl w:ilvl="2">
      <w:start w:val="1"/>
      <w:numFmt w:val="decimal"/>
      <w:isLgl/>
      <w:lvlText w:val="%1.%2.%3"/>
      <w:lvlJc w:val="left"/>
      <w:pPr>
        <w:ind w:left="720" w:hanging="720"/>
      </w:pPr>
      <w:rPr>
        <w:rFonts w:ascii="宋体" w:eastAsia="宋体" w:hAnsi="Times New Roman" w:hint="default"/>
        <w:color w:val="auto"/>
      </w:rPr>
    </w:lvl>
    <w:lvl w:ilvl="3">
      <w:start w:val="1"/>
      <w:numFmt w:val="decimal"/>
      <w:isLgl/>
      <w:lvlText w:val="%1.%2.%3.%4"/>
      <w:lvlJc w:val="left"/>
      <w:pPr>
        <w:ind w:left="720" w:hanging="720"/>
      </w:pPr>
      <w:rPr>
        <w:rFonts w:ascii="宋体" w:eastAsia="宋体" w:hAnsi="Times New Roman" w:hint="default"/>
        <w:color w:val="auto"/>
      </w:rPr>
    </w:lvl>
    <w:lvl w:ilvl="4">
      <w:start w:val="1"/>
      <w:numFmt w:val="decimal"/>
      <w:isLgl/>
      <w:lvlText w:val="%1.%2.%3.%4.%5"/>
      <w:lvlJc w:val="left"/>
      <w:pPr>
        <w:ind w:left="1080" w:hanging="1080"/>
      </w:pPr>
      <w:rPr>
        <w:rFonts w:ascii="宋体" w:eastAsia="宋体" w:hAnsi="Times New Roman" w:hint="default"/>
        <w:color w:val="auto"/>
      </w:rPr>
    </w:lvl>
    <w:lvl w:ilvl="5">
      <w:start w:val="1"/>
      <w:numFmt w:val="decimal"/>
      <w:isLgl/>
      <w:lvlText w:val="%1.%2.%3.%4.%5.%6"/>
      <w:lvlJc w:val="left"/>
      <w:pPr>
        <w:ind w:left="1080" w:hanging="1080"/>
      </w:pPr>
      <w:rPr>
        <w:rFonts w:ascii="宋体" w:eastAsia="宋体" w:hAnsi="Times New Roman" w:hint="default"/>
        <w:color w:val="auto"/>
      </w:rPr>
    </w:lvl>
    <w:lvl w:ilvl="6">
      <w:start w:val="1"/>
      <w:numFmt w:val="decimal"/>
      <w:isLgl/>
      <w:lvlText w:val="%1.%2.%3.%4.%5.%6.%7"/>
      <w:lvlJc w:val="left"/>
      <w:pPr>
        <w:ind w:left="1440" w:hanging="1440"/>
      </w:pPr>
      <w:rPr>
        <w:rFonts w:ascii="宋体" w:eastAsia="宋体" w:hAnsi="Times New Roman" w:hint="default"/>
        <w:color w:val="auto"/>
      </w:rPr>
    </w:lvl>
    <w:lvl w:ilvl="7">
      <w:start w:val="1"/>
      <w:numFmt w:val="decimal"/>
      <w:isLgl/>
      <w:lvlText w:val="%1.%2.%3.%4.%5.%6.%7.%8"/>
      <w:lvlJc w:val="left"/>
      <w:pPr>
        <w:ind w:left="1440" w:hanging="1440"/>
      </w:pPr>
      <w:rPr>
        <w:rFonts w:ascii="宋体" w:eastAsia="宋体" w:hAnsi="Times New Roman" w:hint="default"/>
        <w:color w:val="auto"/>
      </w:rPr>
    </w:lvl>
    <w:lvl w:ilvl="8">
      <w:start w:val="1"/>
      <w:numFmt w:val="decimal"/>
      <w:isLgl/>
      <w:lvlText w:val="%1.%2.%3.%4.%5.%6.%7.%8.%9"/>
      <w:lvlJc w:val="left"/>
      <w:pPr>
        <w:ind w:left="1800" w:hanging="1800"/>
      </w:pPr>
      <w:rPr>
        <w:rFonts w:ascii="宋体" w:eastAsia="宋体" w:hAnsi="Times New Roman" w:hint="default"/>
        <w:color w:val="auto"/>
      </w:rPr>
    </w:lvl>
  </w:abstractNum>
  <w:abstractNum w:abstractNumId="4" w15:restartNumberingAfterBreak="0">
    <w:nsid w:val="05A362B2"/>
    <w:multiLevelType w:val="hybridMultilevel"/>
    <w:tmpl w:val="0CA0C880"/>
    <w:lvl w:ilvl="0" w:tplc="8CEA604A">
      <w:start w:val="1"/>
      <w:numFmt w:val="bullet"/>
      <w:pStyle w:val="1"/>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5" w15:restartNumberingAfterBreak="0">
    <w:nsid w:val="05DD1C39"/>
    <w:multiLevelType w:val="multilevel"/>
    <w:tmpl w:val="788025E0"/>
    <w:styleLink w:val="CMCC"/>
    <w:lvl w:ilvl="0">
      <w:start w:val="1"/>
      <w:numFmt w:val="decimal"/>
      <w:lvlText w:val="%1."/>
      <w:lvlJc w:val="left"/>
      <w:pPr>
        <w:tabs>
          <w:tab w:val="num" w:pos="425"/>
        </w:tabs>
        <w:ind w:left="425" w:hanging="425"/>
      </w:pPr>
      <w:rPr>
        <w:rFonts w:ascii="宋体" w:eastAsia="宋体" w:hAnsi="宋体" w:hint="eastAsia"/>
        <w:sz w:val="21"/>
      </w:rPr>
    </w:lvl>
    <w:lvl w:ilvl="1">
      <w:start w:val="1"/>
      <w:numFmt w:val="decimal"/>
      <w:lvlText w:val="%1.%2."/>
      <w:lvlJc w:val="left"/>
      <w:pPr>
        <w:tabs>
          <w:tab w:val="num" w:pos="567"/>
        </w:tabs>
        <w:ind w:left="567" w:hanging="567"/>
      </w:pPr>
      <w:rPr>
        <w:rFonts w:ascii="宋体" w:eastAsia="宋体" w:hAnsi="宋体" w:cs="Arial" w:hint="default"/>
      </w:rPr>
    </w:lvl>
    <w:lvl w:ilvl="2">
      <w:start w:val="1"/>
      <w:numFmt w:val="decimal"/>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6" w15:restartNumberingAfterBreak="0">
    <w:nsid w:val="061E66BB"/>
    <w:multiLevelType w:val="multilevel"/>
    <w:tmpl w:val="21EE01A8"/>
    <w:lvl w:ilvl="0">
      <w:start w:val="1"/>
      <w:numFmt w:val="decimal"/>
      <w:pStyle w:val="ParaCharCharCharCharCharCha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upperRoman"/>
      <w:suff w:val="nothing"/>
      <w:lvlText w:val="%5. "/>
      <w:lvlJc w:val="left"/>
      <w:pPr>
        <w:ind w:left="227"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2"/>
        <w:szCs w:val="22"/>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4"/>
        <w:szCs w:val="24"/>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2"/>
        <w:szCs w:val="22"/>
        <w:vertAlign w:val="baseline"/>
      </w:rPr>
    </w:lvl>
    <w:lvl w:ilvl="8">
      <w:start w:val="1"/>
      <w:numFmt w:val="decimal"/>
      <w:lvlRestart w:val="1"/>
      <w:suff w:val="space"/>
      <w:lvlText w:val="Table %1-%9"/>
      <w:lvlJc w:val="left"/>
      <w:pPr>
        <w:ind w:left="1701" w:firstLine="0"/>
      </w:pPr>
      <w:rPr>
        <w:rFonts w:ascii="Times New Roman" w:eastAsia="宋体" w:hAnsi="Times New Roman" w:hint="default"/>
        <w:b/>
        <w:bCs/>
        <w:i w:val="0"/>
        <w:iCs w:val="0"/>
        <w:color w:val="auto"/>
        <w:sz w:val="22"/>
        <w:szCs w:val="22"/>
      </w:rPr>
    </w:lvl>
  </w:abstractNum>
  <w:abstractNum w:abstractNumId="7" w15:restartNumberingAfterBreak="0">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8" w15:restartNumberingAfterBreak="0">
    <w:nsid w:val="0A173C50"/>
    <w:multiLevelType w:val="multilevel"/>
    <w:tmpl w:val="0EDA2438"/>
    <w:lvl w:ilvl="0">
      <w:start w:val="1"/>
      <w:numFmt w:val="decimal"/>
      <w:lvlText w:val="%1."/>
      <w:lvlJc w:val="left"/>
      <w:pPr>
        <w:tabs>
          <w:tab w:val="num" w:pos="420"/>
        </w:tabs>
        <w:ind w:left="420" w:hanging="420"/>
      </w:pPr>
    </w:lvl>
    <w:lvl w:ilvl="1">
      <w:start w:val="3"/>
      <w:numFmt w:val="decimal"/>
      <w:isLgl/>
      <w:lvlText w:val="%1.%2"/>
      <w:lvlJc w:val="left"/>
      <w:pPr>
        <w:ind w:left="555" w:hanging="555"/>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BD52849"/>
    <w:multiLevelType w:val="hybridMultilevel"/>
    <w:tmpl w:val="B2B69518"/>
    <w:lvl w:ilvl="0" w:tplc="04090009">
      <w:start w:val="1"/>
      <w:numFmt w:val="bullet"/>
      <w:pStyle w:val="BPbullet2"/>
      <w:lvlText w:val=""/>
      <w:lvlJc w:val="left"/>
      <w:pPr>
        <w:tabs>
          <w:tab w:val="num" w:pos="1894"/>
        </w:tabs>
        <w:ind w:left="1894" w:hanging="360"/>
      </w:pPr>
      <w:rPr>
        <w:rFonts w:ascii="Wingdings" w:hAnsi="Wingdings" w:hint="default"/>
      </w:rPr>
    </w:lvl>
    <w:lvl w:ilvl="1" w:tplc="04090019" w:tentative="1">
      <w:start w:val="1"/>
      <w:numFmt w:val="bullet"/>
      <w:lvlText w:val="o"/>
      <w:lvlJc w:val="left"/>
      <w:pPr>
        <w:tabs>
          <w:tab w:val="num" w:pos="1534"/>
        </w:tabs>
        <w:ind w:left="1534" w:hanging="360"/>
      </w:pPr>
      <w:rPr>
        <w:rFonts w:ascii="Courier New" w:hAnsi="Courier New" w:hint="default"/>
      </w:rPr>
    </w:lvl>
    <w:lvl w:ilvl="2" w:tplc="0409001B" w:tentative="1">
      <w:start w:val="1"/>
      <w:numFmt w:val="bullet"/>
      <w:lvlText w:val=""/>
      <w:lvlJc w:val="left"/>
      <w:pPr>
        <w:tabs>
          <w:tab w:val="num" w:pos="2254"/>
        </w:tabs>
        <w:ind w:left="2254" w:hanging="360"/>
      </w:pPr>
      <w:rPr>
        <w:rFonts w:ascii="Wingdings" w:hAnsi="Wingdings" w:hint="default"/>
      </w:rPr>
    </w:lvl>
    <w:lvl w:ilvl="3" w:tplc="0409000F" w:tentative="1">
      <w:start w:val="1"/>
      <w:numFmt w:val="bullet"/>
      <w:lvlText w:val=""/>
      <w:lvlJc w:val="left"/>
      <w:pPr>
        <w:tabs>
          <w:tab w:val="num" w:pos="2974"/>
        </w:tabs>
        <w:ind w:left="2974" w:hanging="360"/>
      </w:pPr>
      <w:rPr>
        <w:rFonts w:ascii="Symbol" w:hAnsi="Symbol" w:hint="default"/>
      </w:rPr>
    </w:lvl>
    <w:lvl w:ilvl="4" w:tplc="04090019" w:tentative="1">
      <w:start w:val="1"/>
      <w:numFmt w:val="bullet"/>
      <w:lvlText w:val="o"/>
      <w:lvlJc w:val="left"/>
      <w:pPr>
        <w:tabs>
          <w:tab w:val="num" w:pos="3694"/>
        </w:tabs>
        <w:ind w:left="3694" w:hanging="360"/>
      </w:pPr>
      <w:rPr>
        <w:rFonts w:ascii="Courier New" w:hAnsi="Courier New" w:hint="default"/>
      </w:rPr>
    </w:lvl>
    <w:lvl w:ilvl="5" w:tplc="0409001B" w:tentative="1">
      <w:start w:val="1"/>
      <w:numFmt w:val="bullet"/>
      <w:lvlText w:val=""/>
      <w:lvlJc w:val="left"/>
      <w:pPr>
        <w:tabs>
          <w:tab w:val="num" w:pos="4414"/>
        </w:tabs>
        <w:ind w:left="4414" w:hanging="360"/>
      </w:pPr>
      <w:rPr>
        <w:rFonts w:ascii="Wingdings" w:hAnsi="Wingdings" w:hint="default"/>
      </w:rPr>
    </w:lvl>
    <w:lvl w:ilvl="6" w:tplc="0409000F" w:tentative="1">
      <w:start w:val="1"/>
      <w:numFmt w:val="bullet"/>
      <w:lvlText w:val=""/>
      <w:lvlJc w:val="left"/>
      <w:pPr>
        <w:tabs>
          <w:tab w:val="num" w:pos="5134"/>
        </w:tabs>
        <w:ind w:left="5134" w:hanging="360"/>
      </w:pPr>
      <w:rPr>
        <w:rFonts w:ascii="Symbol" w:hAnsi="Symbol" w:hint="default"/>
      </w:rPr>
    </w:lvl>
    <w:lvl w:ilvl="7" w:tplc="04090019" w:tentative="1">
      <w:start w:val="1"/>
      <w:numFmt w:val="bullet"/>
      <w:lvlText w:val="o"/>
      <w:lvlJc w:val="left"/>
      <w:pPr>
        <w:tabs>
          <w:tab w:val="num" w:pos="5854"/>
        </w:tabs>
        <w:ind w:left="5854" w:hanging="360"/>
      </w:pPr>
      <w:rPr>
        <w:rFonts w:ascii="Courier New" w:hAnsi="Courier New" w:hint="default"/>
      </w:rPr>
    </w:lvl>
    <w:lvl w:ilvl="8" w:tplc="0409001B" w:tentative="1">
      <w:start w:val="1"/>
      <w:numFmt w:val="bullet"/>
      <w:lvlText w:val=""/>
      <w:lvlJc w:val="left"/>
      <w:pPr>
        <w:tabs>
          <w:tab w:val="num" w:pos="6574"/>
        </w:tabs>
        <w:ind w:left="6574" w:hanging="360"/>
      </w:pPr>
      <w:rPr>
        <w:rFonts w:ascii="Wingdings" w:hAnsi="Wingdings" w:hint="default"/>
      </w:rPr>
    </w:lvl>
  </w:abstractNum>
  <w:abstractNum w:abstractNumId="10" w15:restartNumberingAfterBreak="0">
    <w:nsid w:val="0F293FFC"/>
    <w:multiLevelType w:val="hybridMultilevel"/>
    <w:tmpl w:val="79A67B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5361D9"/>
    <w:multiLevelType w:val="multilevel"/>
    <w:tmpl w:val="63320D5E"/>
    <w:lvl w:ilvl="0">
      <w:start w:val="1"/>
      <w:numFmt w:val="decimal"/>
      <w:pStyle w:val="CharCharCharCharCharCharCharCharCharChar"/>
      <w:lvlText w:val="%1"/>
      <w:lvlJc w:val="left"/>
      <w:pPr>
        <w:tabs>
          <w:tab w:val="num" w:pos="625"/>
        </w:tabs>
        <w:ind w:left="625" w:hanging="425"/>
      </w:pPr>
      <w:rPr>
        <w:rFonts w:hint="eastAsia"/>
      </w:rPr>
    </w:lvl>
    <w:lvl w:ilvl="1">
      <w:start w:val="1"/>
      <w:numFmt w:val="decimal"/>
      <w:lvlText w:val="%1.%2"/>
      <w:lvlJc w:val="left"/>
      <w:pPr>
        <w:tabs>
          <w:tab w:val="num" w:pos="1192"/>
        </w:tabs>
        <w:ind w:left="1192" w:hanging="567"/>
      </w:pPr>
      <w:rPr>
        <w:rFonts w:hint="eastAsia"/>
      </w:rPr>
    </w:lvl>
    <w:lvl w:ilvl="2">
      <w:start w:val="1"/>
      <w:numFmt w:val="decimal"/>
      <w:lvlText w:val="%1.%2.%3"/>
      <w:lvlJc w:val="left"/>
      <w:pPr>
        <w:tabs>
          <w:tab w:val="num" w:pos="1618"/>
        </w:tabs>
        <w:ind w:left="1618" w:hanging="567"/>
      </w:pPr>
      <w:rPr>
        <w:rFonts w:hint="eastAsia"/>
      </w:rPr>
    </w:lvl>
    <w:lvl w:ilvl="3">
      <w:start w:val="1"/>
      <w:numFmt w:val="ideographDigital"/>
      <w:lvlText w:val="%4"/>
      <w:lvlJc w:val="left"/>
      <w:pPr>
        <w:tabs>
          <w:tab w:val="num" w:pos="2184"/>
        </w:tabs>
        <w:ind w:left="2184" w:hanging="708"/>
      </w:pPr>
      <w:rPr>
        <w:rFonts w:hint="eastAsia"/>
      </w:rPr>
    </w:lvl>
    <w:lvl w:ilvl="4">
      <w:start w:val="1"/>
      <w:numFmt w:val="decimal"/>
      <w:lvlText w:val="%1.%2.%3.%4.%5"/>
      <w:lvlJc w:val="left"/>
      <w:pPr>
        <w:tabs>
          <w:tab w:val="num" w:pos="2751"/>
        </w:tabs>
        <w:ind w:left="2751" w:hanging="850"/>
      </w:pPr>
      <w:rPr>
        <w:rFonts w:hint="eastAsia"/>
      </w:rPr>
    </w:lvl>
    <w:lvl w:ilvl="5">
      <w:start w:val="1"/>
      <w:numFmt w:val="decimal"/>
      <w:lvlText w:val="%1.%2.%3.%4.%5.%6"/>
      <w:lvlJc w:val="left"/>
      <w:pPr>
        <w:tabs>
          <w:tab w:val="num" w:pos="3460"/>
        </w:tabs>
        <w:ind w:left="3460" w:hanging="1134"/>
      </w:pPr>
      <w:rPr>
        <w:rFonts w:hint="eastAsia"/>
      </w:rPr>
    </w:lvl>
    <w:lvl w:ilvl="6">
      <w:start w:val="1"/>
      <w:numFmt w:val="decimal"/>
      <w:lvlText w:val="%1.%2.%3.%4.%5.%6.%7"/>
      <w:lvlJc w:val="left"/>
      <w:pPr>
        <w:tabs>
          <w:tab w:val="num" w:pos="4027"/>
        </w:tabs>
        <w:ind w:left="4027" w:hanging="1276"/>
      </w:pPr>
      <w:rPr>
        <w:rFonts w:hint="eastAsia"/>
      </w:rPr>
    </w:lvl>
    <w:lvl w:ilvl="7">
      <w:start w:val="1"/>
      <w:numFmt w:val="decimal"/>
      <w:lvlText w:val="%1.%2.%3.%4.%5.%6.%7.%8"/>
      <w:lvlJc w:val="left"/>
      <w:pPr>
        <w:tabs>
          <w:tab w:val="num" w:pos="4594"/>
        </w:tabs>
        <w:ind w:left="4594" w:hanging="1418"/>
      </w:pPr>
      <w:rPr>
        <w:rFonts w:hint="eastAsia"/>
      </w:rPr>
    </w:lvl>
    <w:lvl w:ilvl="8">
      <w:start w:val="1"/>
      <w:numFmt w:val="decimal"/>
      <w:lvlText w:val="%1.%2.%3.%4.%5.%6.%7.%8.%9"/>
      <w:lvlJc w:val="left"/>
      <w:pPr>
        <w:tabs>
          <w:tab w:val="num" w:pos="5302"/>
        </w:tabs>
        <w:ind w:left="5302" w:hanging="1700"/>
      </w:pPr>
      <w:rPr>
        <w:rFonts w:hint="eastAsia"/>
      </w:rPr>
    </w:lvl>
  </w:abstractNum>
  <w:abstractNum w:abstractNumId="12" w15:restartNumberingAfterBreak="0">
    <w:nsid w:val="16685404"/>
    <w:multiLevelType w:val="multilevel"/>
    <w:tmpl w:val="3320B638"/>
    <w:lvl w:ilvl="0">
      <w:start w:val="1"/>
      <w:numFmt w:val="decimal"/>
      <w:lvlText w:val="%1."/>
      <w:lvlJc w:val="left"/>
      <w:pPr>
        <w:tabs>
          <w:tab w:val="num" w:pos="420"/>
        </w:tabs>
        <w:ind w:left="420" w:hanging="420"/>
      </w:pPr>
    </w:lvl>
    <w:lvl w:ilvl="1">
      <w:start w:val="3"/>
      <w:numFmt w:val="decimal"/>
      <w:isLgl/>
      <w:lvlText w:val="%1.%2"/>
      <w:lvlJc w:val="left"/>
      <w:pPr>
        <w:ind w:left="555" w:hanging="555"/>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7612C08"/>
    <w:multiLevelType w:val="hybridMultilevel"/>
    <w:tmpl w:val="E46A7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B473366"/>
    <w:multiLevelType w:val="multilevel"/>
    <w:tmpl w:val="900476B0"/>
    <w:styleLink w:val="StyleBulleted10ptDarkBlue"/>
    <w:lvl w:ilvl="0">
      <w:start w:val="1"/>
      <w:numFmt w:val="bullet"/>
      <w:lvlText w:val=""/>
      <w:lvlJc w:val="left"/>
      <w:pPr>
        <w:tabs>
          <w:tab w:val="num" w:pos="1080"/>
        </w:tabs>
        <w:ind w:left="1080" w:hanging="360"/>
      </w:pPr>
      <w:rPr>
        <w:rFonts w:ascii="Wingdings 2" w:hAnsi="Wingdings 2"/>
        <w:color w:val="00008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C4F473C"/>
    <w:multiLevelType w:val="multilevel"/>
    <w:tmpl w:val="9C04AD2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6" w15:restartNumberingAfterBreak="0">
    <w:nsid w:val="1ECA75FF"/>
    <w:multiLevelType w:val="hybridMultilevel"/>
    <w:tmpl w:val="FC169994"/>
    <w:lvl w:ilvl="0" w:tplc="FF60AD16">
      <w:start w:val="1"/>
      <w:numFmt w:val="bullet"/>
      <w:pStyle w:val="-1"/>
      <w:lvlText w:val=""/>
      <w:lvlJc w:val="left"/>
      <w:pPr>
        <w:ind w:left="840" w:hanging="420"/>
      </w:pPr>
      <w:rPr>
        <w:rFonts w:ascii="Wingdings" w:hAnsi="Wingdings" w:hint="default"/>
      </w:rPr>
    </w:lvl>
    <w:lvl w:ilvl="1" w:tplc="04090019">
      <w:start w:val="1"/>
      <w:numFmt w:val="bullet"/>
      <w:lvlText w:val=""/>
      <w:lvlJc w:val="left"/>
      <w:pPr>
        <w:ind w:left="1260" w:hanging="420"/>
      </w:pPr>
      <w:rPr>
        <w:rFonts w:ascii="Wingdings" w:hAnsi="Wingdings" w:hint="default"/>
      </w:rPr>
    </w:lvl>
    <w:lvl w:ilvl="2" w:tplc="0409001B">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7" w15:restartNumberingAfterBreak="0">
    <w:nsid w:val="1F0C39C8"/>
    <w:multiLevelType w:val="multilevel"/>
    <w:tmpl w:val="2070B404"/>
    <w:lvl w:ilvl="0">
      <w:start w:val="1"/>
      <w:numFmt w:val="bullet"/>
      <w:pStyle w:val="CharChar2"/>
      <w:lvlText w:val="●"/>
      <w:lvlJc w:val="left"/>
      <w:pPr>
        <w:tabs>
          <w:tab w:val="num" w:pos="648"/>
        </w:tabs>
        <w:ind w:left="648" w:hanging="360"/>
      </w:pPr>
      <w:rPr>
        <w:rFonts w:ascii="Verdana" w:hAnsi="Verdana" w:hint="default"/>
        <w:sz w:val="21"/>
      </w:rPr>
    </w:lvl>
    <w:lvl w:ilvl="1">
      <w:start w:val="1"/>
      <w:numFmt w:val="bullet"/>
      <w:lvlText w:val="◊"/>
      <w:lvlJc w:val="left"/>
      <w:pPr>
        <w:tabs>
          <w:tab w:val="num" w:pos="1008"/>
        </w:tabs>
        <w:ind w:left="1008" w:hanging="360"/>
      </w:pPr>
      <w:rPr>
        <w:rFonts w:ascii="Verdana" w:hAnsi="Verdana" w:hint="default"/>
        <w:color w:val="auto"/>
        <w:sz w:val="21"/>
      </w:rPr>
    </w:lvl>
    <w:lvl w:ilvl="2">
      <w:start w:val="1"/>
      <w:numFmt w:val="bullet"/>
      <w:lvlText w:val="▪"/>
      <w:lvlJc w:val="left"/>
      <w:pPr>
        <w:tabs>
          <w:tab w:val="num" w:pos="1368"/>
        </w:tabs>
        <w:ind w:left="1368" w:hanging="360"/>
      </w:pPr>
      <w:rPr>
        <w:rFonts w:ascii="Verdana" w:hAnsi="Verdana"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21F573AE"/>
    <w:multiLevelType w:val="hybridMultilevel"/>
    <w:tmpl w:val="79A67B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3FA597F"/>
    <w:multiLevelType w:val="hybridMultilevel"/>
    <w:tmpl w:val="054EFF12"/>
    <w:lvl w:ilvl="0" w:tplc="2E028F72">
      <w:start w:val="1"/>
      <w:numFmt w:val="decimal"/>
      <w:pStyle w:val="BPbullet1number"/>
      <w:lvlText w:val="%1)"/>
      <w:lvlJc w:val="left"/>
      <w:pPr>
        <w:tabs>
          <w:tab w:val="num" w:pos="1534"/>
        </w:tabs>
        <w:ind w:left="1534" w:hanging="360"/>
      </w:pPr>
      <w:rPr>
        <w:rFonts w:hint="eastAsia"/>
      </w:rPr>
    </w:lvl>
    <w:lvl w:ilvl="1" w:tplc="04090019" w:tentative="1">
      <w:start w:val="1"/>
      <w:numFmt w:val="bullet"/>
      <w:lvlText w:val="o"/>
      <w:lvlJc w:val="left"/>
      <w:pPr>
        <w:tabs>
          <w:tab w:val="num" w:pos="1174"/>
        </w:tabs>
        <w:ind w:left="1174" w:hanging="360"/>
      </w:pPr>
      <w:rPr>
        <w:rFonts w:ascii="Courier New" w:hAnsi="Courier New" w:hint="default"/>
      </w:rPr>
    </w:lvl>
    <w:lvl w:ilvl="2" w:tplc="0409001B" w:tentative="1">
      <w:start w:val="1"/>
      <w:numFmt w:val="bullet"/>
      <w:lvlText w:val=""/>
      <w:lvlJc w:val="left"/>
      <w:pPr>
        <w:tabs>
          <w:tab w:val="num" w:pos="1894"/>
        </w:tabs>
        <w:ind w:left="1894" w:hanging="360"/>
      </w:pPr>
      <w:rPr>
        <w:rFonts w:ascii="Wingdings" w:hAnsi="Wingdings" w:hint="default"/>
      </w:rPr>
    </w:lvl>
    <w:lvl w:ilvl="3" w:tplc="0409000F" w:tentative="1">
      <w:start w:val="1"/>
      <w:numFmt w:val="bullet"/>
      <w:lvlText w:val=""/>
      <w:lvlJc w:val="left"/>
      <w:pPr>
        <w:tabs>
          <w:tab w:val="num" w:pos="2614"/>
        </w:tabs>
        <w:ind w:left="2614" w:hanging="360"/>
      </w:pPr>
      <w:rPr>
        <w:rFonts w:ascii="Symbol" w:hAnsi="Symbol" w:hint="default"/>
      </w:rPr>
    </w:lvl>
    <w:lvl w:ilvl="4" w:tplc="04090019" w:tentative="1">
      <w:start w:val="1"/>
      <w:numFmt w:val="bullet"/>
      <w:lvlText w:val="o"/>
      <w:lvlJc w:val="left"/>
      <w:pPr>
        <w:tabs>
          <w:tab w:val="num" w:pos="3334"/>
        </w:tabs>
        <w:ind w:left="3334" w:hanging="360"/>
      </w:pPr>
      <w:rPr>
        <w:rFonts w:ascii="Courier New" w:hAnsi="Courier New" w:hint="default"/>
      </w:rPr>
    </w:lvl>
    <w:lvl w:ilvl="5" w:tplc="0409001B" w:tentative="1">
      <w:start w:val="1"/>
      <w:numFmt w:val="bullet"/>
      <w:lvlText w:val=""/>
      <w:lvlJc w:val="left"/>
      <w:pPr>
        <w:tabs>
          <w:tab w:val="num" w:pos="4054"/>
        </w:tabs>
        <w:ind w:left="4054" w:hanging="360"/>
      </w:pPr>
      <w:rPr>
        <w:rFonts w:ascii="Wingdings" w:hAnsi="Wingdings" w:hint="default"/>
      </w:rPr>
    </w:lvl>
    <w:lvl w:ilvl="6" w:tplc="0409000F" w:tentative="1">
      <w:start w:val="1"/>
      <w:numFmt w:val="bullet"/>
      <w:lvlText w:val=""/>
      <w:lvlJc w:val="left"/>
      <w:pPr>
        <w:tabs>
          <w:tab w:val="num" w:pos="4774"/>
        </w:tabs>
        <w:ind w:left="4774" w:hanging="360"/>
      </w:pPr>
      <w:rPr>
        <w:rFonts w:ascii="Symbol" w:hAnsi="Symbol" w:hint="default"/>
      </w:rPr>
    </w:lvl>
    <w:lvl w:ilvl="7" w:tplc="04090019" w:tentative="1">
      <w:start w:val="1"/>
      <w:numFmt w:val="bullet"/>
      <w:lvlText w:val="o"/>
      <w:lvlJc w:val="left"/>
      <w:pPr>
        <w:tabs>
          <w:tab w:val="num" w:pos="5494"/>
        </w:tabs>
        <w:ind w:left="5494" w:hanging="360"/>
      </w:pPr>
      <w:rPr>
        <w:rFonts w:ascii="Courier New" w:hAnsi="Courier New" w:hint="default"/>
      </w:rPr>
    </w:lvl>
    <w:lvl w:ilvl="8" w:tplc="0409001B" w:tentative="1">
      <w:start w:val="1"/>
      <w:numFmt w:val="bullet"/>
      <w:lvlText w:val=""/>
      <w:lvlJc w:val="left"/>
      <w:pPr>
        <w:tabs>
          <w:tab w:val="num" w:pos="6214"/>
        </w:tabs>
        <w:ind w:left="6214" w:hanging="360"/>
      </w:pPr>
      <w:rPr>
        <w:rFonts w:ascii="Wingdings" w:hAnsi="Wingdings" w:hint="default"/>
      </w:rPr>
    </w:lvl>
  </w:abstractNum>
  <w:abstractNum w:abstractNumId="20" w15:restartNumberingAfterBreak="0">
    <w:nsid w:val="2407619C"/>
    <w:multiLevelType w:val="multilevel"/>
    <w:tmpl w:val="05CEF6DC"/>
    <w:lvl w:ilvl="0">
      <w:start w:val="1"/>
      <w:numFmt w:val="decimal"/>
      <w:pStyle w:val="a1"/>
      <w:lvlText w:val="%1."/>
      <w:lvlJc w:val="left"/>
      <w:pPr>
        <w:tabs>
          <w:tab w:val="num" w:pos="454"/>
        </w:tabs>
        <w:ind w:left="454" w:hanging="454"/>
      </w:pPr>
      <w:rPr>
        <w:rFonts w:hint="eastAsia"/>
        <w:sz w:val="21"/>
      </w:rPr>
    </w:lvl>
    <w:lvl w:ilvl="1">
      <w:start w:val="1"/>
      <w:numFmt w:val="bullet"/>
      <w:lvlText w:val=""/>
      <w:lvlJc w:val="left"/>
      <w:pPr>
        <w:tabs>
          <w:tab w:val="num" w:pos="120"/>
        </w:tabs>
        <w:ind w:left="120" w:hanging="420"/>
      </w:pPr>
      <w:rPr>
        <w:rFonts w:ascii="Wingdings" w:hAnsi="Wingdings" w:hint="default"/>
      </w:rPr>
    </w:lvl>
    <w:lvl w:ilvl="2">
      <w:start w:val="1"/>
      <w:numFmt w:val="bullet"/>
      <w:lvlText w:val=""/>
      <w:lvlJc w:val="left"/>
      <w:pPr>
        <w:tabs>
          <w:tab w:val="num" w:pos="540"/>
        </w:tabs>
        <w:ind w:left="540" w:hanging="420"/>
      </w:pPr>
      <w:rPr>
        <w:rFonts w:ascii="Wingdings" w:hAnsi="Wingdings" w:hint="default"/>
      </w:rPr>
    </w:lvl>
    <w:lvl w:ilvl="3">
      <w:start w:val="1"/>
      <w:numFmt w:val="bullet"/>
      <w:lvlText w:val=""/>
      <w:lvlJc w:val="left"/>
      <w:pPr>
        <w:tabs>
          <w:tab w:val="num" w:pos="960"/>
        </w:tabs>
        <w:ind w:left="960" w:hanging="420"/>
      </w:pPr>
      <w:rPr>
        <w:rFonts w:ascii="Wingdings" w:hAnsi="Wingdings" w:hint="default"/>
      </w:rPr>
    </w:lvl>
    <w:lvl w:ilvl="4">
      <w:start w:val="1"/>
      <w:numFmt w:val="bullet"/>
      <w:lvlText w:val=""/>
      <w:lvlJc w:val="left"/>
      <w:pPr>
        <w:tabs>
          <w:tab w:val="num" w:pos="1380"/>
        </w:tabs>
        <w:ind w:left="1380" w:hanging="420"/>
      </w:pPr>
      <w:rPr>
        <w:rFonts w:ascii="Wingdings" w:hAnsi="Wingdings" w:hint="default"/>
      </w:rPr>
    </w:lvl>
    <w:lvl w:ilvl="5">
      <w:start w:val="1"/>
      <w:numFmt w:val="bullet"/>
      <w:lvlText w:val=""/>
      <w:lvlJc w:val="left"/>
      <w:pPr>
        <w:tabs>
          <w:tab w:val="num" w:pos="1800"/>
        </w:tabs>
        <w:ind w:left="1800" w:hanging="420"/>
      </w:pPr>
      <w:rPr>
        <w:rFonts w:ascii="Wingdings" w:hAnsi="Wingdings" w:hint="default"/>
      </w:rPr>
    </w:lvl>
    <w:lvl w:ilvl="6">
      <w:start w:val="1"/>
      <w:numFmt w:val="bullet"/>
      <w:lvlText w:val=""/>
      <w:lvlJc w:val="left"/>
      <w:pPr>
        <w:tabs>
          <w:tab w:val="num" w:pos="2220"/>
        </w:tabs>
        <w:ind w:left="2220" w:hanging="420"/>
      </w:pPr>
      <w:rPr>
        <w:rFonts w:ascii="Wingdings" w:hAnsi="Wingdings" w:hint="default"/>
      </w:rPr>
    </w:lvl>
    <w:lvl w:ilvl="7">
      <w:start w:val="1"/>
      <w:numFmt w:val="decimal"/>
      <w:lvlText w:val="%8．"/>
      <w:lvlJc w:val="left"/>
      <w:pPr>
        <w:tabs>
          <w:tab w:val="num" w:pos="2580"/>
        </w:tabs>
        <w:ind w:left="2580" w:hanging="360"/>
      </w:pPr>
      <w:rPr>
        <w:rFonts w:hint="eastAsia"/>
      </w:rPr>
    </w:lvl>
    <w:lvl w:ilvl="8" w:tentative="1">
      <w:start w:val="1"/>
      <w:numFmt w:val="bullet"/>
      <w:lvlText w:val=""/>
      <w:lvlJc w:val="left"/>
      <w:pPr>
        <w:tabs>
          <w:tab w:val="num" w:pos="3060"/>
        </w:tabs>
        <w:ind w:left="3060" w:hanging="420"/>
      </w:pPr>
      <w:rPr>
        <w:rFonts w:ascii="Wingdings" w:hAnsi="Wingdings" w:hint="default"/>
      </w:rPr>
    </w:lvl>
  </w:abstractNum>
  <w:abstractNum w:abstractNumId="21" w15:restartNumberingAfterBreak="0">
    <w:nsid w:val="24DC491A"/>
    <w:multiLevelType w:val="hybridMultilevel"/>
    <w:tmpl w:val="20188E4E"/>
    <w:lvl w:ilvl="0" w:tplc="6C3CCD90">
      <w:start w:val="1"/>
      <w:numFmt w:val="bullet"/>
      <w:pStyle w:val="ChartBullet"/>
      <w:lvlText w:val=""/>
      <w:lvlJc w:val="left"/>
      <w:pPr>
        <w:tabs>
          <w:tab w:val="num" w:pos="360"/>
        </w:tabs>
        <w:ind w:left="360" w:hanging="360"/>
      </w:pPr>
      <w:rPr>
        <w:rFonts w:ascii="Symbol" w:hAnsi="Symbol" w:hint="default"/>
        <w:color w:val="003387"/>
        <w:sz w:val="20"/>
        <w:szCs w:val="20"/>
      </w:rPr>
    </w:lvl>
    <w:lvl w:ilvl="1" w:tplc="B7C21330" w:tentative="1">
      <w:start w:val="1"/>
      <w:numFmt w:val="bullet"/>
      <w:lvlText w:val="o"/>
      <w:lvlJc w:val="left"/>
      <w:pPr>
        <w:tabs>
          <w:tab w:val="num" w:pos="1440"/>
        </w:tabs>
        <w:ind w:left="1440" w:hanging="360"/>
      </w:pPr>
      <w:rPr>
        <w:rFonts w:ascii="Courier New" w:hAnsi="Courier New" w:cs="Courier New" w:hint="default"/>
      </w:rPr>
    </w:lvl>
    <w:lvl w:ilvl="2" w:tplc="957AE286" w:tentative="1">
      <w:start w:val="1"/>
      <w:numFmt w:val="bullet"/>
      <w:lvlText w:val=""/>
      <w:lvlJc w:val="left"/>
      <w:pPr>
        <w:tabs>
          <w:tab w:val="num" w:pos="2160"/>
        </w:tabs>
        <w:ind w:left="2160" w:hanging="360"/>
      </w:pPr>
      <w:rPr>
        <w:rFonts w:ascii="Wingdings" w:hAnsi="Wingdings" w:hint="default"/>
      </w:rPr>
    </w:lvl>
    <w:lvl w:ilvl="3" w:tplc="D3502AEA" w:tentative="1">
      <w:start w:val="1"/>
      <w:numFmt w:val="bullet"/>
      <w:lvlText w:val=""/>
      <w:lvlJc w:val="left"/>
      <w:pPr>
        <w:tabs>
          <w:tab w:val="num" w:pos="2880"/>
        </w:tabs>
        <w:ind w:left="2880" w:hanging="360"/>
      </w:pPr>
      <w:rPr>
        <w:rFonts w:ascii="Symbol" w:hAnsi="Symbol" w:hint="default"/>
      </w:rPr>
    </w:lvl>
    <w:lvl w:ilvl="4" w:tplc="B28C17CE" w:tentative="1">
      <w:start w:val="1"/>
      <w:numFmt w:val="bullet"/>
      <w:lvlText w:val="o"/>
      <w:lvlJc w:val="left"/>
      <w:pPr>
        <w:tabs>
          <w:tab w:val="num" w:pos="3600"/>
        </w:tabs>
        <w:ind w:left="3600" w:hanging="360"/>
      </w:pPr>
      <w:rPr>
        <w:rFonts w:ascii="Courier New" w:hAnsi="Courier New" w:cs="Courier New" w:hint="default"/>
      </w:rPr>
    </w:lvl>
    <w:lvl w:ilvl="5" w:tplc="7E82C2C6" w:tentative="1">
      <w:start w:val="1"/>
      <w:numFmt w:val="bullet"/>
      <w:lvlText w:val=""/>
      <w:lvlJc w:val="left"/>
      <w:pPr>
        <w:tabs>
          <w:tab w:val="num" w:pos="4320"/>
        </w:tabs>
        <w:ind w:left="4320" w:hanging="360"/>
      </w:pPr>
      <w:rPr>
        <w:rFonts w:ascii="Wingdings" w:hAnsi="Wingdings" w:hint="default"/>
      </w:rPr>
    </w:lvl>
    <w:lvl w:ilvl="6" w:tplc="C07A84BA" w:tentative="1">
      <w:start w:val="1"/>
      <w:numFmt w:val="bullet"/>
      <w:lvlText w:val=""/>
      <w:lvlJc w:val="left"/>
      <w:pPr>
        <w:tabs>
          <w:tab w:val="num" w:pos="5040"/>
        </w:tabs>
        <w:ind w:left="5040" w:hanging="360"/>
      </w:pPr>
      <w:rPr>
        <w:rFonts w:ascii="Symbol" w:hAnsi="Symbol" w:hint="default"/>
      </w:rPr>
    </w:lvl>
    <w:lvl w:ilvl="7" w:tplc="5908FEE2" w:tentative="1">
      <w:start w:val="1"/>
      <w:numFmt w:val="bullet"/>
      <w:lvlText w:val="o"/>
      <w:lvlJc w:val="left"/>
      <w:pPr>
        <w:tabs>
          <w:tab w:val="num" w:pos="5760"/>
        </w:tabs>
        <w:ind w:left="5760" w:hanging="360"/>
      </w:pPr>
      <w:rPr>
        <w:rFonts w:ascii="Courier New" w:hAnsi="Courier New" w:cs="Courier New" w:hint="default"/>
      </w:rPr>
    </w:lvl>
    <w:lvl w:ilvl="8" w:tplc="C324EB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727B63"/>
    <w:multiLevelType w:val="hybridMultilevel"/>
    <w:tmpl w:val="012088BC"/>
    <w:lvl w:ilvl="0" w:tplc="FFFFFFFF">
      <w:start w:val="1"/>
      <w:numFmt w:val="bullet"/>
      <w:pStyle w:val="NotesTextListinTable"/>
      <w:lvlText w:val=""/>
      <w:lvlJc w:val="left"/>
      <w:pPr>
        <w:tabs>
          <w:tab w:val="num" w:pos="284"/>
        </w:tabs>
        <w:ind w:left="284" w:hanging="284"/>
      </w:pPr>
      <w:rPr>
        <w:rFonts w:ascii="Wingdings" w:hAnsi="Wingdings" w:hint="default"/>
        <w:color w:val="auto"/>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A5071FF"/>
    <w:multiLevelType w:val="hybridMultilevel"/>
    <w:tmpl w:val="EDF0D1F2"/>
    <w:lvl w:ilvl="0" w:tplc="4BE8829A">
      <w:start w:val="1"/>
      <w:numFmt w:val="bullet"/>
      <w:pStyle w:val="HFTable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Symbol" w:hAnsi="Symbol" w:hint="default"/>
        <w:color w:val="00000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9D51A9"/>
    <w:multiLevelType w:val="singleLevel"/>
    <w:tmpl w:val="7B027E0C"/>
    <w:lvl w:ilvl="0">
      <w:start w:val="1"/>
      <w:numFmt w:val="bullet"/>
      <w:pStyle w:val="BPbullet4"/>
      <w:lvlText w:val=""/>
      <w:lvlJc w:val="left"/>
      <w:pPr>
        <w:tabs>
          <w:tab w:val="num" w:pos="360"/>
        </w:tabs>
        <w:ind w:left="360" w:hanging="360"/>
      </w:pPr>
      <w:rPr>
        <w:rFonts w:ascii="Symbol" w:hAnsi="Symbol" w:hint="default"/>
      </w:rPr>
    </w:lvl>
  </w:abstractNum>
  <w:abstractNum w:abstractNumId="25" w15:restartNumberingAfterBreak="0">
    <w:nsid w:val="2DB94109"/>
    <w:multiLevelType w:val="multilevel"/>
    <w:tmpl w:val="5BC29A6A"/>
    <w:styleLink w:val="3"/>
    <w:lvl w:ilvl="0">
      <w:start w:val="1"/>
      <w:numFmt w:val="decimal"/>
      <w:pStyle w:val="10"/>
      <w:lvlText w:val="%1."/>
      <w:lvlJc w:val="left"/>
      <w:pPr>
        <w:tabs>
          <w:tab w:val="num" w:pos="965"/>
        </w:tabs>
        <w:ind w:left="965" w:hanging="425"/>
      </w:pPr>
      <w:rPr>
        <w:rFonts w:hint="eastAsia"/>
      </w:rPr>
    </w:lvl>
    <w:lvl w:ilvl="1">
      <w:start w:val="1"/>
      <w:numFmt w:val="decimal"/>
      <w:pStyle w:val="2"/>
      <w:lvlText w:val="%1.%2."/>
      <w:lvlJc w:val="left"/>
      <w:pPr>
        <w:tabs>
          <w:tab w:val="num" w:pos="1287"/>
        </w:tabs>
        <w:ind w:left="1287" w:hanging="567"/>
      </w:pPr>
      <w:rPr>
        <w:rFonts w:hint="eastAsia"/>
      </w:rPr>
    </w:lvl>
    <w:lvl w:ilvl="2">
      <w:start w:val="1"/>
      <w:numFmt w:val="decimal"/>
      <w:pStyle w:val="30"/>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1"/>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numFmt w:val="none"/>
      <w:pStyle w:val="9"/>
      <w:lvlText w:val=""/>
      <w:lvlJc w:val="left"/>
      <w:pPr>
        <w:tabs>
          <w:tab w:val="num" w:pos="360"/>
        </w:tabs>
      </w:pPr>
    </w:lvl>
  </w:abstractNum>
  <w:abstractNum w:abstractNumId="26" w15:restartNumberingAfterBreak="0">
    <w:nsid w:val="2F645A9D"/>
    <w:multiLevelType w:val="hybridMultilevel"/>
    <w:tmpl w:val="694631C0"/>
    <w:lvl w:ilvl="0" w:tplc="FF60AD16">
      <w:start w:val="1"/>
      <w:numFmt w:val="bullet"/>
      <w:pStyle w:val="NotesTextlist"/>
      <w:lvlText w:val=""/>
      <w:lvlJc w:val="left"/>
      <w:pPr>
        <w:tabs>
          <w:tab w:val="num" w:pos="1418"/>
        </w:tabs>
        <w:ind w:left="1418" w:hanging="284"/>
      </w:pPr>
      <w:rPr>
        <w:rFonts w:ascii="Wingdings" w:hAnsi="Wingdings" w:cs="Wingdings" w:hint="default"/>
        <w:caps w:val="0"/>
        <w:strike w:val="0"/>
        <w:dstrike w:val="0"/>
        <w:vanish w:val="0"/>
        <w:color w:val="auto"/>
        <w:sz w:val="13"/>
        <w:szCs w:val="13"/>
        <w:vertAlign w:val="baseline"/>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7" w15:restartNumberingAfterBreak="0">
    <w:nsid w:val="303D4096"/>
    <w:multiLevelType w:val="hybridMultilevel"/>
    <w:tmpl w:val="0AE8C4D8"/>
    <w:lvl w:ilvl="0" w:tplc="AA0C0DAC">
      <w:start w:val="1"/>
      <w:numFmt w:val="decimal"/>
      <w:pStyle w:val="a2"/>
      <w:lvlText w:val="附录 %1"/>
      <w:lvlJc w:val="left"/>
      <w:pPr>
        <w:tabs>
          <w:tab w:val="num" w:pos="1440"/>
        </w:tabs>
        <w:ind w:left="420" w:hanging="420"/>
      </w:pPr>
      <w:rPr>
        <w:rFonts w:hint="eastAsia"/>
      </w:rPr>
    </w:lvl>
    <w:lvl w:ilvl="1" w:tplc="F92A7620">
      <w:start w:val="1"/>
      <w:numFmt w:val="decimal"/>
      <w:lvlText w:val="%2"/>
      <w:lvlJc w:val="left"/>
      <w:pPr>
        <w:tabs>
          <w:tab w:val="num" w:pos="1140"/>
        </w:tabs>
        <w:ind w:left="1140" w:hanging="720"/>
      </w:pPr>
      <w:rPr>
        <w:rFonts w:hint="eastAsia"/>
      </w:rPr>
    </w:lvl>
    <w:lvl w:ilvl="2" w:tplc="232CC1FA" w:tentative="1">
      <w:start w:val="1"/>
      <w:numFmt w:val="lowerRoman"/>
      <w:lvlText w:val="%3."/>
      <w:lvlJc w:val="right"/>
      <w:pPr>
        <w:tabs>
          <w:tab w:val="num" w:pos="1260"/>
        </w:tabs>
        <w:ind w:left="1260" w:hanging="420"/>
      </w:pPr>
    </w:lvl>
    <w:lvl w:ilvl="3" w:tplc="27F068D0" w:tentative="1">
      <w:start w:val="1"/>
      <w:numFmt w:val="decimal"/>
      <w:lvlText w:val="%4."/>
      <w:lvlJc w:val="left"/>
      <w:pPr>
        <w:tabs>
          <w:tab w:val="num" w:pos="1680"/>
        </w:tabs>
        <w:ind w:left="1680" w:hanging="420"/>
      </w:pPr>
    </w:lvl>
    <w:lvl w:ilvl="4" w:tplc="6BE80118" w:tentative="1">
      <w:start w:val="1"/>
      <w:numFmt w:val="lowerLetter"/>
      <w:lvlText w:val="%5)"/>
      <w:lvlJc w:val="left"/>
      <w:pPr>
        <w:tabs>
          <w:tab w:val="num" w:pos="2100"/>
        </w:tabs>
        <w:ind w:left="2100" w:hanging="420"/>
      </w:pPr>
    </w:lvl>
    <w:lvl w:ilvl="5" w:tplc="2C38E2BE" w:tentative="1">
      <w:start w:val="1"/>
      <w:numFmt w:val="lowerRoman"/>
      <w:lvlText w:val="%6."/>
      <w:lvlJc w:val="right"/>
      <w:pPr>
        <w:tabs>
          <w:tab w:val="num" w:pos="2520"/>
        </w:tabs>
        <w:ind w:left="2520" w:hanging="420"/>
      </w:pPr>
    </w:lvl>
    <w:lvl w:ilvl="6" w:tplc="457402AA" w:tentative="1">
      <w:start w:val="1"/>
      <w:numFmt w:val="decimal"/>
      <w:lvlText w:val="%7."/>
      <w:lvlJc w:val="left"/>
      <w:pPr>
        <w:tabs>
          <w:tab w:val="num" w:pos="2940"/>
        </w:tabs>
        <w:ind w:left="2940" w:hanging="420"/>
      </w:pPr>
    </w:lvl>
    <w:lvl w:ilvl="7" w:tplc="B0CCF3A2" w:tentative="1">
      <w:start w:val="1"/>
      <w:numFmt w:val="lowerLetter"/>
      <w:lvlText w:val="%8)"/>
      <w:lvlJc w:val="left"/>
      <w:pPr>
        <w:tabs>
          <w:tab w:val="num" w:pos="3360"/>
        </w:tabs>
        <w:ind w:left="3360" w:hanging="420"/>
      </w:pPr>
    </w:lvl>
    <w:lvl w:ilvl="8" w:tplc="2C90F70C" w:tentative="1">
      <w:start w:val="1"/>
      <w:numFmt w:val="lowerRoman"/>
      <w:lvlText w:val="%9."/>
      <w:lvlJc w:val="right"/>
      <w:pPr>
        <w:tabs>
          <w:tab w:val="num" w:pos="3780"/>
        </w:tabs>
        <w:ind w:left="3780" w:hanging="420"/>
      </w:pPr>
    </w:lvl>
  </w:abstractNum>
  <w:abstractNum w:abstractNumId="28" w15:restartNumberingAfterBreak="0">
    <w:nsid w:val="30894150"/>
    <w:multiLevelType w:val="multilevel"/>
    <w:tmpl w:val="CEF87E6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11"/>
      <w:lvlText w:val="%3.%1.%2"/>
      <w:lvlJc w:val="left"/>
      <w:pPr>
        <w:tabs>
          <w:tab w:val="num" w:pos="720"/>
        </w:tabs>
        <w:ind w:left="720" w:hanging="720"/>
      </w:pPr>
      <w:rPr>
        <w:rFonts w:hint="eastAsia"/>
      </w:rPr>
    </w:lvl>
    <w:lvl w:ilvl="3">
      <w:start w:val="1"/>
      <w:numFmt w:val="decimal"/>
      <w:lvlText w:val="6.%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308F22F5"/>
    <w:multiLevelType w:val="hybridMultilevel"/>
    <w:tmpl w:val="75F4A004"/>
    <w:lvl w:ilvl="0" w:tplc="94D67F10">
      <w:start w:val="1"/>
      <w:numFmt w:val="bullet"/>
      <w:pStyle w:val="Bullet1"/>
      <w:lvlText w:val=""/>
      <w:lvlJc w:val="left"/>
      <w:pPr>
        <w:tabs>
          <w:tab w:val="num" w:pos="1440"/>
        </w:tabs>
        <w:ind w:left="1440" w:hanging="360"/>
      </w:pPr>
      <w:rPr>
        <w:rFonts w:ascii="Symbol" w:hAnsi="Symbol" w:hint="default"/>
        <w:color w:val="000000"/>
      </w:rPr>
    </w:lvl>
    <w:lvl w:ilvl="1" w:tplc="2F6473BE">
      <w:start w:val="1"/>
      <w:numFmt w:val="bullet"/>
      <w:lvlText w:val="o"/>
      <w:lvlJc w:val="left"/>
      <w:pPr>
        <w:tabs>
          <w:tab w:val="num" w:pos="1440"/>
        </w:tabs>
        <w:ind w:left="1440" w:hanging="360"/>
      </w:pPr>
      <w:rPr>
        <w:rFonts w:ascii="Courier New" w:hAnsi="Courier New" w:hint="default"/>
      </w:rPr>
    </w:lvl>
    <w:lvl w:ilvl="2" w:tplc="9FA8845C" w:tentative="1">
      <w:start w:val="1"/>
      <w:numFmt w:val="bullet"/>
      <w:lvlText w:val=""/>
      <w:lvlJc w:val="left"/>
      <w:pPr>
        <w:tabs>
          <w:tab w:val="num" w:pos="2160"/>
        </w:tabs>
        <w:ind w:left="2160" w:hanging="360"/>
      </w:pPr>
      <w:rPr>
        <w:rFonts w:ascii="Wingdings" w:hAnsi="Wingdings" w:hint="default"/>
      </w:rPr>
    </w:lvl>
    <w:lvl w:ilvl="3" w:tplc="3E7A39E8" w:tentative="1">
      <w:start w:val="1"/>
      <w:numFmt w:val="bullet"/>
      <w:lvlText w:val=""/>
      <w:lvlJc w:val="left"/>
      <w:pPr>
        <w:tabs>
          <w:tab w:val="num" w:pos="2880"/>
        </w:tabs>
        <w:ind w:left="2880" w:hanging="360"/>
      </w:pPr>
      <w:rPr>
        <w:rFonts w:ascii="Symbol" w:hAnsi="Symbol" w:hint="default"/>
      </w:rPr>
    </w:lvl>
    <w:lvl w:ilvl="4" w:tplc="EF7AD836" w:tentative="1">
      <w:start w:val="1"/>
      <w:numFmt w:val="bullet"/>
      <w:lvlText w:val="o"/>
      <w:lvlJc w:val="left"/>
      <w:pPr>
        <w:tabs>
          <w:tab w:val="num" w:pos="3600"/>
        </w:tabs>
        <w:ind w:left="3600" w:hanging="360"/>
      </w:pPr>
      <w:rPr>
        <w:rFonts w:ascii="Courier New" w:hAnsi="Courier New" w:hint="default"/>
      </w:rPr>
    </w:lvl>
    <w:lvl w:ilvl="5" w:tplc="0A002346" w:tentative="1">
      <w:start w:val="1"/>
      <w:numFmt w:val="bullet"/>
      <w:lvlText w:val=""/>
      <w:lvlJc w:val="left"/>
      <w:pPr>
        <w:tabs>
          <w:tab w:val="num" w:pos="4320"/>
        </w:tabs>
        <w:ind w:left="4320" w:hanging="360"/>
      </w:pPr>
      <w:rPr>
        <w:rFonts w:ascii="Wingdings" w:hAnsi="Wingdings" w:hint="default"/>
      </w:rPr>
    </w:lvl>
    <w:lvl w:ilvl="6" w:tplc="A1FE2A0A" w:tentative="1">
      <w:start w:val="1"/>
      <w:numFmt w:val="bullet"/>
      <w:lvlText w:val=""/>
      <w:lvlJc w:val="left"/>
      <w:pPr>
        <w:tabs>
          <w:tab w:val="num" w:pos="5040"/>
        </w:tabs>
        <w:ind w:left="5040" w:hanging="360"/>
      </w:pPr>
      <w:rPr>
        <w:rFonts w:ascii="Symbol" w:hAnsi="Symbol" w:hint="default"/>
      </w:rPr>
    </w:lvl>
    <w:lvl w:ilvl="7" w:tplc="24D09F6A" w:tentative="1">
      <w:start w:val="1"/>
      <w:numFmt w:val="bullet"/>
      <w:lvlText w:val="o"/>
      <w:lvlJc w:val="left"/>
      <w:pPr>
        <w:tabs>
          <w:tab w:val="num" w:pos="5760"/>
        </w:tabs>
        <w:ind w:left="5760" w:hanging="360"/>
      </w:pPr>
      <w:rPr>
        <w:rFonts w:ascii="Courier New" w:hAnsi="Courier New" w:hint="default"/>
      </w:rPr>
    </w:lvl>
    <w:lvl w:ilvl="8" w:tplc="52F2A0C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14E374A"/>
    <w:multiLevelType w:val="singleLevel"/>
    <w:tmpl w:val="D242BC04"/>
    <w:name w:val="Callout Template"/>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31" w15:restartNumberingAfterBreak="0">
    <w:nsid w:val="32E114ED"/>
    <w:multiLevelType w:val="singleLevel"/>
    <w:tmpl w:val="C5B0A89E"/>
    <w:lvl w:ilvl="0">
      <w:start w:val="1"/>
      <w:numFmt w:val="bullet"/>
      <w:pStyle w:val="Bullet"/>
      <w:lvlText w:val=""/>
      <w:lvlJc w:val="left"/>
      <w:pPr>
        <w:tabs>
          <w:tab w:val="num" w:pos="360"/>
        </w:tabs>
        <w:ind w:left="360" w:hanging="360"/>
      </w:pPr>
      <w:rPr>
        <w:rFonts w:ascii="Symbol" w:hAnsi="Symbol" w:hint="default"/>
      </w:rPr>
    </w:lvl>
  </w:abstractNum>
  <w:abstractNum w:abstractNumId="32" w15:restartNumberingAfterBreak="0">
    <w:nsid w:val="3310398E"/>
    <w:multiLevelType w:val="multilevel"/>
    <w:tmpl w:val="64D81090"/>
    <w:lvl w:ilvl="0">
      <w:start w:val="1"/>
      <w:numFmt w:val="chineseCountingThousand"/>
      <w:pStyle w:val="a3"/>
      <w:isLgl/>
      <w:lvlText w:val="%1"/>
      <w:lvlJc w:val="left"/>
      <w:pPr>
        <w:tabs>
          <w:tab w:val="num" w:pos="360"/>
        </w:tabs>
        <w:ind w:left="340" w:hanging="340"/>
      </w:pPr>
      <w:rPr>
        <w:rFonts w:hint="eastAsia"/>
      </w:rPr>
    </w:lvl>
    <w:lvl w:ilvl="1">
      <w:start w:val="1"/>
      <w:numFmt w:val="decimal"/>
      <w:isLgl/>
      <w:lvlText w:val="%1.%2"/>
      <w:lvlJc w:val="left"/>
      <w:pPr>
        <w:tabs>
          <w:tab w:val="num" w:pos="576"/>
        </w:tabs>
        <w:ind w:left="576" w:hanging="576"/>
      </w:pPr>
      <w:rPr>
        <w:rFonts w:eastAsia="宋体" w:hint="eastAsia"/>
        <w:b w:val="0"/>
        <w:i w:val="0"/>
        <w:sz w:val="28"/>
      </w:rPr>
    </w:lvl>
    <w:lvl w:ilvl="2">
      <w:start w:val="1"/>
      <w:numFmt w:val="decimal"/>
      <w:isLgl/>
      <w:lvlText w:val="%1.%2.%3"/>
      <w:lvlJc w:val="left"/>
      <w:pPr>
        <w:tabs>
          <w:tab w:val="num" w:pos="720"/>
        </w:tabs>
        <w:ind w:left="340" w:hanging="340"/>
      </w:pPr>
      <w:rPr>
        <w:rFonts w:eastAsia="宋体" w:hint="eastAsia"/>
        <w:b w:val="0"/>
        <w:i w:val="0"/>
        <w:sz w:val="28"/>
      </w:rPr>
    </w:lvl>
    <w:lvl w:ilvl="3">
      <w:start w:val="1"/>
      <w:numFmt w:val="decimal"/>
      <w:isLgl/>
      <w:lvlText w:val="%1.%2.%3.%4"/>
      <w:lvlJc w:val="left"/>
      <w:pPr>
        <w:tabs>
          <w:tab w:val="num" w:pos="1440"/>
        </w:tabs>
        <w:ind w:left="864"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36476F9D"/>
    <w:multiLevelType w:val="hybridMultilevel"/>
    <w:tmpl w:val="92DEBB5C"/>
    <w:lvl w:ilvl="0" w:tplc="561033F0">
      <w:start w:val="1"/>
      <w:numFmt w:val="bullet"/>
      <w:pStyle w:val="HFIndent1Bullet"/>
      <w:lvlText w:val=""/>
      <w:lvlJc w:val="left"/>
      <w:pPr>
        <w:tabs>
          <w:tab w:val="num" w:pos="720"/>
        </w:tabs>
        <w:ind w:left="720" w:hanging="360"/>
      </w:pPr>
      <w:rPr>
        <w:rFonts w:ascii="Symbol" w:hAnsi="Symbol" w:hint="default"/>
        <w:color w:val="000000"/>
      </w:rPr>
    </w:lvl>
    <w:lvl w:ilvl="1" w:tplc="E3026698">
      <w:start w:val="1"/>
      <w:numFmt w:val="bullet"/>
      <w:lvlText w:val="o"/>
      <w:lvlJc w:val="left"/>
      <w:pPr>
        <w:tabs>
          <w:tab w:val="num" w:pos="1440"/>
        </w:tabs>
        <w:ind w:left="1440" w:hanging="360"/>
      </w:pPr>
      <w:rPr>
        <w:rFonts w:ascii="Courier New" w:hAnsi="Courier New" w:hint="default"/>
      </w:rPr>
    </w:lvl>
    <w:lvl w:ilvl="2" w:tplc="4BB02A10">
      <w:start w:val="1"/>
      <w:numFmt w:val="bullet"/>
      <w:lvlText w:val=""/>
      <w:lvlJc w:val="left"/>
      <w:pPr>
        <w:tabs>
          <w:tab w:val="num" w:pos="2160"/>
        </w:tabs>
        <w:ind w:left="2160" w:hanging="360"/>
      </w:pPr>
      <w:rPr>
        <w:rFonts w:ascii="Wingdings" w:hAnsi="Wingdings" w:hint="default"/>
      </w:rPr>
    </w:lvl>
    <w:lvl w:ilvl="3" w:tplc="28B281AA" w:tentative="1">
      <w:start w:val="1"/>
      <w:numFmt w:val="bullet"/>
      <w:lvlText w:val=""/>
      <w:lvlJc w:val="left"/>
      <w:pPr>
        <w:tabs>
          <w:tab w:val="num" w:pos="2880"/>
        </w:tabs>
        <w:ind w:left="2880" w:hanging="360"/>
      </w:pPr>
      <w:rPr>
        <w:rFonts w:ascii="Symbol" w:hAnsi="Symbol" w:hint="default"/>
      </w:rPr>
    </w:lvl>
    <w:lvl w:ilvl="4" w:tplc="F5FEB8F2" w:tentative="1">
      <w:start w:val="1"/>
      <w:numFmt w:val="bullet"/>
      <w:lvlText w:val="o"/>
      <w:lvlJc w:val="left"/>
      <w:pPr>
        <w:tabs>
          <w:tab w:val="num" w:pos="3600"/>
        </w:tabs>
        <w:ind w:left="3600" w:hanging="360"/>
      </w:pPr>
      <w:rPr>
        <w:rFonts w:ascii="Courier New" w:hAnsi="Courier New" w:hint="default"/>
      </w:rPr>
    </w:lvl>
    <w:lvl w:ilvl="5" w:tplc="CBEA4F1E" w:tentative="1">
      <w:start w:val="1"/>
      <w:numFmt w:val="bullet"/>
      <w:lvlText w:val=""/>
      <w:lvlJc w:val="left"/>
      <w:pPr>
        <w:tabs>
          <w:tab w:val="num" w:pos="4320"/>
        </w:tabs>
        <w:ind w:left="4320" w:hanging="360"/>
      </w:pPr>
      <w:rPr>
        <w:rFonts w:ascii="Wingdings" w:hAnsi="Wingdings" w:hint="default"/>
      </w:rPr>
    </w:lvl>
    <w:lvl w:ilvl="6" w:tplc="C914B73C" w:tentative="1">
      <w:start w:val="1"/>
      <w:numFmt w:val="bullet"/>
      <w:lvlText w:val=""/>
      <w:lvlJc w:val="left"/>
      <w:pPr>
        <w:tabs>
          <w:tab w:val="num" w:pos="5040"/>
        </w:tabs>
        <w:ind w:left="5040" w:hanging="360"/>
      </w:pPr>
      <w:rPr>
        <w:rFonts w:ascii="Symbol" w:hAnsi="Symbol" w:hint="default"/>
      </w:rPr>
    </w:lvl>
    <w:lvl w:ilvl="7" w:tplc="156627BE" w:tentative="1">
      <w:start w:val="1"/>
      <w:numFmt w:val="bullet"/>
      <w:lvlText w:val="o"/>
      <w:lvlJc w:val="left"/>
      <w:pPr>
        <w:tabs>
          <w:tab w:val="num" w:pos="5760"/>
        </w:tabs>
        <w:ind w:left="5760" w:hanging="360"/>
      </w:pPr>
      <w:rPr>
        <w:rFonts w:ascii="Courier New" w:hAnsi="Courier New" w:hint="default"/>
      </w:rPr>
    </w:lvl>
    <w:lvl w:ilvl="8" w:tplc="1DEAE4E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67973E9"/>
    <w:multiLevelType w:val="hybridMultilevel"/>
    <w:tmpl w:val="34145B70"/>
    <w:lvl w:ilvl="0" w:tplc="3948F7D6">
      <w:start w:val="1"/>
      <w:numFmt w:val="bullet"/>
      <w:pStyle w:val="Tablebullet1"/>
      <w:lvlText w:val=""/>
      <w:lvlJc w:val="left"/>
      <w:pPr>
        <w:tabs>
          <w:tab w:val="num" w:pos="720"/>
        </w:tabs>
        <w:ind w:left="720" w:hanging="360"/>
      </w:pPr>
      <w:rPr>
        <w:rFonts w:ascii="Symbol" w:hAnsi="Symbol" w:hint="default"/>
      </w:rPr>
    </w:lvl>
    <w:lvl w:ilvl="1" w:tplc="6FBE43CA" w:tentative="1">
      <w:start w:val="1"/>
      <w:numFmt w:val="bullet"/>
      <w:lvlText w:val="o"/>
      <w:lvlJc w:val="left"/>
      <w:pPr>
        <w:tabs>
          <w:tab w:val="num" w:pos="1440"/>
        </w:tabs>
        <w:ind w:left="1440" w:hanging="360"/>
      </w:pPr>
      <w:rPr>
        <w:rFonts w:ascii="Courier New" w:hAnsi="Courier New" w:cs="Courier New" w:hint="default"/>
      </w:rPr>
    </w:lvl>
    <w:lvl w:ilvl="2" w:tplc="316684B2" w:tentative="1">
      <w:start w:val="1"/>
      <w:numFmt w:val="bullet"/>
      <w:lvlText w:val=""/>
      <w:lvlJc w:val="left"/>
      <w:pPr>
        <w:tabs>
          <w:tab w:val="num" w:pos="2160"/>
        </w:tabs>
        <w:ind w:left="2160" w:hanging="360"/>
      </w:pPr>
      <w:rPr>
        <w:rFonts w:ascii="Wingdings" w:hAnsi="Wingdings" w:hint="default"/>
      </w:rPr>
    </w:lvl>
    <w:lvl w:ilvl="3" w:tplc="2B106FBA" w:tentative="1">
      <w:start w:val="1"/>
      <w:numFmt w:val="bullet"/>
      <w:lvlText w:val=""/>
      <w:lvlJc w:val="left"/>
      <w:pPr>
        <w:tabs>
          <w:tab w:val="num" w:pos="2880"/>
        </w:tabs>
        <w:ind w:left="2880" w:hanging="360"/>
      </w:pPr>
      <w:rPr>
        <w:rFonts w:ascii="Symbol" w:hAnsi="Symbol" w:hint="default"/>
      </w:rPr>
    </w:lvl>
    <w:lvl w:ilvl="4" w:tplc="93A8FD56" w:tentative="1">
      <w:start w:val="1"/>
      <w:numFmt w:val="bullet"/>
      <w:lvlText w:val="o"/>
      <w:lvlJc w:val="left"/>
      <w:pPr>
        <w:tabs>
          <w:tab w:val="num" w:pos="3600"/>
        </w:tabs>
        <w:ind w:left="3600" w:hanging="360"/>
      </w:pPr>
      <w:rPr>
        <w:rFonts w:ascii="Courier New" w:hAnsi="Courier New" w:cs="Courier New" w:hint="default"/>
      </w:rPr>
    </w:lvl>
    <w:lvl w:ilvl="5" w:tplc="6E7E34BE" w:tentative="1">
      <w:start w:val="1"/>
      <w:numFmt w:val="bullet"/>
      <w:lvlText w:val=""/>
      <w:lvlJc w:val="left"/>
      <w:pPr>
        <w:tabs>
          <w:tab w:val="num" w:pos="4320"/>
        </w:tabs>
        <w:ind w:left="4320" w:hanging="360"/>
      </w:pPr>
      <w:rPr>
        <w:rFonts w:ascii="Wingdings" w:hAnsi="Wingdings" w:hint="default"/>
      </w:rPr>
    </w:lvl>
    <w:lvl w:ilvl="6" w:tplc="D9006840" w:tentative="1">
      <w:start w:val="1"/>
      <w:numFmt w:val="bullet"/>
      <w:lvlText w:val=""/>
      <w:lvlJc w:val="left"/>
      <w:pPr>
        <w:tabs>
          <w:tab w:val="num" w:pos="5040"/>
        </w:tabs>
        <w:ind w:left="5040" w:hanging="360"/>
      </w:pPr>
      <w:rPr>
        <w:rFonts w:ascii="Symbol" w:hAnsi="Symbol" w:hint="default"/>
      </w:rPr>
    </w:lvl>
    <w:lvl w:ilvl="7" w:tplc="D5D0057A" w:tentative="1">
      <w:start w:val="1"/>
      <w:numFmt w:val="bullet"/>
      <w:lvlText w:val="o"/>
      <w:lvlJc w:val="left"/>
      <w:pPr>
        <w:tabs>
          <w:tab w:val="num" w:pos="5760"/>
        </w:tabs>
        <w:ind w:left="5760" w:hanging="360"/>
      </w:pPr>
      <w:rPr>
        <w:rFonts w:ascii="Courier New" w:hAnsi="Courier New" w:cs="Courier New" w:hint="default"/>
      </w:rPr>
    </w:lvl>
    <w:lvl w:ilvl="8" w:tplc="5CA8F3C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96508FE"/>
    <w:multiLevelType w:val="multilevel"/>
    <w:tmpl w:val="EBF6DDC2"/>
    <w:lvl w:ilvl="0">
      <w:start w:val="1"/>
      <w:numFmt w:val="decimal"/>
      <w:lvlText w:val="%1"/>
      <w:lvlJc w:val="left"/>
      <w:pPr>
        <w:tabs>
          <w:tab w:val="num" w:pos="432"/>
        </w:tabs>
        <w:ind w:left="432" w:hanging="432"/>
      </w:pPr>
      <w:rPr>
        <w:rFonts w:hint="eastAsia"/>
        <w:sz w:val="32"/>
        <w:szCs w:val="32"/>
      </w:rPr>
    </w:lvl>
    <w:lvl w:ilvl="1">
      <w:start w:val="1"/>
      <w:numFmt w:val="decimal"/>
      <w:lvlText w:val="%1.%2"/>
      <w:lvlJc w:val="left"/>
      <w:pPr>
        <w:tabs>
          <w:tab w:val="num" w:pos="576"/>
        </w:tabs>
        <w:ind w:left="576" w:hanging="576"/>
      </w:pPr>
      <w:rPr>
        <w:rFonts w:hint="eastAsia"/>
      </w:rPr>
    </w:lvl>
    <w:lvl w:ilvl="2">
      <w:start w:val="1"/>
      <w:numFmt w:val="decimal"/>
      <w:pStyle w:val="header4"/>
      <w:lvlText w:val="%1.%2.%3"/>
      <w:lvlJc w:val="left"/>
      <w:pPr>
        <w:tabs>
          <w:tab w:val="num" w:pos="720"/>
        </w:tabs>
        <w:ind w:left="720" w:hanging="720"/>
      </w:pPr>
      <w:rPr>
        <w:rFonts w:ascii="Arial" w:eastAsia="华文楷体" w:hAnsi="Arial" w:hint="default"/>
      </w:rPr>
    </w:lvl>
    <w:lvl w:ilvl="3">
      <w:start w:val="1"/>
      <w:numFmt w:val="decimal"/>
      <w:lvlText w:val="%1.%2.%3.%4"/>
      <w:lvlJc w:val="left"/>
      <w:pPr>
        <w:tabs>
          <w:tab w:val="num" w:pos="864"/>
        </w:tabs>
        <w:ind w:left="864" w:hanging="864"/>
      </w:pPr>
      <w:rPr>
        <w:rFonts w:ascii="Arial" w:hAnsi="Arial" w:cs="Arial"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6" w15:restartNumberingAfterBreak="0">
    <w:nsid w:val="3A2968C4"/>
    <w:multiLevelType w:val="hybridMultilevel"/>
    <w:tmpl w:val="AB6034A2"/>
    <w:lvl w:ilvl="0" w:tplc="787E0E02">
      <w:start w:val="1"/>
      <w:numFmt w:val="bullet"/>
      <w:pStyle w:val="RBullet"/>
      <w:lvlText w:val="•"/>
      <w:lvlJc w:val="left"/>
      <w:pPr>
        <w:tabs>
          <w:tab w:val="num" w:pos="360"/>
        </w:tabs>
        <w:ind w:left="187" w:hanging="187"/>
      </w:pPr>
      <w:rPr>
        <w:rFonts w:ascii="Times New Roman" w:hAnsi="Times New Roman" w:cs="Times New Roman" w:hint="default"/>
        <w:sz w:val="24"/>
      </w:rPr>
    </w:lvl>
    <w:lvl w:ilvl="1" w:tplc="C936D97E">
      <w:start w:val="1"/>
      <w:numFmt w:val="bullet"/>
      <w:lvlText w:val="o"/>
      <w:lvlJc w:val="left"/>
      <w:pPr>
        <w:tabs>
          <w:tab w:val="num" w:pos="1613"/>
        </w:tabs>
        <w:ind w:left="1613" w:hanging="360"/>
      </w:pPr>
      <w:rPr>
        <w:rFonts w:ascii="Courier New" w:hAnsi="Courier New" w:hint="default"/>
      </w:rPr>
    </w:lvl>
    <w:lvl w:ilvl="2" w:tplc="2F646996" w:tentative="1">
      <w:start w:val="1"/>
      <w:numFmt w:val="bullet"/>
      <w:lvlText w:val=""/>
      <w:lvlJc w:val="left"/>
      <w:pPr>
        <w:tabs>
          <w:tab w:val="num" w:pos="2333"/>
        </w:tabs>
        <w:ind w:left="2333" w:hanging="360"/>
      </w:pPr>
      <w:rPr>
        <w:rFonts w:ascii="Wingdings" w:hAnsi="Wingdings" w:hint="default"/>
      </w:rPr>
    </w:lvl>
    <w:lvl w:ilvl="3" w:tplc="130AB59C">
      <w:start w:val="1"/>
      <w:numFmt w:val="bullet"/>
      <w:lvlText w:val=""/>
      <w:lvlJc w:val="left"/>
      <w:pPr>
        <w:tabs>
          <w:tab w:val="num" w:pos="3053"/>
        </w:tabs>
        <w:ind w:left="3053" w:hanging="360"/>
      </w:pPr>
      <w:rPr>
        <w:rFonts w:ascii="Symbol" w:hAnsi="Symbol" w:hint="default"/>
      </w:rPr>
    </w:lvl>
    <w:lvl w:ilvl="4" w:tplc="8F649BC4" w:tentative="1">
      <w:start w:val="1"/>
      <w:numFmt w:val="bullet"/>
      <w:lvlText w:val="o"/>
      <w:lvlJc w:val="left"/>
      <w:pPr>
        <w:tabs>
          <w:tab w:val="num" w:pos="3773"/>
        </w:tabs>
        <w:ind w:left="3773" w:hanging="360"/>
      </w:pPr>
      <w:rPr>
        <w:rFonts w:ascii="Courier New" w:hAnsi="Courier New" w:hint="default"/>
      </w:rPr>
    </w:lvl>
    <w:lvl w:ilvl="5" w:tplc="2E585926" w:tentative="1">
      <w:start w:val="1"/>
      <w:numFmt w:val="bullet"/>
      <w:lvlText w:val=""/>
      <w:lvlJc w:val="left"/>
      <w:pPr>
        <w:tabs>
          <w:tab w:val="num" w:pos="4493"/>
        </w:tabs>
        <w:ind w:left="4493" w:hanging="360"/>
      </w:pPr>
      <w:rPr>
        <w:rFonts w:ascii="Wingdings" w:hAnsi="Wingdings" w:hint="default"/>
      </w:rPr>
    </w:lvl>
    <w:lvl w:ilvl="6" w:tplc="91C4986A" w:tentative="1">
      <w:start w:val="1"/>
      <w:numFmt w:val="bullet"/>
      <w:lvlText w:val=""/>
      <w:lvlJc w:val="left"/>
      <w:pPr>
        <w:tabs>
          <w:tab w:val="num" w:pos="5213"/>
        </w:tabs>
        <w:ind w:left="5213" w:hanging="360"/>
      </w:pPr>
      <w:rPr>
        <w:rFonts w:ascii="Symbol" w:hAnsi="Symbol" w:hint="default"/>
      </w:rPr>
    </w:lvl>
    <w:lvl w:ilvl="7" w:tplc="8D2EB9D4" w:tentative="1">
      <w:start w:val="1"/>
      <w:numFmt w:val="bullet"/>
      <w:lvlText w:val="o"/>
      <w:lvlJc w:val="left"/>
      <w:pPr>
        <w:tabs>
          <w:tab w:val="num" w:pos="5933"/>
        </w:tabs>
        <w:ind w:left="5933" w:hanging="360"/>
      </w:pPr>
      <w:rPr>
        <w:rFonts w:ascii="Courier New" w:hAnsi="Courier New" w:hint="default"/>
      </w:rPr>
    </w:lvl>
    <w:lvl w:ilvl="8" w:tplc="93F0E668" w:tentative="1">
      <w:start w:val="1"/>
      <w:numFmt w:val="bullet"/>
      <w:lvlText w:val=""/>
      <w:lvlJc w:val="left"/>
      <w:pPr>
        <w:tabs>
          <w:tab w:val="num" w:pos="6653"/>
        </w:tabs>
        <w:ind w:left="6653" w:hanging="360"/>
      </w:pPr>
      <w:rPr>
        <w:rFonts w:ascii="Wingdings" w:hAnsi="Wingdings" w:hint="default"/>
      </w:rPr>
    </w:lvl>
  </w:abstractNum>
  <w:abstractNum w:abstractNumId="37" w15:restartNumberingAfterBreak="0">
    <w:nsid w:val="3BBB2F7E"/>
    <w:multiLevelType w:val="multilevel"/>
    <w:tmpl w:val="189A2A02"/>
    <w:lvl w:ilvl="0">
      <w:start w:val="1"/>
      <w:numFmt w:val="decimal"/>
      <w:lvlText w:val="%1."/>
      <w:lvlJc w:val="left"/>
      <w:pPr>
        <w:tabs>
          <w:tab w:val="num" w:pos="425"/>
        </w:tabs>
        <w:ind w:left="425" w:hanging="425"/>
      </w:pPr>
      <w:rPr>
        <w:rFonts w:ascii="黑体" w:eastAsia="黑体" w:hint="eastAsia"/>
      </w:rPr>
    </w:lvl>
    <w:lvl w:ilvl="1">
      <w:start w:val="1"/>
      <w:numFmt w:val="decimal"/>
      <w:lvlText w:val="%1.%2."/>
      <w:lvlJc w:val="left"/>
      <w:pPr>
        <w:tabs>
          <w:tab w:val="num" w:pos="709"/>
        </w:tabs>
        <w:ind w:left="709" w:hanging="567"/>
      </w:pPr>
      <w:rPr>
        <w:rFonts w:ascii="黑体" w:eastAsia="黑体"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lang w:val="en-US"/>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Restart w:val="1"/>
      <w:pStyle w:val="QB"/>
      <w:lvlText w:val="表%1-%8"/>
      <w:lvlJc w:val="left"/>
      <w:pPr>
        <w:tabs>
          <w:tab w:val="num" w:pos="420"/>
        </w:tabs>
        <w:ind w:left="420" w:firstLine="0"/>
      </w:pPr>
      <w:rPr>
        <w:rFonts w:hint="eastAsia"/>
      </w:rPr>
    </w:lvl>
    <w:lvl w:ilvl="8">
      <w:numFmt w:val="decimal"/>
      <w:lvlRestart w:val="1"/>
      <w:pStyle w:val="QB0"/>
      <w:suff w:val="space"/>
      <w:lvlText w:val="图%1-%9"/>
      <w:lvlJc w:val="left"/>
      <w:pPr>
        <w:ind w:left="1276" w:hanging="127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38" w15:restartNumberingAfterBreak="0">
    <w:nsid w:val="3F0E3B6F"/>
    <w:multiLevelType w:val="hybridMultilevel"/>
    <w:tmpl w:val="5F3C1F76"/>
    <w:lvl w:ilvl="0" w:tplc="BD307A58">
      <w:start w:val="1"/>
      <w:numFmt w:val="decimal"/>
      <w:pStyle w:val="a4"/>
      <w:lvlText w:val="%1."/>
      <w:lvlJc w:val="left"/>
      <w:pPr>
        <w:tabs>
          <w:tab w:val="num" w:pos="420"/>
        </w:tabs>
        <w:ind w:left="420" w:hanging="420"/>
      </w:pPr>
      <w:rPr>
        <w:rFonts w:hint="eastAsia"/>
      </w:rPr>
    </w:lvl>
    <w:lvl w:ilvl="1" w:tplc="E70A329E">
      <w:start w:val="1"/>
      <w:numFmt w:val="bullet"/>
      <w:lvlText w:val=""/>
      <w:lvlJc w:val="left"/>
      <w:pPr>
        <w:tabs>
          <w:tab w:val="num" w:pos="840"/>
        </w:tabs>
        <w:ind w:left="840" w:hanging="420"/>
      </w:pPr>
      <w:rPr>
        <w:rFonts w:ascii="Wingdings" w:hAnsi="Wingdings" w:hint="default"/>
      </w:rPr>
    </w:lvl>
    <w:lvl w:ilvl="2" w:tplc="48BE255E">
      <w:start w:val="1"/>
      <w:numFmt w:val="bullet"/>
      <w:lvlText w:val=""/>
      <w:lvlJc w:val="left"/>
      <w:pPr>
        <w:tabs>
          <w:tab w:val="num" w:pos="1260"/>
        </w:tabs>
        <w:ind w:left="1260" w:hanging="420"/>
      </w:pPr>
      <w:rPr>
        <w:rFonts w:ascii="Wingdings" w:hAnsi="Wingdings" w:hint="default"/>
      </w:rPr>
    </w:lvl>
    <w:lvl w:ilvl="3" w:tplc="DA6ABCCE">
      <w:start w:val="1"/>
      <w:numFmt w:val="bullet"/>
      <w:lvlText w:val=""/>
      <w:lvlJc w:val="left"/>
      <w:pPr>
        <w:tabs>
          <w:tab w:val="num" w:pos="1680"/>
        </w:tabs>
        <w:ind w:left="1680" w:hanging="420"/>
      </w:pPr>
      <w:rPr>
        <w:rFonts w:ascii="Wingdings" w:hAnsi="Wingdings" w:hint="default"/>
      </w:rPr>
    </w:lvl>
    <w:lvl w:ilvl="4" w:tplc="CC988806" w:tentative="1">
      <w:start w:val="1"/>
      <w:numFmt w:val="lowerLetter"/>
      <w:lvlText w:val="%5)"/>
      <w:lvlJc w:val="left"/>
      <w:pPr>
        <w:tabs>
          <w:tab w:val="num" w:pos="2100"/>
        </w:tabs>
        <w:ind w:left="2100" w:hanging="420"/>
      </w:pPr>
    </w:lvl>
    <w:lvl w:ilvl="5" w:tplc="C9DC9834" w:tentative="1">
      <w:start w:val="1"/>
      <w:numFmt w:val="lowerRoman"/>
      <w:lvlText w:val="%6."/>
      <w:lvlJc w:val="right"/>
      <w:pPr>
        <w:tabs>
          <w:tab w:val="num" w:pos="2520"/>
        </w:tabs>
        <w:ind w:left="2520" w:hanging="420"/>
      </w:pPr>
    </w:lvl>
    <w:lvl w:ilvl="6" w:tplc="A246EDBC" w:tentative="1">
      <w:start w:val="1"/>
      <w:numFmt w:val="decimal"/>
      <w:lvlText w:val="%7."/>
      <w:lvlJc w:val="left"/>
      <w:pPr>
        <w:tabs>
          <w:tab w:val="num" w:pos="2940"/>
        </w:tabs>
        <w:ind w:left="2940" w:hanging="420"/>
      </w:pPr>
    </w:lvl>
    <w:lvl w:ilvl="7" w:tplc="E98AF116" w:tentative="1">
      <w:start w:val="1"/>
      <w:numFmt w:val="lowerLetter"/>
      <w:lvlText w:val="%8)"/>
      <w:lvlJc w:val="left"/>
      <w:pPr>
        <w:tabs>
          <w:tab w:val="num" w:pos="3360"/>
        </w:tabs>
        <w:ind w:left="3360" w:hanging="420"/>
      </w:pPr>
    </w:lvl>
    <w:lvl w:ilvl="8" w:tplc="7DF0F368" w:tentative="1">
      <w:start w:val="1"/>
      <w:numFmt w:val="lowerRoman"/>
      <w:lvlText w:val="%9."/>
      <w:lvlJc w:val="right"/>
      <w:pPr>
        <w:tabs>
          <w:tab w:val="num" w:pos="3780"/>
        </w:tabs>
        <w:ind w:left="3780" w:hanging="420"/>
      </w:pPr>
    </w:lvl>
  </w:abstractNum>
  <w:abstractNum w:abstractNumId="39" w15:restartNumberingAfterBreak="0">
    <w:nsid w:val="400363AF"/>
    <w:multiLevelType w:val="multilevel"/>
    <w:tmpl w:val="C9F4209E"/>
    <w:styleLink w:val="31"/>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44121AA6"/>
    <w:multiLevelType w:val="hybridMultilevel"/>
    <w:tmpl w:val="0574B532"/>
    <w:lvl w:ilvl="0" w:tplc="FF60AD16">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46654773"/>
    <w:multiLevelType w:val="multilevel"/>
    <w:tmpl w:val="116EFFB0"/>
    <w:styleLink w:val="Style3"/>
    <w:lvl w:ilvl="0">
      <w:numFmt w:val="decimal"/>
      <w:lvlText w:val="%1."/>
      <w:lvlJc w:val="left"/>
      <w:pPr>
        <w:tabs>
          <w:tab w:val="num" w:pos="425"/>
        </w:tabs>
        <w:ind w:left="425" w:hanging="425"/>
      </w:pPr>
      <w:rPr>
        <w:rFonts w:ascii="宋体" w:eastAsia="宋体" w:hAnsi="宋体" w:hint="eastAsia"/>
        <w:sz w:val="21"/>
      </w:rPr>
    </w:lvl>
    <w:lvl w:ilvl="1">
      <w:numFmt w:val="decimal"/>
      <w:lvlText w:val="%1.%2."/>
      <w:lvlJc w:val="left"/>
      <w:pPr>
        <w:tabs>
          <w:tab w:val="num" w:pos="567"/>
        </w:tabs>
        <w:ind w:left="567" w:hanging="567"/>
      </w:pPr>
      <w:rPr>
        <w:rFonts w:ascii="宋体" w:eastAsia="宋体" w:hAnsi="宋体" w:cs="Arial" w:hint="default"/>
      </w:rPr>
    </w:lvl>
    <w:lvl w:ilvl="2">
      <w:numFmt w:val="none"/>
      <w:lvlRestart w:val="1"/>
      <w:lvlText w:val="2.1.1"/>
      <w:lvlJc w:val="left"/>
      <w:pPr>
        <w:tabs>
          <w:tab w:val="num" w:pos="709"/>
        </w:tabs>
        <w:ind w:left="709" w:hanging="709"/>
      </w:pPr>
      <w:rPr>
        <w:rFonts w:ascii="宋体" w:hAnsi="宋体" w:cs="Arial" w:hint="eastAsia"/>
      </w:rPr>
    </w:lvl>
    <w:lvl w:ilvl="3">
      <w:numFmt w:val="decimal"/>
      <w:lvlText w:val="%1.%2.%3.%4."/>
      <w:lvlJc w:val="left"/>
      <w:pPr>
        <w:tabs>
          <w:tab w:val="num" w:pos="851"/>
        </w:tabs>
        <w:ind w:left="851" w:hanging="851"/>
      </w:pPr>
      <w:rPr>
        <w:rFonts w:hint="eastAsia"/>
      </w:rPr>
    </w:lvl>
    <w:lvl w:ilvl="4">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numFmt w:val="decimal"/>
      <w:lvlText w:val="%1.%2.%3.%4.%5.%6.%7."/>
      <w:lvlJc w:val="left"/>
      <w:pPr>
        <w:tabs>
          <w:tab w:val="num" w:pos="1276"/>
        </w:tabs>
        <w:ind w:left="1276" w:hanging="1276"/>
      </w:pPr>
      <w:rPr>
        <w:rFonts w:hint="eastAsia"/>
      </w:rPr>
    </w:lvl>
    <w:lvl w:ilvl="7">
      <w:numFmt w:val="decimal"/>
      <w:lvlText w:val="%1.%2.%3.%4.%5.%6.%7.%8."/>
      <w:lvlJc w:val="left"/>
      <w:pPr>
        <w:tabs>
          <w:tab w:val="num" w:pos="1418"/>
        </w:tabs>
        <w:ind w:left="1418" w:hanging="1418"/>
      </w:pPr>
      <w:rPr>
        <w:rFonts w:hint="eastAsia"/>
      </w:rPr>
    </w:lvl>
    <w:lvl w:ilvl="8">
      <w:numFmt w:val="none"/>
      <w:lvlText w:val=""/>
      <w:lvlJc w:val="left"/>
      <w:pPr>
        <w:tabs>
          <w:tab w:val="num" w:pos="360"/>
        </w:tabs>
        <w:ind w:left="0" w:firstLine="0"/>
      </w:pPr>
      <w:rPr>
        <w:rFonts w:hint="eastAsia"/>
      </w:rPr>
    </w:lvl>
  </w:abstractNum>
  <w:abstractNum w:abstractNumId="42" w15:restartNumberingAfterBreak="0">
    <w:nsid w:val="47AD756B"/>
    <w:multiLevelType w:val="multilevel"/>
    <w:tmpl w:val="34004DC8"/>
    <w:lvl w:ilvl="0">
      <w:start w:val="1"/>
      <w:numFmt w:val="decimal"/>
      <w:pStyle w:val="RSLevel1"/>
      <w:lvlText w:val="%1"/>
      <w:lvlJc w:val="left"/>
      <w:pPr>
        <w:tabs>
          <w:tab w:val="num" w:pos="360"/>
        </w:tabs>
        <w:ind w:left="360" w:hanging="360"/>
      </w:pPr>
      <w:rPr>
        <w:rFonts w:ascii="Arial" w:hAnsi="Arial" w:hint="default"/>
      </w:rPr>
    </w:lvl>
    <w:lvl w:ilvl="1">
      <w:start w:val="1"/>
      <w:numFmt w:val="decimal"/>
      <w:pStyle w:val="RSLevel2"/>
      <w:lvlText w:val="%1.%2"/>
      <w:lvlJc w:val="left"/>
      <w:pPr>
        <w:tabs>
          <w:tab w:val="num" w:pos="360"/>
        </w:tabs>
        <w:ind w:left="360" w:hanging="36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RSLevel3"/>
      <w:lvlText w:val="%1.%2.%3"/>
      <w:lvlJc w:val="left"/>
      <w:pPr>
        <w:tabs>
          <w:tab w:val="num" w:pos="2112"/>
        </w:tabs>
        <w:ind w:left="2112" w:hanging="720"/>
      </w:pPr>
      <w:rPr>
        <w:rFonts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pStyle w:val="RSLevel4"/>
      <w:lvlText w:val="%1.%2.%3.%4"/>
      <w:lvlJc w:val="left"/>
      <w:pPr>
        <w:tabs>
          <w:tab w:val="num" w:pos="720"/>
        </w:tabs>
        <w:ind w:left="720" w:hanging="720"/>
      </w:pPr>
      <w:rPr>
        <w:rFonts w:hint="eastAsia"/>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4">
      <w:start w:val="1"/>
      <w:numFmt w:val="decimal"/>
      <w:pStyle w:val="RSLevel5"/>
      <w:lvlText w:val="%1.%2.%3.%4.%5"/>
      <w:lvlJc w:val="left"/>
      <w:pPr>
        <w:tabs>
          <w:tab w:val="num" w:pos="720"/>
        </w:tabs>
        <w:ind w:left="720" w:hanging="720"/>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80D5EEF"/>
    <w:multiLevelType w:val="hybridMultilevel"/>
    <w:tmpl w:val="705C0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90B6F47"/>
    <w:multiLevelType w:val="multilevel"/>
    <w:tmpl w:val="C59A222E"/>
    <w:styleLink w:val="Arial02353"/>
    <w:lvl w:ilvl="0">
      <w:start w:val="1"/>
      <w:numFmt w:val="chineseCountingThousand"/>
      <w:pStyle w:val="a5"/>
      <w:lvlText w:val="%1、"/>
      <w:lvlJc w:val="left"/>
      <w:pPr>
        <w:tabs>
          <w:tab w:val="num" w:pos="4706"/>
        </w:tabs>
        <w:ind w:left="4706" w:hanging="4706"/>
      </w:pPr>
      <w:rPr>
        <w:rFonts w:ascii="Arial" w:eastAsia="黑体" w:hAnsi="Arial" w:hint="default"/>
        <w:b/>
        <w:bCs/>
        <w:i w:val="0"/>
        <w:kern w:val="2"/>
        <w:sz w:val="32"/>
      </w:rPr>
    </w:lvl>
    <w:lvl w:ilvl="1">
      <w:start w:val="1"/>
      <w:numFmt w:val="decimal"/>
      <w:pStyle w:val="L1"/>
      <w:lvlText w:val="%2 "/>
      <w:lvlJc w:val="left"/>
      <w:pPr>
        <w:tabs>
          <w:tab w:val="num" w:pos="360"/>
        </w:tabs>
        <w:ind w:left="0" w:firstLine="0"/>
      </w:pPr>
      <w:rPr>
        <w:rFonts w:ascii="Arial" w:eastAsia="黑体" w:hAnsi="Arial" w:hint="default"/>
        <w:b/>
        <w:i w:val="0"/>
        <w:sz w:val="32"/>
      </w:rPr>
    </w:lvl>
    <w:lvl w:ilvl="2">
      <w:start w:val="1"/>
      <w:numFmt w:val="decimal"/>
      <w:pStyle w:val="L2"/>
      <w:lvlText w:val="%2.%3 "/>
      <w:lvlJc w:val="left"/>
      <w:pPr>
        <w:tabs>
          <w:tab w:val="num" w:pos="720"/>
        </w:tabs>
        <w:ind w:left="0" w:firstLine="0"/>
      </w:pPr>
      <w:rPr>
        <w:rFonts w:ascii="Arial" w:eastAsia="黑体" w:hAnsi="Arial" w:hint="default"/>
        <w:b/>
        <w:i w:val="0"/>
        <w:sz w:val="28"/>
      </w:rPr>
    </w:lvl>
    <w:lvl w:ilvl="3">
      <w:start w:val="1"/>
      <w:numFmt w:val="decimal"/>
      <w:pStyle w:val="L3"/>
      <w:lvlText w:val="%2.%3.%4 "/>
      <w:lvlJc w:val="left"/>
      <w:pPr>
        <w:tabs>
          <w:tab w:val="num" w:pos="720"/>
        </w:tabs>
        <w:ind w:left="0" w:firstLine="0"/>
      </w:pPr>
      <w:rPr>
        <w:rFonts w:ascii="Arial" w:eastAsia="黑体" w:hAnsi="Arial" w:hint="default"/>
        <w:b/>
        <w:i w:val="0"/>
        <w:sz w:val="24"/>
      </w:rPr>
    </w:lvl>
    <w:lvl w:ilvl="4">
      <w:start w:val="1"/>
      <w:numFmt w:val="decimal"/>
      <w:pStyle w:val="L4"/>
      <w:lvlText w:val="%2.%3.%4.%5 "/>
      <w:lvlJc w:val="left"/>
      <w:pPr>
        <w:tabs>
          <w:tab w:val="num" w:pos="1080"/>
        </w:tabs>
        <w:ind w:left="0" w:firstLine="0"/>
      </w:pPr>
      <w:rPr>
        <w:rFonts w:ascii="Arial" w:eastAsia="黑体" w:hAnsi="Arial" w:hint="default"/>
        <w:b/>
        <w:i w:val="0"/>
        <w:sz w:val="24"/>
      </w:rPr>
    </w:lvl>
    <w:lvl w:ilvl="5">
      <w:start w:val="1"/>
      <w:numFmt w:val="decimal"/>
      <w:pStyle w:val="52"/>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5" w15:restartNumberingAfterBreak="0">
    <w:nsid w:val="49CD7172"/>
    <w:multiLevelType w:val="hybridMultilevel"/>
    <w:tmpl w:val="04E2B384"/>
    <w:lvl w:ilvl="0" w:tplc="B0F4EF84">
      <w:start w:val="1"/>
      <w:numFmt w:val="decimal"/>
      <w:pStyle w:val="a6"/>
      <w:lvlText w:val="%1."/>
      <w:lvlJc w:val="left"/>
      <w:pPr>
        <w:tabs>
          <w:tab w:val="num" w:pos="420"/>
        </w:tabs>
        <w:ind w:left="420" w:hanging="420"/>
      </w:pPr>
    </w:lvl>
    <w:lvl w:ilvl="1" w:tplc="4B64C232">
      <w:start w:val="1"/>
      <w:numFmt w:val="decimal"/>
      <w:lvlText w:val="%2."/>
      <w:lvlJc w:val="left"/>
      <w:pPr>
        <w:tabs>
          <w:tab w:val="num" w:pos="1440"/>
        </w:tabs>
        <w:ind w:left="1440" w:hanging="360"/>
      </w:pPr>
    </w:lvl>
    <w:lvl w:ilvl="2" w:tplc="7FA681B4">
      <w:start w:val="1"/>
      <w:numFmt w:val="decimal"/>
      <w:lvlText w:val="%3."/>
      <w:lvlJc w:val="left"/>
      <w:pPr>
        <w:tabs>
          <w:tab w:val="num" w:pos="2160"/>
        </w:tabs>
        <w:ind w:left="2160" w:hanging="360"/>
      </w:pPr>
    </w:lvl>
    <w:lvl w:ilvl="3" w:tplc="794A92E4">
      <w:start w:val="1"/>
      <w:numFmt w:val="decimal"/>
      <w:lvlText w:val="%4."/>
      <w:lvlJc w:val="left"/>
      <w:pPr>
        <w:tabs>
          <w:tab w:val="num" w:pos="2880"/>
        </w:tabs>
        <w:ind w:left="2880" w:hanging="360"/>
      </w:pPr>
    </w:lvl>
    <w:lvl w:ilvl="4" w:tplc="DAB2967E">
      <w:start w:val="1"/>
      <w:numFmt w:val="decimal"/>
      <w:lvlText w:val="%5."/>
      <w:lvlJc w:val="left"/>
      <w:pPr>
        <w:tabs>
          <w:tab w:val="num" w:pos="3600"/>
        </w:tabs>
        <w:ind w:left="3600" w:hanging="360"/>
      </w:pPr>
    </w:lvl>
    <w:lvl w:ilvl="5" w:tplc="F446AAF2">
      <w:start w:val="1"/>
      <w:numFmt w:val="decimal"/>
      <w:lvlText w:val="%6."/>
      <w:lvlJc w:val="left"/>
      <w:pPr>
        <w:tabs>
          <w:tab w:val="num" w:pos="4320"/>
        </w:tabs>
        <w:ind w:left="4320" w:hanging="360"/>
      </w:pPr>
    </w:lvl>
    <w:lvl w:ilvl="6" w:tplc="783C0028">
      <w:start w:val="1"/>
      <w:numFmt w:val="decimal"/>
      <w:lvlText w:val="%7."/>
      <w:lvlJc w:val="left"/>
      <w:pPr>
        <w:tabs>
          <w:tab w:val="num" w:pos="5040"/>
        </w:tabs>
        <w:ind w:left="5040" w:hanging="360"/>
      </w:pPr>
    </w:lvl>
    <w:lvl w:ilvl="7" w:tplc="585424AC">
      <w:start w:val="1"/>
      <w:numFmt w:val="decimal"/>
      <w:lvlText w:val="%8."/>
      <w:lvlJc w:val="left"/>
      <w:pPr>
        <w:tabs>
          <w:tab w:val="num" w:pos="5760"/>
        </w:tabs>
        <w:ind w:left="5760" w:hanging="360"/>
      </w:pPr>
    </w:lvl>
    <w:lvl w:ilvl="8" w:tplc="673A9D52">
      <w:start w:val="1"/>
      <w:numFmt w:val="decimal"/>
      <w:lvlText w:val="%9."/>
      <w:lvlJc w:val="left"/>
      <w:pPr>
        <w:tabs>
          <w:tab w:val="num" w:pos="6480"/>
        </w:tabs>
        <w:ind w:left="6480" w:hanging="360"/>
      </w:pPr>
    </w:lvl>
  </w:abstractNum>
  <w:abstractNum w:abstractNumId="46" w15:restartNumberingAfterBreak="0">
    <w:nsid w:val="49DA75D8"/>
    <w:multiLevelType w:val="hybridMultilevel"/>
    <w:tmpl w:val="EF3EE69E"/>
    <w:lvl w:ilvl="0" w:tplc="64F234D6">
      <w:start w:val="1"/>
      <w:numFmt w:val="bullet"/>
      <w:pStyle w:val="BPbullet3"/>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47" w15:restartNumberingAfterBreak="0">
    <w:nsid w:val="4A167069"/>
    <w:multiLevelType w:val="hybridMultilevel"/>
    <w:tmpl w:val="18DAA7A6"/>
    <w:lvl w:ilvl="0" w:tplc="0409000F">
      <w:start w:val="1"/>
      <w:numFmt w:val="bullet"/>
      <w:pStyle w:val="bullet10"/>
      <w:lvlText w:val=""/>
      <w:lvlJc w:val="left"/>
      <w:pPr>
        <w:tabs>
          <w:tab w:val="num" w:pos="1606"/>
        </w:tabs>
        <w:ind w:left="1606" w:hanging="360"/>
      </w:pPr>
      <w:rPr>
        <w:rFonts w:ascii="Symbol" w:hAnsi="Symbol" w:hint="default"/>
        <w:color w:val="336699"/>
        <w:sz w:val="16"/>
      </w:rPr>
    </w:lvl>
    <w:lvl w:ilvl="1" w:tplc="04090019">
      <w:start w:val="1"/>
      <w:numFmt w:val="bullet"/>
      <w:lvlText w:val="o"/>
      <w:lvlJc w:val="left"/>
      <w:pPr>
        <w:tabs>
          <w:tab w:val="num" w:pos="1966"/>
        </w:tabs>
        <w:ind w:left="1966" w:hanging="360"/>
      </w:pPr>
      <w:rPr>
        <w:rFonts w:ascii="Courier New" w:hAnsi="Courier New" w:cs="Courier New" w:hint="default"/>
      </w:rPr>
    </w:lvl>
    <w:lvl w:ilvl="2" w:tplc="0409001B">
      <w:start w:val="1"/>
      <w:numFmt w:val="bullet"/>
      <w:lvlText w:val=""/>
      <w:lvlJc w:val="left"/>
      <w:pPr>
        <w:tabs>
          <w:tab w:val="num" w:pos="2686"/>
        </w:tabs>
        <w:ind w:left="2686" w:hanging="360"/>
      </w:pPr>
      <w:rPr>
        <w:rFonts w:ascii="Wingdings" w:hAnsi="Wingdings" w:hint="default"/>
      </w:rPr>
    </w:lvl>
    <w:lvl w:ilvl="3" w:tplc="0409000F">
      <w:start w:val="1"/>
      <w:numFmt w:val="bullet"/>
      <w:lvlText w:val=""/>
      <w:lvlJc w:val="left"/>
      <w:pPr>
        <w:tabs>
          <w:tab w:val="num" w:pos="3406"/>
        </w:tabs>
        <w:ind w:left="3406" w:hanging="360"/>
      </w:pPr>
      <w:rPr>
        <w:rFonts w:ascii="Symbol" w:hAnsi="Symbol" w:hint="default"/>
      </w:rPr>
    </w:lvl>
    <w:lvl w:ilvl="4" w:tplc="04090019" w:tentative="1">
      <w:start w:val="1"/>
      <w:numFmt w:val="bullet"/>
      <w:lvlText w:val="o"/>
      <w:lvlJc w:val="left"/>
      <w:pPr>
        <w:tabs>
          <w:tab w:val="num" w:pos="4126"/>
        </w:tabs>
        <w:ind w:left="4126" w:hanging="360"/>
      </w:pPr>
      <w:rPr>
        <w:rFonts w:ascii="Courier New" w:hAnsi="Courier New" w:cs="Courier New" w:hint="default"/>
      </w:rPr>
    </w:lvl>
    <w:lvl w:ilvl="5" w:tplc="0409001B" w:tentative="1">
      <w:start w:val="1"/>
      <w:numFmt w:val="bullet"/>
      <w:lvlText w:val=""/>
      <w:lvlJc w:val="left"/>
      <w:pPr>
        <w:tabs>
          <w:tab w:val="num" w:pos="4846"/>
        </w:tabs>
        <w:ind w:left="4846" w:hanging="360"/>
      </w:pPr>
      <w:rPr>
        <w:rFonts w:ascii="Wingdings" w:hAnsi="Wingdings" w:hint="default"/>
      </w:rPr>
    </w:lvl>
    <w:lvl w:ilvl="6" w:tplc="0409000F" w:tentative="1">
      <w:start w:val="1"/>
      <w:numFmt w:val="bullet"/>
      <w:lvlText w:val=""/>
      <w:lvlJc w:val="left"/>
      <w:pPr>
        <w:tabs>
          <w:tab w:val="num" w:pos="5566"/>
        </w:tabs>
        <w:ind w:left="5566" w:hanging="360"/>
      </w:pPr>
      <w:rPr>
        <w:rFonts w:ascii="Symbol" w:hAnsi="Symbol" w:hint="default"/>
      </w:rPr>
    </w:lvl>
    <w:lvl w:ilvl="7" w:tplc="04090019" w:tentative="1">
      <w:start w:val="1"/>
      <w:numFmt w:val="bullet"/>
      <w:lvlText w:val="o"/>
      <w:lvlJc w:val="left"/>
      <w:pPr>
        <w:tabs>
          <w:tab w:val="num" w:pos="6286"/>
        </w:tabs>
        <w:ind w:left="6286" w:hanging="360"/>
      </w:pPr>
      <w:rPr>
        <w:rFonts w:ascii="Courier New" w:hAnsi="Courier New" w:cs="Courier New" w:hint="default"/>
      </w:rPr>
    </w:lvl>
    <w:lvl w:ilvl="8" w:tplc="0409001B" w:tentative="1">
      <w:start w:val="1"/>
      <w:numFmt w:val="bullet"/>
      <w:lvlText w:val=""/>
      <w:lvlJc w:val="left"/>
      <w:pPr>
        <w:tabs>
          <w:tab w:val="num" w:pos="7006"/>
        </w:tabs>
        <w:ind w:left="7006" w:hanging="360"/>
      </w:pPr>
      <w:rPr>
        <w:rFonts w:ascii="Wingdings" w:hAnsi="Wingdings" w:hint="default"/>
      </w:rPr>
    </w:lvl>
  </w:abstractNum>
  <w:abstractNum w:abstractNumId="48" w15:restartNumberingAfterBreak="0">
    <w:nsid w:val="50297B8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9" w15:restartNumberingAfterBreak="0">
    <w:nsid w:val="504228F0"/>
    <w:multiLevelType w:val="hybridMultilevel"/>
    <w:tmpl w:val="3DAE95B6"/>
    <w:lvl w:ilvl="0" w:tplc="282EDFCE">
      <w:start w:val="1"/>
      <w:numFmt w:val="decimal"/>
      <w:pStyle w:val="BPnumber1"/>
      <w:lvlText w:val="%1)"/>
      <w:lvlJc w:val="left"/>
      <w:pPr>
        <w:tabs>
          <w:tab w:val="num" w:pos="1534"/>
        </w:tabs>
        <w:ind w:left="1534" w:hanging="360"/>
      </w:pPr>
      <w:rPr>
        <w:rFonts w:hint="eastAsia"/>
      </w:rPr>
    </w:lvl>
    <w:lvl w:ilvl="1" w:tplc="5D749738" w:tentative="1">
      <w:start w:val="1"/>
      <w:numFmt w:val="bullet"/>
      <w:lvlText w:val="o"/>
      <w:lvlJc w:val="left"/>
      <w:pPr>
        <w:tabs>
          <w:tab w:val="num" w:pos="1174"/>
        </w:tabs>
        <w:ind w:left="1174" w:hanging="360"/>
      </w:pPr>
      <w:rPr>
        <w:rFonts w:ascii="Courier New" w:hAnsi="Courier New" w:hint="default"/>
      </w:rPr>
    </w:lvl>
    <w:lvl w:ilvl="2" w:tplc="A4D85A0C" w:tentative="1">
      <w:start w:val="1"/>
      <w:numFmt w:val="bullet"/>
      <w:lvlText w:val=""/>
      <w:lvlJc w:val="left"/>
      <w:pPr>
        <w:tabs>
          <w:tab w:val="num" w:pos="1894"/>
        </w:tabs>
        <w:ind w:left="1894" w:hanging="360"/>
      </w:pPr>
      <w:rPr>
        <w:rFonts w:ascii="Wingdings" w:hAnsi="Wingdings" w:hint="default"/>
      </w:rPr>
    </w:lvl>
    <w:lvl w:ilvl="3" w:tplc="DBAC1206" w:tentative="1">
      <w:start w:val="1"/>
      <w:numFmt w:val="bullet"/>
      <w:lvlText w:val=""/>
      <w:lvlJc w:val="left"/>
      <w:pPr>
        <w:tabs>
          <w:tab w:val="num" w:pos="2614"/>
        </w:tabs>
        <w:ind w:left="2614" w:hanging="360"/>
      </w:pPr>
      <w:rPr>
        <w:rFonts w:ascii="Symbol" w:hAnsi="Symbol" w:hint="default"/>
      </w:rPr>
    </w:lvl>
    <w:lvl w:ilvl="4" w:tplc="B518D136" w:tentative="1">
      <w:start w:val="1"/>
      <w:numFmt w:val="bullet"/>
      <w:lvlText w:val="o"/>
      <w:lvlJc w:val="left"/>
      <w:pPr>
        <w:tabs>
          <w:tab w:val="num" w:pos="3334"/>
        </w:tabs>
        <w:ind w:left="3334" w:hanging="360"/>
      </w:pPr>
      <w:rPr>
        <w:rFonts w:ascii="Courier New" w:hAnsi="Courier New" w:hint="default"/>
      </w:rPr>
    </w:lvl>
    <w:lvl w:ilvl="5" w:tplc="B9A8D59E" w:tentative="1">
      <w:start w:val="1"/>
      <w:numFmt w:val="bullet"/>
      <w:lvlText w:val=""/>
      <w:lvlJc w:val="left"/>
      <w:pPr>
        <w:tabs>
          <w:tab w:val="num" w:pos="4054"/>
        </w:tabs>
        <w:ind w:left="4054" w:hanging="360"/>
      </w:pPr>
      <w:rPr>
        <w:rFonts w:ascii="Wingdings" w:hAnsi="Wingdings" w:hint="default"/>
      </w:rPr>
    </w:lvl>
    <w:lvl w:ilvl="6" w:tplc="91D041B8" w:tentative="1">
      <w:start w:val="1"/>
      <w:numFmt w:val="bullet"/>
      <w:lvlText w:val=""/>
      <w:lvlJc w:val="left"/>
      <w:pPr>
        <w:tabs>
          <w:tab w:val="num" w:pos="4774"/>
        </w:tabs>
        <w:ind w:left="4774" w:hanging="360"/>
      </w:pPr>
      <w:rPr>
        <w:rFonts w:ascii="Symbol" w:hAnsi="Symbol" w:hint="default"/>
      </w:rPr>
    </w:lvl>
    <w:lvl w:ilvl="7" w:tplc="8D72EBAE" w:tentative="1">
      <w:start w:val="1"/>
      <w:numFmt w:val="bullet"/>
      <w:lvlText w:val="o"/>
      <w:lvlJc w:val="left"/>
      <w:pPr>
        <w:tabs>
          <w:tab w:val="num" w:pos="5494"/>
        </w:tabs>
        <w:ind w:left="5494" w:hanging="360"/>
      </w:pPr>
      <w:rPr>
        <w:rFonts w:ascii="Courier New" w:hAnsi="Courier New" w:hint="default"/>
      </w:rPr>
    </w:lvl>
    <w:lvl w:ilvl="8" w:tplc="0AE0866E" w:tentative="1">
      <w:start w:val="1"/>
      <w:numFmt w:val="bullet"/>
      <w:lvlText w:val=""/>
      <w:lvlJc w:val="left"/>
      <w:pPr>
        <w:tabs>
          <w:tab w:val="num" w:pos="6214"/>
        </w:tabs>
        <w:ind w:left="6214" w:hanging="360"/>
      </w:pPr>
      <w:rPr>
        <w:rFonts w:ascii="Wingdings" w:hAnsi="Wingdings" w:hint="default"/>
      </w:rPr>
    </w:lvl>
  </w:abstractNum>
  <w:abstractNum w:abstractNumId="50" w15:restartNumberingAfterBreak="0">
    <w:nsid w:val="522771B0"/>
    <w:multiLevelType w:val="hybridMultilevel"/>
    <w:tmpl w:val="F13896AE"/>
    <w:lvl w:ilvl="0" w:tplc="0409000F">
      <w:start w:val="1"/>
      <w:numFmt w:val="bullet"/>
      <w:pStyle w:val="Bullet01"/>
      <w:lvlText w:val=""/>
      <w:lvlJc w:val="left"/>
      <w:pPr>
        <w:tabs>
          <w:tab w:val="num" w:pos="576"/>
        </w:tabs>
        <w:ind w:left="576" w:hanging="288"/>
      </w:pPr>
      <w:rPr>
        <w:rFonts w:ascii="Wingdings" w:hAnsi="Wingdings" w:hint="default"/>
        <w:color w:val="000066"/>
        <w:sz w:val="16"/>
        <w:szCs w:val="16"/>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36214E4"/>
    <w:multiLevelType w:val="hybridMultilevel"/>
    <w:tmpl w:val="2A4C1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9067653"/>
    <w:multiLevelType w:val="hybridMultilevel"/>
    <w:tmpl w:val="79A67B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5A692D80"/>
    <w:multiLevelType w:val="hybridMultilevel"/>
    <w:tmpl w:val="6958B76E"/>
    <w:lvl w:ilvl="0" w:tplc="29A619A2">
      <w:start w:val="1"/>
      <w:numFmt w:val="decimal"/>
      <w:pStyle w:val="b2"/>
      <w:lvlText w:val="%1)"/>
      <w:lvlJc w:val="left"/>
      <w:pPr>
        <w:tabs>
          <w:tab w:val="num" w:pos="794"/>
        </w:tabs>
        <w:ind w:left="794" w:hanging="397"/>
      </w:pPr>
      <w:rPr>
        <w:rFonts w:hint="eastAsia"/>
      </w:rPr>
    </w:lvl>
    <w:lvl w:ilvl="1" w:tplc="04090019">
      <w:start w:val="7"/>
      <w:numFmt w:val="decimal"/>
      <w:lvlText w:val="%2."/>
      <w:lvlJc w:val="left"/>
      <w:pPr>
        <w:tabs>
          <w:tab w:val="num" w:pos="503"/>
        </w:tabs>
        <w:ind w:left="503" w:hanging="420"/>
      </w:pPr>
      <w:rPr>
        <w:rFonts w:hint="eastAsia"/>
      </w:rPr>
    </w:lvl>
    <w:lvl w:ilvl="2" w:tplc="0409001B" w:tentative="1">
      <w:start w:val="1"/>
      <w:numFmt w:val="lowerRoman"/>
      <w:lvlText w:val="%3."/>
      <w:lvlJc w:val="right"/>
      <w:pPr>
        <w:tabs>
          <w:tab w:val="num" w:pos="923"/>
        </w:tabs>
        <w:ind w:left="923" w:hanging="420"/>
      </w:pPr>
    </w:lvl>
    <w:lvl w:ilvl="3" w:tplc="0409000F" w:tentative="1">
      <w:start w:val="1"/>
      <w:numFmt w:val="decimal"/>
      <w:lvlText w:val="%4."/>
      <w:lvlJc w:val="left"/>
      <w:pPr>
        <w:tabs>
          <w:tab w:val="num" w:pos="1343"/>
        </w:tabs>
        <w:ind w:left="1343" w:hanging="420"/>
      </w:pPr>
    </w:lvl>
    <w:lvl w:ilvl="4" w:tplc="04090019" w:tentative="1">
      <w:start w:val="1"/>
      <w:numFmt w:val="lowerLetter"/>
      <w:lvlText w:val="%5)"/>
      <w:lvlJc w:val="left"/>
      <w:pPr>
        <w:tabs>
          <w:tab w:val="num" w:pos="1763"/>
        </w:tabs>
        <w:ind w:left="1763" w:hanging="420"/>
      </w:pPr>
    </w:lvl>
    <w:lvl w:ilvl="5" w:tplc="0409001B" w:tentative="1">
      <w:start w:val="1"/>
      <w:numFmt w:val="lowerRoman"/>
      <w:lvlText w:val="%6."/>
      <w:lvlJc w:val="right"/>
      <w:pPr>
        <w:tabs>
          <w:tab w:val="num" w:pos="2183"/>
        </w:tabs>
        <w:ind w:left="2183" w:hanging="420"/>
      </w:pPr>
    </w:lvl>
    <w:lvl w:ilvl="6" w:tplc="0409000F" w:tentative="1">
      <w:start w:val="1"/>
      <w:numFmt w:val="decimal"/>
      <w:lvlText w:val="%7."/>
      <w:lvlJc w:val="left"/>
      <w:pPr>
        <w:tabs>
          <w:tab w:val="num" w:pos="2603"/>
        </w:tabs>
        <w:ind w:left="2603" w:hanging="420"/>
      </w:pPr>
    </w:lvl>
    <w:lvl w:ilvl="7" w:tplc="04090019" w:tentative="1">
      <w:start w:val="1"/>
      <w:numFmt w:val="lowerLetter"/>
      <w:lvlText w:val="%8)"/>
      <w:lvlJc w:val="left"/>
      <w:pPr>
        <w:tabs>
          <w:tab w:val="num" w:pos="3023"/>
        </w:tabs>
        <w:ind w:left="3023" w:hanging="420"/>
      </w:pPr>
    </w:lvl>
    <w:lvl w:ilvl="8" w:tplc="0409001B" w:tentative="1">
      <w:start w:val="1"/>
      <w:numFmt w:val="lowerRoman"/>
      <w:lvlText w:val="%9."/>
      <w:lvlJc w:val="right"/>
      <w:pPr>
        <w:tabs>
          <w:tab w:val="num" w:pos="3443"/>
        </w:tabs>
        <w:ind w:left="3443" w:hanging="420"/>
      </w:pPr>
    </w:lvl>
  </w:abstractNum>
  <w:abstractNum w:abstractNumId="54" w15:restartNumberingAfterBreak="0">
    <w:nsid w:val="5CD63809"/>
    <w:multiLevelType w:val="hybridMultilevel"/>
    <w:tmpl w:val="74F09AC8"/>
    <w:lvl w:ilvl="0" w:tplc="04090001">
      <w:start w:val="1"/>
      <w:numFmt w:val="bullet"/>
      <w:pStyle w:val="BPbullet1"/>
      <w:lvlText w:val=""/>
      <w:lvlJc w:val="left"/>
      <w:pPr>
        <w:tabs>
          <w:tab w:val="num" w:pos="1534"/>
        </w:tabs>
        <w:ind w:left="1534" w:hanging="360"/>
      </w:pPr>
      <w:rPr>
        <w:rFonts w:ascii="Wingdings" w:hAnsi="Wingdings" w:hint="default"/>
        <w:sz w:val="20"/>
      </w:rPr>
    </w:lvl>
    <w:lvl w:ilvl="1" w:tplc="04090003" w:tentative="1">
      <w:start w:val="1"/>
      <w:numFmt w:val="bullet"/>
      <w:lvlText w:val="o"/>
      <w:lvlJc w:val="left"/>
      <w:pPr>
        <w:tabs>
          <w:tab w:val="num" w:pos="1174"/>
        </w:tabs>
        <w:ind w:left="1174" w:hanging="360"/>
      </w:pPr>
      <w:rPr>
        <w:rFonts w:ascii="Courier New" w:hAnsi="Courier New" w:hint="default"/>
      </w:rPr>
    </w:lvl>
    <w:lvl w:ilvl="2" w:tplc="04090005" w:tentative="1">
      <w:start w:val="1"/>
      <w:numFmt w:val="bullet"/>
      <w:lvlText w:val=""/>
      <w:lvlJc w:val="left"/>
      <w:pPr>
        <w:tabs>
          <w:tab w:val="num" w:pos="1894"/>
        </w:tabs>
        <w:ind w:left="1894" w:hanging="360"/>
      </w:pPr>
      <w:rPr>
        <w:rFonts w:ascii="Wingdings" w:hAnsi="Wingdings" w:hint="default"/>
      </w:rPr>
    </w:lvl>
    <w:lvl w:ilvl="3" w:tplc="04090001" w:tentative="1">
      <w:start w:val="1"/>
      <w:numFmt w:val="bullet"/>
      <w:lvlText w:val=""/>
      <w:lvlJc w:val="left"/>
      <w:pPr>
        <w:tabs>
          <w:tab w:val="num" w:pos="2614"/>
        </w:tabs>
        <w:ind w:left="2614" w:hanging="360"/>
      </w:pPr>
      <w:rPr>
        <w:rFonts w:ascii="Symbol" w:hAnsi="Symbol" w:hint="default"/>
      </w:rPr>
    </w:lvl>
    <w:lvl w:ilvl="4" w:tplc="04090003" w:tentative="1">
      <w:start w:val="1"/>
      <w:numFmt w:val="bullet"/>
      <w:lvlText w:val="o"/>
      <w:lvlJc w:val="left"/>
      <w:pPr>
        <w:tabs>
          <w:tab w:val="num" w:pos="3334"/>
        </w:tabs>
        <w:ind w:left="3334" w:hanging="360"/>
      </w:pPr>
      <w:rPr>
        <w:rFonts w:ascii="Courier New" w:hAnsi="Courier New" w:hint="default"/>
      </w:rPr>
    </w:lvl>
    <w:lvl w:ilvl="5" w:tplc="04090005" w:tentative="1">
      <w:start w:val="1"/>
      <w:numFmt w:val="bullet"/>
      <w:lvlText w:val=""/>
      <w:lvlJc w:val="left"/>
      <w:pPr>
        <w:tabs>
          <w:tab w:val="num" w:pos="4054"/>
        </w:tabs>
        <w:ind w:left="4054" w:hanging="360"/>
      </w:pPr>
      <w:rPr>
        <w:rFonts w:ascii="Wingdings" w:hAnsi="Wingdings" w:hint="default"/>
      </w:rPr>
    </w:lvl>
    <w:lvl w:ilvl="6" w:tplc="04090001" w:tentative="1">
      <w:start w:val="1"/>
      <w:numFmt w:val="bullet"/>
      <w:lvlText w:val=""/>
      <w:lvlJc w:val="left"/>
      <w:pPr>
        <w:tabs>
          <w:tab w:val="num" w:pos="4774"/>
        </w:tabs>
        <w:ind w:left="4774" w:hanging="360"/>
      </w:pPr>
      <w:rPr>
        <w:rFonts w:ascii="Symbol" w:hAnsi="Symbol" w:hint="default"/>
      </w:rPr>
    </w:lvl>
    <w:lvl w:ilvl="7" w:tplc="04090003" w:tentative="1">
      <w:start w:val="1"/>
      <w:numFmt w:val="bullet"/>
      <w:lvlText w:val="o"/>
      <w:lvlJc w:val="left"/>
      <w:pPr>
        <w:tabs>
          <w:tab w:val="num" w:pos="5494"/>
        </w:tabs>
        <w:ind w:left="5494" w:hanging="360"/>
      </w:pPr>
      <w:rPr>
        <w:rFonts w:ascii="Courier New" w:hAnsi="Courier New" w:hint="default"/>
      </w:rPr>
    </w:lvl>
    <w:lvl w:ilvl="8" w:tplc="04090005" w:tentative="1">
      <w:start w:val="1"/>
      <w:numFmt w:val="bullet"/>
      <w:lvlText w:val=""/>
      <w:lvlJc w:val="left"/>
      <w:pPr>
        <w:tabs>
          <w:tab w:val="num" w:pos="6214"/>
        </w:tabs>
        <w:ind w:left="6214" w:hanging="360"/>
      </w:pPr>
      <w:rPr>
        <w:rFonts w:ascii="Wingdings" w:hAnsi="Wingdings" w:hint="default"/>
      </w:rPr>
    </w:lvl>
  </w:abstractNum>
  <w:abstractNum w:abstractNumId="55" w15:restartNumberingAfterBreak="0">
    <w:nsid w:val="5D1A7726"/>
    <w:multiLevelType w:val="multilevel"/>
    <w:tmpl w:val="19F2A672"/>
    <w:lvl w:ilvl="0">
      <w:start w:val="1"/>
      <w:numFmt w:val="upperLetter"/>
      <w:pStyle w:val="QB1"/>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6" w15:restartNumberingAfterBreak="0">
    <w:nsid w:val="621D3DF3"/>
    <w:multiLevelType w:val="hybridMultilevel"/>
    <w:tmpl w:val="7BC00FF0"/>
    <w:lvl w:ilvl="0" w:tplc="D96200D2">
      <w:start w:val="1"/>
      <w:numFmt w:val="bullet"/>
      <w:pStyle w:val="60"/>
      <w:lvlText w:val=""/>
      <w:lvlJc w:val="left"/>
      <w:pPr>
        <w:tabs>
          <w:tab w:val="num" w:pos="720"/>
        </w:tabs>
        <w:ind w:left="7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65E13960"/>
    <w:multiLevelType w:val="hybridMultilevel"/>
    <w:tmpl w:val="5B3A2E54"/>
    <w:lvl w:ilvl="0" w:tplc="2B48BC04">
      <w:start w:val="1"/>
      <w:numFmt w:val="bullet"/>
      <w:pStyle w:val="ItemListCharCharCharCharChar"/>
      <w:lvlText w:val=""/>
      <w:lvlJc w:val="left"/>
      <w:pPr>
        <w:tabs>
          <w:tab w:val="num" w:pos="1644"/>
        </w:tabs>
        <w:ind w:left="1644" w:hanging="510"/>
      </w:pPr>
      <w:rPr>
        <w:rFonts w:ascii="Wingdings" w:hAnsi="Wingdings" w:cs="Wingdings" w:hint="default"/>
        <w:color w:val="auto"/>
        <w:sz w:val="13"/>
        <w:szCs w:val="13"/>
        <w:u w:val="none"/>
      </w:rPr>
    </w:lvl>
    <w:lvl w:ilvl="1" w:tplc="7474E09E">
      <w:start w:val="1"/>
      <w:numFmt w:val="decimal"/>
      <w:lvlText w:val="%2."/>
      <w:lvlJc w:val="left"/>
      <w:pPr>
        <w:tabs>
          <w:tab w:val="num" w:pos="840"/>
        </w:tabs>
        <w:ind w:left="840" w:hanging="420"/>
      </w:pPr>
      <w:rPr>
        <w:rFonts w:hint="default"/>
        <w:color w:val="auto"/>
        <w:sz w:val="13"/>
        <w:szCs w:val="13"/>
        <w:u w:val="none"/>
      </w:rPr>
    </w:lvl>
    <w:lvl w:ilvl="2" w:tplc="BBD803CC">
      <w:start w:val="1"/>
      <w:numFmt w:val="bullet"/>
      <w:lvlText w:val=""/>
      <w:lvlJc w:val="left"/>
      <w:pPr>
        <w:tabs>
          <w:tab w:val="num" w:pos="1260"/>
        </w:tabs>
        <w:ind w:left="1260" w:hanging="420"/>
      </w:pPr>
      <w:rPr>
        <w:rFonts w:ascii="Wingdings" w:hAnsi="Wingdings" w:hint="default"/>
      </w:rPr>
    </w:lvl>
    <w:lvl w:ilvl="3" w:tplc="E892B6AE">
      <w:start w:val="1"/>
      <w:numFmt w:val="bullet"/>
      <w:lvlText w:val=""/>
      <w:lvlJc w:val="left"/>
      <w:pPr>
        <w:tabs>
          <w:tab w:val="num" w:pos="1680"/>
        </w:tabs>
        <w:ind w:left="1680" w:hanging="420"/>
      </w:pPr>
      <w:rPr>
        <w:rFonts w:ascii="Wingdings" w:hAnsi="Wingdings" w:hint="default"/>
      </w:rPr>
    </w:lvl>
    <w:lvl w:ilvl="4" w:tplc="B608F2BC">
      <w:start w:val="1"/>
      <w:numFmt w:val="decimal"/>
      <w:lvlText w:val="（%5）"/>
      <w:lvlJc w:val="left"/>
      <w:pPr>
        <w:tabs>
          <w:tab w:val="num" w:pos="2400"/>
        </w:tabs>
        <w:ind w:left="2400" w:hanging="720"/>
      </w:pPr>
      <w:rPr>
        <w:rFonts w:hint="default"/>
      </w:rPr>
    </w:lvl>
    <w:lvl w:ilvl="5" w:tplc="C41E4C5E" w:tentative="1">
      <w:start w:val="1"/>
      <w:numFmt w:val="bullet"/>
      <w:lvlText w:val=""/>
      <w:lvlJc w:val="left"/>
      <w:pPr>
        <w:tabs>
          <w:tab w:val="num" w:pos="2520"/>
        </w:tabs>
        <w:ind w:left="2520" w:hanging="420"/>
      </w:pPr>
      <w:rPr>
        <w:rFonts w:ascii="Wingdings" w:hAnsi="Wingdings" w:hint="default"/>
      </w:rPr>
    </w:lvl>
    <w:lvl w:ilvl="6" w:tplc="0CBCED02" w:tentative="1">
      <w:start w:val="1"/>
      <w:numFmt w:val="bullet"/>
      <w:lvlText w:val=""/>
      <w:lvlJc w:val="left"/>
      <w:pPr>
        <w:tabs>
          <w:tab w:val="num" w:pos="2940"/>
        </w:tabs>
        <w:ind w:left="2940" w:hanging="420"/>
      </w:pPr>
      <w:rPr>
        <w:rFonts w:ascii="Wingdings" w:hAnsi="Wingdings" w:hint="default"/>
      </w:rPr>
    </w:lvl>
    <w:lvl w:ilvl="7" w:tplc="12103294" w:tentative="1">
      <w:start w:val="1"/>
      <w:numFmt w:val="bullet"/>
      <w:lvlText w:val=""/>
      <w:lvlJc w:val="left"/>
      <w:pPr>
        <w:tabs>
          <w:tab w:val="num" w:pos="3360"/>
        </w:tabs>
        <w:ind w:left="3360" w:hanging="420"/>
      </w:pPr>
      <w:rPr>
        <w:rFonts w:ascii="Wingdings" w:hAnsi="Wingdings" w:hint="default"/>
      </w:rPr>
    </w:lvl>
    <w:lvl w:ilvl="8" w:tplc="A04E6EBE" w:tentative="1">
      <w:start w:val="1"/>
      <w:numFmt w:val="bullet"/>
      <w:lvlText w:val=""/>
      <w:lvlJc w:val="left"/>
      <w:pPr>
        <w:tabs>
          <w:tab w:val="num" w:pos="3780"/>
        </w:tabs>
        <w:ind w:left="3780" w:hanging="420"/>
      </w:pPr>
      <w:rPr>
        <w:rFonts w:ascii="Wingdings" w:hAnsi="Wingdings" w:hint="default"/>
      </w:rPr>
    </w:lvl>
  </w:abstractNum>
  <w:abstractNum w:abstractNumId="58" w15:restartNumberingAfterBreak="0">
    <w:nsid w:val="667437AC"/>
    <w:multiLevelType w:val="hybridMultilevel"/>
    <w:tmpl w:val="79B6AA00"/>
    <w:styleLink w:val="a7"/>
    <w:lvl w:ilvl="0" w:tplc="7D14D43A">
      <w:start w:val="1"/>
      <w:numFmt w:val="bullet"/>
      <w:pStyle w:val="NotesTextList0"/>
      <w:lvlText w:val=""/>
      <w:lvlJc w:val="left"/>
      <w:pPr>
        <w:tabs>
          <w:tab w:val="num" w:pos="284"/>
        </w:tabs>
        <w:ind w:left="284" w:hanging="284"/>
      </w:pPr>
      <w:rPr>
        <w:rFonts w:ascii="Wingdings" w:hAnsi="Wingdings" w:cs="Wingdings" w:hint="default"/>
        <w:position w:val="0"/>
        <w:sz w:val="16"/>
        <w:szCs w:val="16"/>
        <w:effect w:val="none"/>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59" w15:restartNumberingAfterBreak="0">
    <w:nsid w:val="68501E23"/>
    <w:multiLevelType w:val="singleLevel"/>
    <w:tmpl w:val="D0004124"/>
    <w:lvl w:ilvl="0">
      <w:start w:val="1"/>
      <w:numFmt w:val="bullet"/>
      <w:pStyle w:val="32"/>
      <w:lvlText w:val=""/>
      <w:lvlJc w:val="left"/>
      <w:pPr>
        <w:tabs>
          <w:tab w:val="num" w:pos="360"/>
        </w:tabs>
        <w:ind w:left="360" w:hanging="360"/>
      </w:pPr>
      <w:rPr>
        <w:rFonts w:ascii="Symbol" w:hAnsi="Symbol" w:hint="default"/>
      </w:rPr>
    </w:lvl>
  </w:abstractNum>
  <w:abstractNum w:abstractNumId="60" w15:restartNumberingAfterBreak="0">
    <w:nsid w:val="68804DFB"/>
    <w:multiLevelType w:val="multilevel"/>
    <w:tmpl w:val="DFA2F89A"/>
    <w:lvl w:ilvl="0">
      <w:start w:val="1"/>
      <w:numFmt w:val="decimal"/>
      <w:pStyle w:val="Numberedlist21"/>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1" w15:restartNumberingAfterBreak="0">
    <w:nsid w:val="6C8624BA"/>
    <w:multiLevelType w:val="hybridMultilevel"/>
    <w:tmpl w:val="60A65456"/>
    <w:lvl w:ilvl="0" w:tplc="275EAFCE">
      <w:start w:val="1"/>
      <w:numFmt w:val="bullet"/>
      <w:pStyle w:val="BulletL1"/>
      <w:lvlText w:val=""/>
      <w:lvlJc w:val="left"/>
      <w:pPr>
        <w:tabs>
          <w:tab w:val="num" w:pos="360"/>
        </w:tabs>
        <w:ind w:left="360" w:hanging="360"/>
      </w:pPr>
      <w:rPr>
        <w:rFonts w:ascii="Symbol" w:hAnsi="Symbol" w:hint="default"/>
        <w:sz w:val="20"/>
      </w:rPr>
    </w:lvl>
    <w:lvl w:ilvl="1" w:tplc="FB20917E">
      <w:start w:val="1"/>
      <w:numFmt w:val="bullet"/>
      <w:lvlText w:val="o"/>
      <w:lvlJc w:val="left"/>
      <w:pPr>
        <w:tabs>
          <w:tab w:val="num" w:pos="1440"/>
        </w:tabs>
        <w:ind w:left="1440" w:hanging="360"/>
      </w:pPr>
      <w:rPr>
        <w:rFonts w:ascii="Courier New" w:hAnsi="Courier New" w:hint="default"/>
      </w:rPr>
    </w:lvl>
    <w:lvl w:ilvl="2" w:tplc="F7BA208C">
      <w:start w:val="1"/>
      <w:numFmt w:val="bullet"/>
      <w:lvlText w:val=""/>
      <w:lvlJc w:val="left"/>
      <w:pPr>
        <w:tabs>
          <w:tab w:val="num" w:pos="2160"/>
        </w:tabs>
        <w:ind w:left="2160" w:hanging="360"/>
      </w:pPr>
      <w:rPr>
        <w:rFonts w:ascii="Wingdings" w:hAnsi="Wingdings" w:hint="default"/>
      </w:rPr>
    </w:lvl>
    <w:lvl w:ilvl="3" w:tplc="FC1A3C78" w:tentative="1">
      <w:start w:val="1"/>
      <w:numFmt w:val="bullet"/>
      <w:lvlText w:val=""/>
      <w:lvlJc w:val="left"/>
      <w:pPr>
        <w:tabs>
          <w:tab w:val="num" w:pos="2880"/>
        </w:tabs>
        <w:ind w:left="2880" w:hanging="360"/>
      </w:pPr>
      <w:rPr>
        <w:rFonts w:ascii="Symbol" w:hAnsi="Symbol" w:hint="default"/>
      </w:rPr>
    </w:lvl>
    <w:lvl w:ilvl="4" w:tplc="15FCD5A8" w:tentative="1">
      <w:start w:val="1"/>
      <w:numFmt w:val="bullet"/>
      <w:lvlText w:val="o"/>
      <w:lvlJc w:val="left"/>
      <w:pPr>
        <w:tabs>
          <w:tab w:val="num" w:pos="3600"/>
        </w:tabs>
        <w:ind w:left="3600" w:hanging="360"/>
      </w:pPr>
      <w:rPr>
        <w:rFonts w:ascii="Courier New" w:hAnsi="Courier New" w:hint="default"/>
      </w:rPr>
    </w:lvl>
    <w:lvl w:ilvl="5" w:tplc="43F0A484" w:tentative="1">
      <w:start w:val="1"/>
      <w:numFmt w:val="bullet"/>
      <w:lvlText w:val=""/>
      <w:lvlJc w:val="left"/>
      <w:pPr>
        <w:tabs>
          <w:tab w:val="num" w:pos="4320"/>
        </w:tabs>
        <w:ind w:left="4320" w:hanging="360"/>
      </w:pPr>
      <w:rPr>
        <w:rFonts w:ascii="Wingdings" w:hAnsi="Wingdings" w:hint="default"/>
      </w:rPr>
    </w:lvl>
    <w:lvl w:ilvl="6" w:tplc="0B52C440" w:tentative="1">
      <w:start w:val="1"/>
      <w:numFmt w:val="bullet"/>
      <w:lvlText w:val=""/>
      <w:lvlJc w:val="left"/>
      <w:pPr>
        <w:tabs>
          <w:tab w:val="num" w:pos="5040"/>
        </w:tabs>
        <w:ind w:left="5040" w:hanging="360"/>
      </w:pPr>
      <w:rPr>
        <w:rFonts w:ascii="Symbol" w:hAnsi="Symbol" w:hint="default"/>
      </w:rPr>
    </w:lvl>
    <w:lvl w:ilvl="7" w:tplc="7696E224" w:tentative="1">
      <w:start w:val="1"/>
      <w:numFmt w:val="bullet"/>
      <w:lvlText w:val="o"/>
      <w:lvlJc w:val="left"/>
      <w:pPr>
        <w:tabs>
          <w:tab w:val="num" w:pos="5760"/>
        </w:tabs>
        <w:ind w:left="5760" w:hanging="360"/>
      </w:pPr>
      <w:rPr>
        <w:rFonts w:ascii="Courier New" w:hAnsi="Courier New" w:hint="default"/>
      </w:rPr>
    </w:lvl>
    <w:lvl w:ilvl="8" w:tplc="2DD46F56"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E230785"/>
    <w:multiLevelType w:val="hybridMultilevel"/>
    <w:tmpl w:val="282A4B84"/>
    <w:lvl w:ilvl="0" w:tplc="1FE4CD54">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b w:val="0"/>
        <w:i w:val="0"/>
        <w:color w:val="auto"/>
        <w:position w:val="3"/>
        <w:sz w:val="13"/>
        <w:szCs w:val="13"/>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3" w15:restartNumberingAfterBreak="0">
    <w:nsid w:val="6F392744"/>
    <w:multiLevelType w:val="hybridMultilevel"/>
    <w:tmpl w:val="080C0C4E"/>
    <w:lvl w:ilvl="0" w:tplc="DBD2879C">
      <w:start w:val="1"/>
      <w:numFmt w:val="decimal"/>
      <w:pStyle w:val="NotesHeading"/>
      <w:lvlText w:val="%1."/>
      <w:lvlJc w:val="left"/>
      <w:pPr>
        <w:tabs>
          <w:tab w:val="num" w:pos="720"/>
        </w:tabs>
        <w:ind w:left="720" w:hanging="360"/>
      </w:pPr>
      <w:rPr>
        <w:rFonts w:ascii="Times New Roman" w:hAnsi="Times New Roman" w:hint="default"/>
        <w:b/>
        <w:i w:val="0"/>
        <w:sz w:val="22"/>
      </w:rPr>
    </w:lvl>
    <w:lvl w:ilvl="1" w:tplc="EB188E58">
      <w:start w:val="1"/>
      <w:numFmt w:val="lowerLetter"/>
      <w:lvlText w:val="%2."/>
      <w:lvlJc w:val="left"/>
      <w:pPr>
        <w:tabs>
          <w:tab w:val="num" w:pos="1440"/>
        </w:tabs>
        <w:ind w:left="1440" w:hanging="360"/>
      </w:pPr>
    </w:lvl>
    <w:lvl w:ilvl="2" w:tplc="33B8A18E" w:tentative="1">
      <w:start w:val="1"/>
      <w:numFmt w:val="lowerRoman"/>
      <w:lvlText w:val="%3."/>
      <w:lvlJc w:val="right"/>
      <w:pPr>
        <w:tabs>
          <w:tab w:val="num" w:pos="2160"/>
        </w:tabs>
        <w:ind w:left="2160" w:hanging="180"/>
      </w:pPr>
    </w:lvl>
    <w:lvl w:ilvl="3" w:tplc="4858ED7C" w:tentative="1">
      <w:start w:val="1"/>
      <w:numFmt w:val="decimal"/>
      <w:lvlText w:val="%4."/>
      <w:lvlJc w:val="left"/>
      <w:pPr>
        <w:tabs>
          <w:tab w:val="num" w:pos="2880"/>
        </w:tabs>
        <w:ind w:left="2880" w:hanging="360"/>
      </w:pPr>
    </w:lvl>
    <w:lvl w:ilvl="4" w:tplc="49A47E8A" w:tentative="1">
      <w:start w:val="1"/>
      <w:numFmt w:val="lowerLetter"/>
      <w:lvlText w:val="%5."/>
      <w:lvlJc w:val="left"/>
      <w:pPr>
        <w:tabs>
          <w:tab w:val="num" w:pos="3600"/>
        </w:tabs>
        <w:ind w:left="3600" w:hanging="360"/>
      </w:pPr>
    </w:lvl>
    <w:lvl w:ilvl="5" w:tplc="0106AFFC" w:tentative="1">
      <w:start w:val="1"/>
      <w:numFmt w:val="lowerRoman"/>
      <w:lvlText w:val="%6."/>
      <w:lvlJc w:val="right"/>
      <w:pPr>
        <w:tabs>
          <w:tab w:val="num" w:pos="4320"/>
        </w:tabs>
        <w:ind w:left="4320" w:hanging="180"/>
      </w:pPr>
    </w:lvl>
    <w:lvl w:ilvl="6" w:tplc="F9FCBA22" w:tentative="1">
      <w:start w:val="1"/>
      <w:numFmt w:val="decimal"/>
      <w:lvlText w:val="%7."/>
      <w:lvlJc w:val="left"/>
      <w:pPr>
        <w:tabs>
          <w:tab w:val="num" w:pos="5040"/>
        </w:tabs>
        <w:ind w:left="5040" w:hanging="360"/>
      </w:pPr>
    </w:lvl>
    <w:lvl w:ilvl="7" w:tplc="55D43E5C" w:tentative="1">
      <w:start w:val="1"/>
      <w:numFmt w:val="lowerLetter"/>
      <w:lvlText w:val="%8."/>
      <w:lvlJc w:val="left"/>
      <w:pPr>
        <w:tabs>
          <w:tab w:val="num" w:pos="5760"/>
        </w:tabs>
        <w:ind w:left="5760" w:hanging="360"/>
      </w:pPr>
    </w:lvl>
    <w:lvl w:ilvl="8" w:tplc="D6029050" w:tentative="1">
      <w:start w:val="1"/>
      <w:numFmt w:val="lowerRoman"/>
      <w:lvlText w:val="%9."/>
      <w:lvlJc w:val="right"/>
      <w:pPr>
        <w:tabs>
          <w:tab w:val="num" w:pos="6480"/>
        </w:tabs>
        <w:ind w:left="6480" w:hanging="180"/>
      </w:pPr>
    </w:lvl>
  </w:abstractNum>
  <w:abstractNum w:abstractNumId="64" w15:restartNumberingAfterBreak="0">
    <w:nsid w:val="6FC10FA1"/>
    <w:multiLevelType w:val="multilevel"/>
    <w:tmpl w:val="5A28300E"/>
    <w:styleLink w:val="StyleBulleted10ptDarkBlue1"/>
    <w:lvl w:ilvl="0">
      <w:start w:val="1"/>
      <w:numFmt w:val="bullet"/>
      <w:lvlText w:val=""/>
      <w:lvlJc w:val="left"/>
      <w:pPr>
        <w:tabs>
          <w:tab w:val="num" w:pos="720"/>
        </w:tabs>
        <w:ind w:left="720" w:hanging="360"/>
      </w:pPr>
      <w:rPr>
        <w:rFonts w:ascii="Wingdings 2" w:hAnsi="Wingdings 2"/>
        <w:color w:val="0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color w:val="003387"/>
        <w:sz w:val="20"/>
        <w:szCs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2934352"/>
    <w:multiLevelType w:val="multilevel"/>
    <w:tmpl w:val="5D6204CE"/>
    <w:lvl w:ilvl="0">
      <w:start w:val="1"/>
      <w:numFmt w:val="bullet"/>
      <w:pStyle w:val="Bullet02"/>
      <w:lvlText w:val="–"/>
      <w:lvlJc w:val="left"/>
      <w:pPr>
        <w:tabs>
          <w:tab w:val="num" w:pos="1008"/>
        </w:tabs>
        <w:ind w:left="1008" w:hanging="288"/>
      </w:pPr>
      <w:rPr>
        <w:rFonts w:ascii="Times New Roman" w:hAnsi="Times New Roman" w:cs="Times New Roman" w:hint="default"/>
        <w:b w:val="0"/>
        <w:i w:val="0"/>
        <w:color w:val="000066"/>
        <w:sz w:val="20"/>
        <w:szCs w:val="20"/>
      </w:rPr>
    </w:lvl>
    <w:lvl w:ilvl="1">
      <w:start w:val="1"/>
      <w:numFmt w:val="bullet"/>
      <w:pStyle w:val="Bullet02"/>
      <w:lvlText w:val="–"/>
      <w:lvlJc w:val="left"/>
      <w:pPr>
        <w:tabs>
          <w:tab w:val="num" w:pos="720"/>
        </w:tabs>
        <w:ind w:left="720" w:hanging="360"/>
      </w:pPr>
      <w:rPr>
        <w:rFonts w:ascii="Verdana" w:hAnsi="Verdana" w:hint="default"/>
        <w:color w:val="000066"/>
      </w:rPr>
    </w:lvl>
    <w:lvl w:ilvl="2">
      <w:start w:val="1"/>
      <w:numFmt w:val="bullet"/>
      <w:lvlText w:val="▪"/>
      <w:lvlJc w:val="left"/>
      <w:pPr>
        <w:tabs>
          <w:tab w:val="num" w:pos="1080"/>
        </w:tabs>
        <w:ind w:left="1080" w:hanging="360"/>
      </w:pPr>
      <w:rPr>
        <w:rFonts w:ascii="Verdana" w:hAnsi="Verdana" w:hint="default"/>
        <w:color w:val="000066"/>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66" w15:restartNumberingAfterBreak="0">
    <w:nsid w:val="77EB321A"/>
    <w:multiLevelType w:val="singleLevel"/>
    <w:tmpl w:val="ECC6E5C8"/>
    <w:lvl w:ilvl="0">
      <w:start w:val="1"/>
      <w:numFmt w:val="decimal"/>
      <w:pStyle w:val="figuredescriptionChar"/>
      <w:lvlText w:val="Figure %1 "/>
      <w:lvlJc w:val="left"/>
      <w:pPr>
        <w:tabs>
          <w:tab w:val="num" w:pos="1080"/>
        </w:tabs>
        <w:ind w:left="0" w:firstLine="0"/>
      </w:pPr>
      <w:rPr>
        <w:rFonts w:ascii="Times New Roman" w:hAnsi="Times New Roman" w:hint="default"/>
      </w:rPr>
    </w:lvl>
  </w:abstractNum>
  <w:abstractNum w:abstractNumId="67" w15:restartNumberingAfterBreak="0">
    <w:nsid w:val="7B402BD5"/>
    <w:multiLevelType w:val="multilevel"/>
    <w:tmpl w:val="C9F4209E"/>
    <w:styleLink w:val="12"/>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68"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25"/>
    <w:lvlOverride w:ilvl="0">
      <w:lvl w:ilvl="0">
        <w:start w:val="1"/>
        <w:numFmt w:val="decimal"/>
        <w:pStyle w:val="10"/>
        <w:lvlText w:val="%1."/>
        <w:lvlJc w:val="left"/>
        <w:pPr>
          <w:tabs>
            <w:tab w:val="num" w:pos="965"/>
          </w:tabs>
          <w:ind w:left="965" w:hanging="425"/>
        </w:pPr>
        <w:rPr>
          <w:rFonts w:hint="eastAsia"/>
        </w:rPr>
      </w:lvl>
    </w:lvlOverride>
  </w:num>
  <w:num w:numId="2">
    <w:abstractNumId w:val="28"/>
  </w:num>
  <w:num w:numId="3">
    <w:abstractNumId w:val="48"/>
  </w:num>
  <w:num w:numId="4">
    <w:abstractNumId w:val="15"/>
  </w:num>
  <w:num w:numId="5">
    <w:abstractNumId w:val="38"/>
  </w:num>
  <w:num w:numId="6">
    <w:abstractNumId w:val="55"/>
  </w:num>
  <w:num w:numId="7">
    <w:abstractNumId w:val="20"/>
  </w:num>
  <w:num w:numId="8">
    <w:abstractNumId w:val="2"/>
  </w:num>
  <w:num w:numId="9">
    <w:abstractNumId w:val="27"/>
  </w:num>
  <w:num w:numId="10">
    <w:abstractNumId w:val="32"/>
  </w:num>
  <w:num w:numId="11">
    <w:abstractNumId w:val="37"/>
  </w:num>
  <w:num w:numId="12">
    <w:abstractNumId w:val="42"/>
  </w:num>
  <w:num w:numId="13">
    <w:abstractNumId w:val="35"/>
  </w:num>
  <w:num w:numId="14">
    <w:abstractNumId w:val="17"/>
  </w:num>
  <w:num w:numId="15">
    <w:abstractNumId w:val="24"/>
  </w:num>
  <w:num w:numId="16">
    <w:abstractNumId w:val="59"/>
  </w:num>
  <w:num w:numId="17">
    <w:abstractNumId w:val="33"/>
  </w:num>
  <w:num w:numId="18">
    <w:abstractNumId w:val="23"/>
  </w:num>
  <w:num w:numId="19">
    <w:abstractNumId w:val="29"/>
  </w:num>
  <w:num w:numId="20">
    <w:abstractNumId w:val="61"/>
  </w:num>
  <w:num w:numId="21">
    <w:abstractNumId w:val="31"/>
  </w:num>
  <w:num w:numId="22">
    <w:abstractNumId w:val="46"/>
  </w:num>
  <w:num w:numId="23">
    <w:abstractNumId w:val="9"/>
  </w:num>
  <w:num w:numId="24">
    <w:abstractNumId w:val="54"/>
  </w:num>
  <w:num w:numId="25">
    <w:abstractNumId w:val="49"/>
  </w:num>
  <w:num w:numId="26">
    <w:abstractNumId w:val="19"/>
  </w:num>
  <w:num w:numId="27">
    <w:abstractNumId w:val="60"/>
  </w:num>
  <w:num w:numId="28">
    <w:abstractNumId w:val="44"/>
  </w:num>
  <w:num w:numId="29">
    <w:abstractNumId w:val="34"/>
  </w:num>
  <w:num w:numId="30">
    <w:abstractNumId w:val="21"/>
  </w:num>
  <w:num w:numId="31">
    <w:abstractNumId w:val="36"/>
  </w:num>
  <w:num w:numId="32">
    <w:abstractNumId w:val="65"/>
  </w:num>
  <w:num w:numId="33">
    <w:abstractNumId w:val="50"/>
  </w:num>
  <w:num w:numId="34">
    <w:abstractNumId w:val="14"/>
  </w:num>
  <w:num w:numId="35">
    <w:abstractNumId w:val="64"/>
  </w:num>
  <w:num w:numId="36">
    <w:abstractNumId w:val="47"/>
  </w:num>
  <w:num w:numId="37">
    <w:abstractNumId w:val="63"/>
  </w:num>
  <w:num w:numId="38">
    <w:abstractNumId w:val="56"/>
  </w:num>
  <w:num w:numId="39">
    <w:abstractNumId w:val="5"/>
  </w:num>
  <w:num w:numId="40">
    <w:abstractNumId w:val="41"/>
  </w:num>
  <w:num w:numId="41">
    <w:abstractNumId w:val="45"/>
  </w:num>
  <w:num w:numId="42">
    <w:abstractNumId w:val="12"/>
  </w:num>
  <w:num w:numId="43">
    <w:abstractNumId w:val="57"/>
  </w:num>
  <w:num w:numId="44">
    <w:abstractNumId w:val="16"/>
  </w:num>
  <w:num w:numId="45">
    <w:abstractNumId w:val="4"/>
  </w:num>
  <w:num w:numId="46">
    <w:abstractNumId w:val="6"/>
  </w:num>
  <w:num w:numId="47">
    <w:abstractNumId w:val="62"/>
  </w:num>
  <w:num w:numId="48">
    <w:abstractNumId w:val="11"/>
  </w:num>
  <w:num w:numId="49">
    <w:abstractNumId w:val="26"/>
  </w:num>
  <w:num w:numId="50">
    <w:abstractNumId w:val="58"/>
  </w:num>
  <w:num w:numId="51">
    <w:abstractNumId w:val="7"/>
  </w:num>
  <w:num w:numId="52">
    <w:abstractNumId w:val="68"/>
  </w:num>
  <w:num w:numId="53">
    <w:abstractNumId w:val="30"/>
  </w:num>
  <w:num w:numId="54">
    <w:abstractNumId w:val="66"/>
  </w:num>
  <w:num w:numId="55">
    <w:abstractNumId w:val="40"/>
  </w:num>
  <w:num w:numId="56">
    <w:abstractNumId w:val="22"/>
  </w:num>
  <w:num w:numId="57">
    <w:abstractNumId w:val="1"/>
  </w:num>
  <w:num w:numId="58">
    <w:abstractNumId w:val="0"/>
  </w:num>
  <w:num w:numId="59">
    <w:abstractNumId w:val="67"/>
  </w:num>
  <w:num w:numId="60">
    <w:abstractNumId w:val="39"/>
  </w:num>
  <w:num w:numId="61">
    <w:abstractNumId w:val="53"/>
  </w:num>
  <w:num w:numId="62">
    <w:abstractNumId w:val="25"/>
  </w:num>
  <w:num w:numId="63">
    <w:abstractNumId w:val="18"/>
  </w:num>
  <w:num w:numId="64">
    <w:abstractNumId w:val="3"/>
  </w:num>
  <w:num w:numId="65">
    <w:abstractNumId w:val="10"/>
  </w:num>
  <w:num w:numId="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
  </w:num>
  <w:num w:numId="68">
    <w:abstractNumId w:val="51"/>
  </w:num>
  <w:num w:numId="69">
    <w:abstractNumId w:val="52"/>
  </w:num>
  <w:num w:numId="70">
    <w:abstractNumId w:val="13"/>
  </w:num>
  <w:num w:numId="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4D0C"/>
    <w:rsid w:val="00000796"/>
    <w:rsid w:val="0000105D"/>
    <w:rsid w:val="0000474B"/>
    <w:rsid w:val="000053E1"/>
    <w:rsid w:val="000056DF"/>
    <w:rsid w:val="00005D4D"/>
    <w:rsid w:val="0000613B"/>
    <w:rsid w:val="000066EA"/>
    <w:rsid w:val="00010E23"/>
    <w:rsid w:val="000117BB"/>
    <w:rsid w:val="000127B7"/>
    <w:rsid w:val="00012E0A"/>
    <w:rsid w:val="00013048"/>
    <w:rsid w:val="0001325C"/>
    <w:rsid w:val="00013511"/>
    <w:rsid w:val="0001408E"/>
    <w:rsid w:val="00016748"/>
    <w:rsid w:val="000176A2"/>
    <w:rsid w:val="00017920"/>
    <w:rsid w:val="00017DCA"/>
    <w:rsid w:val="00017F39"/>
    <w:rsid w:val="000226DE"/>
    <w:rsid w:val="000241D3"/>
    <w:rsid w:val="00024345"/>
    <w:rsid w:val="00024D09"/>
    <w:rsid w:val="00024D9C"/>
    <w:rsid w:val="00025B8A"/>
    <w:rsid w:val="0002667A"/>
    <w:rsid w:val="00026E66"/>
    <w:rsid w:val="00027401"/>
    <w:rsid w:val="000300A0"/>
    <w:rsid w:val="00030A9A"/>
    <w:rsid w:val="00031BB9"/>
    <w:rsid w:val="00032503"/>
    <w:rsid w:val="00032A42"/>
    <w:rsid w:val="00032A74"/>
    <w:rsid w:val="0003419B"/>
    <w:rsid w:val="00034F1B"/>
    <w:rsid w:val="00034FBE"/>
    <w:rsid w:val="000364F1"/>
    <w:rsid w:val="000365FB"/>
    <w:rsid w:val="000415A0"/>
    <w:rsid w:val="00044156"/>
    <w:rsid w:val="00044383"/>
    <w:rsid w:val="0004725D"/>
    <w:rsid w:val="00050D76"/>
    <w:rsid w:val="000510FF"/>
    <w:rsid w:val="0005160C"/>
    <w:rsid w:val="00051CC9"/>
    <w:rsid w:val="00051E9A"/>
    <w:rsid w:val="00052910"/>
    <w:rsid w:val="00054091"/>
    <w:rsid w:val="00054353"/>
    <w:rsid w:val="00056F00"/>
    <w:rsid w:val="00056FBE"/>
    <w:rsid w:val="00061BCA"/>
    <w:rsid w:val="00061CC7"/>
    <w:rsid w:val="00062115"/>
    <w:rsid w:val="000621D4"/>
    <w:rsid w:val="00064ED0"/>
    <w:rsid w:val="00065F14"/>
    <w:rsid w:val="00070FE7"/>
    <w:rsid w:val="00071839"/>
    <w:rsid w:val="0007484E"/>
    <w:rsid w:val="00076487"/>
    <w:rsid w:val="000770F7"/>
    <w:rsid w:val="00077A0B"/>
    <w:rsid w:val="00081868"/>
    <w:rsid w:val="00081EC3"/>
    <w:rsid w:val="00084476"/>
    <w:rsid w:val="00085AD4"/>
    <w:rsid w:val="00085BE8"/>
    <w:rsid w:val="00086475"/>
    <w:rsid w:val="000910C2"/>
    <w:rsid w:val="000930AE"/>
    <w:rsid w:val="0009451F"/>
    <w:rsid w:val="0009499F"/>
    <w:rsid w:val="0009502C"/>
    <w:rsid w:val="000A0047"/>
    <w:rsid w:val="000A059B"/>
    <w:rsid w:val="000A06A2"/>
    <w:rsid w:val="000A0D86"/>
    <w:rsid w:val="000A1466"/>
    <w:rsid w:val="000A1ED5"/>
    <w:rsid w:val="000A21F4"/>
    <w:rsid w:val="000A2284"/>
    <w:rsid w:val="000A2B25"/>
    <w:rsid w:val="000A3D7E"/>
    <w:rsid w:val="000A3E85"/>
    <w:rsid w:val="000A5BED"/>
    <w:rsid w:val="000B0443"/>
    <w:rsid w:val="000B089A"/>
    <w:rsid w:val="000B0CDF"/>
    <w:rsid w:val="000B168F"/>
    <w:rsid w:val="000B17EF"/>
    <w:rsid w:val="000B3327"/>
    <w:rsid w:val="000B34B4"/>
    <w:rsid w:val="000B3B92"/>
    <w:rsid w:val="000B3F06"/>
    <w:rsid w:val="000B6518"/>
    <w:rsid w:val="000B7700"/>
    <w:rsid w:val="000B7B3A"/>
    <w:rsid w:val="000C219A"/>
    <w:rsid w:val="000C3632"/>
    <w:rsid w:val="000C3C75"/>
    <w:rsid w:val="000C5EE5"/>
    <w:rsid w:val="000D0D96"/>
    <w:rsid w:val="000D0FF4"/>
    <w:rsid w:val="000D13EA"/>
    <w:rsid w:val="000D1519"/>
    <w:rsid w:val="000D1690"/>
    <w:rsid w:val="000D18CB"/>
    <w:rsid w:val="000D2873"/>
    <w:rsid w:val="000D32FF"/>
    <w:rsid w:val="000D33A5"/>
    <w:rsid w:val="000D4217"/>
    <w:rsid w:val="000D5245"/>
    <w:rsid w:val="000D5754"/>
    <w:rsid w:val="000E1164"/>
    <w:rsid w:val="000E13BB"/>
    <w:rsid w:val="000E1574"/>
    <w:rsid w:val="000E4E9F"/>
    <w:rsid w:val="000E6A22"/>
    <w:rsid w:val="000F0E51"/>
    <w:rsid w:val="000F24F6"/>
    <w:rsid w:val="000F263D"/>
    <w:rsid w:val="000F37F4"/>
    <w:rsid w:val="000F384B"/>
    <w:rsid w:val="000F41F3"/>
    <w:rsid w:val="000F5455"/>
    <w:rsid w:val="000F5F1D"/>
    <w:rsid w:val="000F6714"/>
    <w:rsid w:val="000F67AE"/>
    <w:rsid w:val="00100187"/>
    <w:rsid w:val="00100EF0"/>
    <w:rsid w:val="00101674"/>
    <w:rsid w:val="001022CB"/>
    <w:rsid w:val="001027A2"/>
    <w:rsid w:val="00104F02"/>
    <w:rsid w:val="001132F1"/>
    <w:rsid w:val="00113947"/>
    <w:rsid w:val="00113FC4"/>
    <w:rsid w:val="001148A2"/>
    <w:rsid w:val="0011635F"/>
    <w:rsid w:val="00116AED"/>
    <w:rsid w:val="001179AD"/>
    <w:rsid w:val="00117F06"/>
    <w:rsid w:val="00120BF5"/>
    <w:rsid w:val="001220AE"/>
    <w:rsid w:val="001234C2"/>
    <w:rsid w:val="0012403D"/>
    <w:rsid w:val="00124BC2"/>
    <w:rsid w:val="0012567A"/>
    <w:rsid w:val="0012767C"/>
    <w:rsid w:val="0013044C"/>
    <w:rsid w:val="0013119C"/>
    <w:rsid w:val="00132929"/>
    <w:rsid w:val="00132B81"/>
    <w:rsid w:val="0013382C"/>
    <w:rsid w:val="0013702C"/>
    <w:rsid w:val="0013753D"/>
    <w:rsid w:val="00142B44"/>
    <w:rsid w:val="001430EB"/>
    <w:rsid w:val="00145755"/>
    <w:rsid w:val="00151EC1"/>
    <w:rsid w:val="00152C20"/>
    <w:rsid w:val="00156CA4"/>
    <w:rsid w:val="00157786"/>
    <w:rsid w:val="00160663"/>
    <w:rsid w:val="001612E7"/>
    <w:rsid w:val="001618D4"/>
    <w:rsid w:val="0016295D"/>
    <w:rsid w:val="0016392D"/>
    <w:rsid w:val="00164958"/>
    <w:rsid w:val="00164C67"/>
    <w:rsid w:val="00167411"/>
    <w:rsid w:val="001725C0"/>
    <w:rsid w:val="001737D6"/>
    <w:rsid w:val="00173BCE"/>
    <w:rsid w:val="0017576E"/>
    <w:rsid w:val="0017584B"/>
    <w:rsid w:val="00175D24"/>
    <w:rsid w:val="00176724"/>
    <w:rsid w:val="001772B6"/>
    <w:rsid w:val="00177BC9"/>
    <w:rsid w:val="00177C91"/>
    <w:rsid w:val="00180299"/>
    <w:rsid w:val="00180A45"/>
    <w:rsid w:val="00183090"/>
    <w:rsid w:val="0018359F"/>
    <w:rsid w:val="00184210"/>
    <w:rsid w:val="001842EC"/>
    <w:rsid w:val="00184853"/>
    <w:rsid w:val="00184A90"/>
    <w:rsid w:val="00184EDB"/>
    <w:rsid w:val="001854B7"/>
    <w:rsid w:val="00185991"/>
    <w:rsid w:val="00185BCA"/>
    <w:rsid w:val="001860FE"/>
    <w:rsid w:val="001862C4"/>
    <w:rsid w:val="00186CD4"/>
    <w:rsid w:val="00190F52"/>
    <w:rsid w:val="00191958"/>
    <w:rsid w:val="001931FC"/>
    <w:rsid w:val="00193281"/>
    <w:rsid w:val="00193819"/>
    <w:rsid w:val="00193902"/>
    <w:rsid w:val="00194C64"/>
    <w:rsid w:val="001A0429"/>
    <w:rsid w:val="001A09E9"/>
    <w:rsid w:val="001A0FAD"/>
    <w:rsid w:val="001A1E9B"/>
    <w:rsid w:val="001A2837"/>
    <w:rsid w:val="001A28A0"/>
    <w:rsid w:val="001A3D02"/>
    <w:rsid w:val="001A4529"/>
    <w:rsid w:val="001A4B97"/>
    <w:rsid w:val="001A4EB2"/>
    <w:rsid w:val="001A543D"/>
    <w:rsid w:val="001A602D"/>
    <w:rsid w:val="001A607C"/>
    <w:rsid w:val="001A6F30"/>
    <w:rsid w:val="001A70BA"/>
    <w:rsid w:val="001B0203"/>
    <w:rsid w:val="001B0FEC"/>
    <w:rsid w:val="001B138B"/>
    <w:rsid w:val="001B2C98"/>
    <w:rsid w:val="001B35CA"/>
    <w:rsid w:val="001B5EA7"/>
    <w:rsid w:val="001B6018"/>
    <w:rsid w:val="001B6245"/>
    <w:rsid w:val="001B6E39"/>
    <w:rsid w:val="001B78A2"/>
    <w:rsid w:val="001B7CD3"/>
    <w:rsid w:val="001C0D2C"/>
    <w:rsid w:val="001C12E5"/>
    <w:rsid w:val="001C4290"/>
    <w:rsid w:val="001C49DC"/>
    <w:rsid w:val="001C49E5"/>
    <w:rsid w:val="001C591E"/>
    <w:rsid w:val="001C6F57"/>
    <w:rsid w:val="001D0EFE"/>
    <w:rsid w:val="001D215C"/>
    <w:rsid w:val="001D3FC5"/>
    <w:rsid w:val="001D471E"/>
    <w:rsid w:val="001D53FD"/>
    <w:rsid w:val="001D6F88"/>
    <w:rsid w:val="001D738C"/>
    <w:rsid w:val="001D7948"/>
    <w:rsid w:val="001D7FC2"/>
    <w:rsid w:val="001E256B"/>
    <w:rsid w:val="001E5085"/>
    <w:rsid w:val="001E55A4"/>
    <w:rsid w:val="001E5719"/>
    <w:rsid w:val="001F210B"/>
    <w:rsid w:val="001F23B5"/>
    <w:rsid w:val="001F26D7"/>
    <w:rsid w:val="001F65E3"/>
    <w:rsid w:val="001F6AD6"/>
    <w:rsid w:val="002008A9"/>
    <w:rsid w:val="002027A9"/>
    <w:rsid w:val="002027D5"/>
    <w:rsid w:val="00204370"/>
    <w:rsid w:val="002057D6"/>
    <w:rsid w:val="00205998"/>
    <w:rsid w:val="00206A49"/>
    <w:rsid w:val="00207AEF"/>
    <w:rsid w:val="00211709"/>
    <w:rsid w:val="00212498"/>
    <w:rsid w:val="0021263E"/>
    <w:rsid w:val="002128F3"/>
    <w:rsid w:val="002132E3"/>
    <w:rsid w:val="0021450F"/>
    <w:rsid w:val="00217367"/>
    <w:rsid w:val="002204EC"/>
    <w:rsid w:val="002209B2"/>
    <w:rsid w:val="002221F5"/>
    <w:rsid w:val="00224AB2"/>
    <w:rsid w:val="00224ABF"/>
    <w:rsid w:val="00225118"/>
    <w:rsid w:val="002251FF"/>
    <w:rsid w:val="0022718A"/>
    <w:rsid w:val="0022741C"/>
    <w:rsid w:val="00227B87"/>
    <w:rsid w:val="002300CC"/>
    <w:rsid w:val="002321BB"/>
    <w:rsid w:val="00232E4A"/>
    <w:rsid w:val="00232E88"/>
    <w:rsid w:val="002335F0"/>
    <w:rsid w:val="00234652"/>
    <w:rsid w:val="00235BEC"/>
    <w:rsid w:val="002376B0"/>
    <w:rsid w:val="0024326E"/>
    <w:rsid w:val="00244719"/>
    <w:rsid w:val="00245462"/>
    <w:rsid w:val="00245567"/>
    <w:rsid w:val="00245AEF"/>
    <w:rsid w:val="002460ED"/>
    <w:rsid w:val="00247219"/>
    <w:rsid w:val="00247F99"/>
    <w:rsid w:val="002505D7"/>
    <w:rsid w:val="00251047"/>
    <w:rsid w:val="002516B3"/>
    <w:rsid w:val="0025293E"/>
    <w:rsid w:val="00253437"/>
    <w:rsid w:val="00253A80"/>
    <w:rsid w:val="002546B4"/>
    <w:rsid w:val="00254EAC"/>
    <w:rsid w:val="00255AAF"/>
    <w:rsid w:val="00256D08"/>
    <w:rsid w:val="00260A5C"/>
    <w:rsid w:val="0026164A"/>
    <w:rsid w:val="00261654"/>
    <w:rsid w:val="00262007"/>
    <w:rsid w:val="00263C2D"/>
    <w:rsid w:val="002645AE"/>
    <w:rsid w:val="00264E7B"/>
    <w:rsid w:val="002654D2"/>
    <w:rsid w:val="00265593"/>
    <w:rsid w:val="00265C05"/>
    <w:rsid w:val="00267914"/>
    <w:rsid w:val="00270F90"/>
    <w:rsid w:val="0027159F"/>
    <w:rsid w:val="002715EC"/>
    <w:rsid w:val="002721E2"/>
    <w:rsid w:val="00272994"/>
    <w:rsid w:val="002746E5"/>
    <w:rsid w:val="00274BF2"/>
    <w:rsid w:val="00276502"/>
    <w:rsid w:val="00277125"/>
    <w:rsid w:val="00277720"/>
    <w:rsid w:val="00277C9D"/>
    <w:rsid w:val="00282ADB"/>
    <w:rsid w:val="00283237"/>
    <w:rsid w:val="00285CA5"/>
    <w:rsid w:val="00285D7E"/>
    <w:rsid w:val="00286683"/>
    <w:rsid w:val="00286E37"/>
    <w:rsid w:val="002872C2"/>
    <w:rsid w:val="00292C24"/>
    <w:rsid w:val="002934D0"/>
    <w:rsid w:val="002936D3"/>
    <w:rsid w:val="002943BC"/>
    <w:rsid w:val="002944EF"/>
    <w:rsid w:val="00294CCD"/>
    <w:rsid w:val="00295319"/>
    <w:rsid w:val="00295929"/>
    <w:rsid w:val="00295C99"/>
    <w:rsid w:val="00296399"/>
    <w:rsid w:val="00297779"/>
    <w:rsid w:val="00297F30"/>
    <w:rsid w:val="002A00FC"/>
    <w:rsid w:val="002A1A10"/>
    <w:rsid w:val="002A1EF5"/>
    <w:rsid w:val="002A3B99"/>
    <w:rsid w:val="002A45B2"/>
    <w:rsid w:val="002A4CFC"/>
    <w:rsid w:val="002A4DF5"/>
    <w:rsid w:val="002A754B"/>
    <w:rsid w:val="002A7553"/>
    <w:rsid w:val="002B0A5A"/>
    <w:rsid w:val="002B2747"/>
    <w:rsid w:val="002B2A66"/>
    <w:rsid w:val="002B34D2"/>
    <w:rsid w:val="002B3F59"/>
    <w:rsid w:val="002B610A"/>
    <w:rsid w:val="002B67DC"/>
    <w:rsid w:val="002B6FDC"/>
    <w:rsid w:val="002B708D"/>
    <w:rsid w:val="002B7C3D"/>
    <w:rsid w:val="002B7CD6"/>
    <w:rsid w:val="002C2F0C"/>
    <w:rsid w:val="002C3217"/>
    <w:rsid w:val="002C331D"/>
    <w:rsid w:val="002C467D"/>
    <w:rsid w:val="002C482D"/>
    <w:rsid w:val="002C50D6"/>
    <w:rsid w:val="002C7AAE"/>
    <w:rsid w:val="002D0B7C"/>
    <w:rsid w:val="002D0E28"/>
    <w:rsid w:val="002D22DD"/>
    <w:rsid w:val="002D2A06"/>
    <w:rsid w:val="002D3834"/>
    <w:rsid w:val="002D4E39"/>
    <w:rsid w:val="002D4F0C"/>
    <w:rsid w:val="002D5270"/>
    <w:rsid w:val="002D67E1"/>
    <w:rsid w:val="002D7D7B"/>
    <w:rsid w:val="002D7E2E"/>
    <w:rsid w:val="002E14E7"/>
    <w:rsid w:val="002E2B58"/>
    <w:rsid w:val="002E3111"/>
    <w:rsid w:val="002E343C"/>
    <w:rsid w:val="002E3A9D"/>
    <w:rsid w:val="002E4722"/>
    <w:rsid w:val="002E4BBA"/>
    <w:rsid w:val="002E639C"/>
    <w:rsid w:val="002E7253"/>
    <w:rsid w:val="002E7CD8"/>
    <w:rsid w:val="002F0A59"/>
    <w:rsid w:val="002F4497"/>
    <w:rsid w:val="002F4C1C"/>
    <w:rsid w:val="002F5001"/>
    <w:rsid w:val="002F5352"/>
    <w:rsid w:val="002F586C"/>
    <w:rsid w:val="002F60D2"/>
    <w:rsid w:val="002F6819"/>
    <w:rsid w:val="002F7626"/>
    <w:rsid w:val="002F7942"/>
    <w:rsid w:val="003004B4"/>
    <w:rsid w:val="0030091E"/>
    <w:rsid w:val="00301F92"/>
    <w:rsid w:val="003034FF"/>
    <w:rsid w:val="0030361C"/>
    <w:rsid w:val="0030517F"/>
    <w:rsid w:val="00305E60"/>
    <w:rsid w:val="00307FD1"/>
    <w:rsid w:val="003117C8"/>
    <w:rsid w:val="00311F17"/>
    <w:rsid w:val="0031363A"/>
    <w:rsid w:val="00313B4E"/>
    <w:rsid w:val="00313F4A"/>
    <w:rsid w:val="00315666"/>
    <w:rsid w:val="003170B0"/>
    <w:rsid w:val="003177C8"/>
    <w:rsid w:val="0032016B"/>
    <w:rsid w:val="00320FAB"/>
    <w:rsid w:val="00322485"/>
    <w:rsid w:val="00322A86"/>
    <w:rsid w:val="003243AA"/>
    <w:rsid w:val="003259EA"/>
    <w:rsid w:val="00325B1B"/>
    <w:rsid w:val="00326232"/>
    <w:rsid w:val="003263ED"/>
    <w:rsid w:val="00327334"/>
    <w:rsid w:val="00327871"/>
    <w:rsid w:val="00327958"/>
    <w:rsid w:val="00330282"/>
    <w:rsid w:val="003325D1"/>
    <w:rsid w:val="0033361C"/>
    <w:rsid w:val="00333DBD"/>
    <w:rsid w:val="00334BEC"/>
    <w:rsid w:val="00334FD6"/>
    <w:rsid w:val="00335932"/>
    <w:rsid w:val="003400AE"/>
    <w:rsid w:val="00340440"/>
    <w:rsid w:val="00340775"/>
    <w:rsid w:val="00340866"/>
    <w:rsid w:val="00340B08"/>
    <w:rsid w:val="00340DC7"/>
    <w:rsid w:val="003410A2"/>
    <w:rsid w:val="00341897"/>
    <w:rsid w:val="003420E7"/>
    <w:rsid w:val="00342F05"/>
    <w:rsid w:val="00343746"/>
    <w:rsid w:val="00343A2A"/>
    <w:rsid w:val="00343C60"/>
    <w:rsid w:val="003451BD"/>
    <w:rsid w:val="003537F2"/>
    <w:rsid w:val="00354030"/>
    <w:rsid w:val="003542D3"/>
    <w:rsid w:val="003551C5"/>
    <w:rsid w:val="00355B40"/>
    <w:rsid w:val="003567A1"/>
    <w:rsid w:val="00357279"/>
    <w:rsid w:val="00357DDC"/>
    <w:rsid w:val="00360CB6"/>
    <w:rsid w:val="00361591"/>
    <w:rsid w:val="00362CEE"/>
    <w:rsid w:val="003634CE"/>
    <w:rsid w:val="00364AC2"/>
    <w:rsid w:val="0036748D"/>
    <w:rsid w:val="003710A1"/>
    <w:rsid w:val="003720AE"/>
    <w:rsid w:val="00372D4A"/>
    <w:rsid w:val="0037479E"/>
    <w:rsid w:val="003762EF"/>
    <w:rsid w:val="00376E90"/>
    <w:rsid w:val="00377478"/>
    <w:rsid w:val="00380E66"/>
    <w:rsid w:val="00381766"/>
    <w:rsid w:val="00384441"/>
    <w:rsid w:val="003852F2"/>
    <w:rsid w:val="00386586"/>
    <w:rsid w:val="00386B84"/>
    <w:rsid w:val="00386EEC"/>
    <w:rsid w:val="0038724D"/>
    <w:rsid w:val="00390141"/>
    <w:rsid w:val="00390C93"/>
    <w:rsid w:val="0039270A"/>
    <w:rsid w:val="003927AC"/>
    <w:rsid w:val="00396188"/>
    <w:rsid w:val="00396231"/>
    <w:rsid w:val="00396E57"/>
    <w:rsid w:val="003970BB"/>
    <w:rsid w:val="003A0974"/>
    <w:rsid w:val="003A134B"/>
    <w:rsid w:val="003A45A5"/>
    <w:rsid w:val="003A50F4"/>
    <w:rsid w:val="003A672E"/>
    <w:rsid w:val="003A7B56"/>
    <w:rsid w:val="003A7CC4"/>
    <w:rsid w:val="003B0795"/>
    <w:rsid w:val="003B1491"/>
    <w:rsid w:val="003B534D"/>
    <w:rsid w:val="003B558B"/>
    <w:rsid w:val="003B7C76"/>
    <w:rsid w:val="003C0F56"/>
    <w:rsid w:val="003C53E1"/>
    <w:rsid w:val="003C7EA5"/>
    <w:rsid w:val="003D0CE4"/>
    <w:rsid w:val="003D14B3"/>
    <w:rsid w:val="003D1EB7"/>
    <w:rsid w:val="003D55A4"/>
    <w:rsid w:val="003D56C0"/>
    <w:rsid w:val="003D5F5D"/>
    <w:rsid w:val="003D6C49"/>
    <w:rsid w:val="003E0053"/>
    <w:rsid w:val="003E02BD"/>
    <w:rsid w:val="003E050D"/>
    <w:rsid w:val="003E2357"/>
    <w:rsid w:val="003E5282"/>
    <w:rsid w:val="003E5F18"/>
    <w:rsid w:val="003E7EF0"/>
    <w:rsid w:val="003F2C63"/>
    <w:rsid w:val="003F350F"/>
    <w:rsid w:val="003F3BF3"/>
    <w:rsid w:val="003F5362"/>
    <w:rsid w:val="003F5F46"/>
    <w:rsid w:val="003F6D81"/>
    <w:rsid w:val="003F76E3"/>
    <w:rsid w:val="00400828"/>
    <w:rsid w:val="0040089D"/>
    <w:rsid w:val="00401ABE"/>
    <w:rsid w:val="004028AF"/>
    <w:rsid w:val="00403D3E"/>
    <w:rsid w:val="00405695"/>
    <w:rsid w:val="00407D04"/>
    <w:rsid w:val="00410FF3"/>
    <w:rsid w:val="00411DD2"/>
    <w:rsid w:val="004121CB"/>
    <w:rsid w:val="00412347"/>
    <w:rsid w:val="004128DC"/>
    <w:rsid w:val="00412A83"/>
    <w:rsid w:val="00414529"/>
    <w:rsid w:val="00415326"/>
    <w:rsid w:val="004169C2"/>
    <w:rsid w:val="00416B9F"/>
    <w:rsid w:val="00417303"/>
    <w:rsid w:val="00417461"/>
    <w:rsid w:val="00417AC6"/>
    <w:rsid w:val="00417BD2"/>
    <w:rsid w:val="0042149C"/>
    <w:rsid w:val="00421F3F"/>
    <w:rsid w:val="00423392"/>
    <w:rsid w:val="0042382A"/>
    <w:rsid w:val="004255B2"/>
    <w:rsid w:val="004264D3"/>
    <w:rsid w:val="00430AC2"/>
    <w:rsid w:val="00430B28"/>
    <w:rsid w:val="0043523D"/>
    <w:rsid w:val="00435CFD"/>
    <w:rsid w:val="00437831"/>
    <w:rsid w:val="0044019C"/>
    <w:rsid w:val="00440DD5"/>
    <w:rsid w:val="00442D0A"/>
    <w:rsid w:val="004445BE"/>
    <w:rsid w:val="00445BA4"/>
    <w:rsid w:val="00447EA8"/>
    <w:rsid w:val="00450381"/>
    <w:rsid w:val="00450DE6"/>
    <w:rsid w:val="00453189"/>
    <w:rsid w:val="00453724"/>
    <w:rsid w:val="00455658"/>
    <w:rsid w:val="0045682C"/>
    <w:rsid w:val="00457031"/>
    <w:rsid w:val="00457103"/>
    <w:rsid w:val="004575E1"/>
    <w:rsid w:val="004578E8"/>
    <w:rsid w:val="004605EA"/>
    <w:rsid w:val="00460D04"/>
    <w:rsid w:val="004623EB"/>
    <w:rsid w:val="00464836"/>
    <w:rsid w:val="0046637C"/>
    <w:rsid w:val="004666FF"/>
    <w:rsid w:val="00467713"/>
    <w:rsid w:val="00470CA5"/>
    <w:rsid w:val="004720F2"/>
    <w:rsid w:val="0047481E"/>
    <w:rsid w:val="0047734D"/>
    <w:rsid w:val="0047781D"/>
    <w:rsid w:val="004808CB"/>
    <w:rsid w:val="004814A2"/>
    <w:rsid w:val="00481559"/>
    <w:rsid w:val="00481BC4"/>
    <w:rsid w:val="004830B7"/>
    <w:rsid w:val="00483BDA"/>
    <w:rsid w:val="00483C80"/>
    <w:rsid w:val="0048515E"/>
    <w:rsid w:val="0048552F"/>
    <w:rsid w:val="00490303"/>
    <w:rsid w:val="0049106F"/>
    <w:rsid w:val="0049233D"/>
    <w:rsid w:val="00493440"/>
    <w:rsid w:val="00493488"/>
    <w:rsid w:val="00494167"/>
    <w:rsid w:val="0049634C"/>
    <w:rsid w:val="004967B4"/>
    <w:rsid w:val="00496997"/>
    <w:rsid w:val="004A5C82"/>
    <w:rsid w:val="004A5E97"/>
    <w:rsid w:val="004A5F78"/>
    <w:rsid w:val="004A706C"/>
    <w:rsid w:val="004A7DD0"/>
    <w:rsid w:val="004B0794"/>
    <w:rsid w:val="004B0F12"/>
    <w:rsid w:val="004B2D98"/>
    <w:rsid w:val="004B33B5"/>
    <w:rsid w:val="004B4A9D"/>
    <w:rsid w:val="004B63E9"/>
    <w:rsid w:val="004B697F"/>
    <w:rsid w:val="004B69FB"/>
    <w:rsid w:val="004C08F3"/>
    <w:rsid w:val="004C1740"/>
    <w:rsid w:val="004C1A73"/>
    <w:rsid w:val="004C1B13"/>
    <w:rsid w:val="004C1C10"/>
    <w:rsid w:val="004C6537"/>
    <w:rsid w:val="004C69B0"/>
    <w:rsid w:val="004C6E61"/>
    <w:rsid w:val="004C6FDC"/>
    <w:rsid w:val="004D03FE"/>
    <w:rsid w:val="004D262D"/>
    <w:rsid w:val="004D4B1F"/>
    <w:rsid w:val="004D506E"/>
    <w:rsid w:val="004D57FB"/>
    <w:rsid w:val="004D65C6"/>
    <w:rsid w:val="004D7BF7"/>
    <w:rsid w:val="004E0BD0"/>
    <w:rsid w:val="004E1516"/>
    <w:rsid w:val="004E1B57"/>
    <w:rsid w:val="004E3693"/>
    <w:rsid w:val="004E3BFD"/>
    <w:rsid w:val="004E6166"/>
    <w:rsid w:val="004E6ADE"/>
    <w:rsid w:val="004E6E04"/>
    <w:rsid w:val="004E75D7"/>
    <w:rsid w:val="004F0A98"/>
    <w:rsid w:val="004F0F83"/>
    <w:rsid w:val="004F13EC"/>
    <w:rsid w:val="004F28F7"/>
    <w:rsid w:val="004F2DA2"/>
    <w:rsid w:val="004F36B4"/>
    <w:rsid w:val="004F3868"/>
    <w:rsid w:val="004F6541"/>
    <w:rsid w:val="004F684E"/>
    <w:rsid w:val="004F74E5"/>
    <w:rsid w:val="00501013"/>
    <w:rsid w:val="0050146D"/>
    <w:rsid w:val="00504346"/>
    <w:rsid w:val="00504C91"/>
    <w:rsid w:val="00510104"/>
    <w:rsid w:val="00510157"/>
    <w:rsid w:val="00510CFD"/>
    <w:rsid w:val="0051125F"/>
    <w:rsid w:val="005119BB"/>
    <w:rsid w:val="00515E1C"/>
    <w:rsid w:val="00516196"/>
    <w:rsid w:val="005172B2"/>
    <w:rsid w:val="00517518"/>
    <w:rsid w:val="00520686"/>
    <w:rsid w:val="00520D33"/>
    <w:rsid w:val="0052153F"/>
    <w:rsid w:val="00522CE1"/>
    <w:rsid w:val="00524534"/>
    <w:rsid w:val="00526784"/>
    <w:rsid w:val="00526B4A"/>
    <w:rsid w:val="00526EAD"/>
    <w:rsid w:val="00527A01"/>
    <w:rsid w:val="00527A64"/>
    <w:rsid w:val="0053073D"/>
    <w:rsid w:val="005312C8"/>
    <w:rsid w:val="00531EF7"/>
    <w:rsid w:val="005335C5"/>
    <w:rsid w:val="00534EE1"/>
    <w:rsid w:val="00535956"/>
    <w:rsid w:val="0053705A"/>
    <w:rsid w:val="00537B99"/>
    <w:rsid w:val="005406CB"/>
    <w:rsid w:val="00540AE2"/>
    <w:rsid w:val="00540C5C"/>
    <w:rsid w:val="00541236"/>
    <w:rsid w:val="00541962"/>
    <w:rsid w:val="0054299A"/>
    <w:rsid w:val="005443A5"/>
    <w:rsid w:val="00546217"/>
    <w:rsid w:val="005467D4"/>
    <w:rsid w:val="005530FD"/>
    <w:rsid w:val="00553665"/>
    <w:rsid w:val="00553BBC"/>
    <w:rsid w:val="00555999"/>
    <w:rsid w:val="00556910"/>
    <w:rsid w:val="005571FC"/>
    <w:rsid w:val="00560063"/>
    <w:rsid w:val="00560163"/>
    <w:rsid w:val="00560D80"/>
    <w:rsid w:val="00561383"/>
    <w:rsid w:val="00562C9A"/>
    <w:rsid w:val="00563B91"/>
    <w:rsid w:val="00567A9F"/>
    <w:rsid w:val="0057127B"/>
    <w:rsid w:val="005718AB"/>
    <w:rsid w:val="00572D49"/>
    <w:rsid w:val="00573CE9"/>
    <w:rsid w:val="0057423B"/>
    <w:rsid w:val="0057487E"/>
    <w:rsid w:val="0057521C"/>
    <w:rsid w:val="00575ABF"/>
    <w:rsid w:val="00576C10"/>
    <w:rsid w:val="0057788A"/>
    <w:rsid w:val="0058098E"/>
    <w:rsid w:val="00583131"/>
    <w:rsid w:val="005836BD"/>
    <w:rsid w:val="00583BC8"/>
    <w:rsid w:val="00584C6F"/>
    <w:rsid w:val="005854FB"/>
    <w:rsid w:val="0058586C"/>
    <w:rsid w:val="00586EF0"/>
    <w:rsid w:val="005872E9"/>
    <w:rsid w:val="00591A7F"/>
    <w:rsid w:val="00591AEA"/>
    <w:rsid w:val="00592197"/>
    <w:rsid w:val="0059267E"/>
    <w:rsid w:val="00592E03"/>
    <w:rsid w:val="00593273"/>
    <w:rsid w:val="0059328B"/>
    <w:rsid w:val="005937D2"/>
    <w:rsid w:val="00593DF4"/>
    <w:rsid w:val="00594093"/>
    <w:rsid w:val="00595A01"/>
    <w:rsid w:val="00595B91"/>
    <w:rsid w:val="005974F5"/>
    <w:rsid w:val="005977B1"/>
    <w:rsid w:val="00597859"/>
    <w:rsid w:val="005A3D47"/>
    <w:rsid w:val="005A46CC"/>
    <w:rsid w:val="005A5D0D"/>
    <w:rsid w:val="005A6EF1"/>
    <w:rsid w:val="005A78A3"/>
    <w:rsid w:val="005A7B6E"/>
    <w:rsid w:val="005B01CA"/>
    <w:rsid w:val="005B1424"/>
    <w:rsid w:val="005B14A9"/>
    <w:rsid w:val="005B1A8C"/>
    <w:rsid w:val="005B3E24"/>
    <w:rsid w:val="005B5C3B"/>
    <w:rsid w:val="005B634A"/>
    <w:rsid w:val="005B7522"/>
    <w:rsid w:val="005B7647"/>
    <w:rsid w:val="005C119A"/>
    <w:rsid w:val="005C13F9"/>
    <w:rsid w:val="005C211A"/>
    <w:rsid w:val="005C2C30"/>
    <w:rsid w:val="005C345B"/>
    <w:rsid w:val="005C7477"/>
    <w:rsid w:val="005D0651"/>
    <w:rsid w:val="005D1CAC"/>
    <w:rsid w:val="005D2A0F"/>
    <w:rsid w:val="005D3EC5"/>
    <w:rsid w:val="005D50A5"/>
    <w:rsid w:val="005D6F46"/>
    <w:rsid w:val="005D74CD"/>
    <w:rsid w:val="005D7881"/>
    <w:rsid w:val="005E1316"/>
    <w:rsid w:val="005E230B"/>
    <w:rsid w:val="005E30EA"/>
    <w:rsid w:val="005E4761"/>
    <w:rsid w:val="005E4909"/>
    <w:rsid w:val="005E4C82"/>
    <w:rsid w:val="005E5FC8"/>
    <w:rsid w:val="005E7790"/>
    <w:rsid w:val="005E7AEC"/>
    <w:rsid w:val="005F10ED"/>
    <w:rsid w:val="005F230F"/>
    <w:rsid w:val="005F353E"/>
    <w:rsid w:val="005F4200"/>
    <w:rsid w:val="005F477C"/>
    <w:rsid w:val="005F5014"/>
    <w:rsid w:val="005F77E2"/>
    <w:rsid w:val="005F79EA"/>
    <w:rsid w:val="00600D58"/>
    <w:rsid w:val="00601676"/>
    <w:rsid w:val="00603745"/>
    <w:rsid w:val="00604B60"/>
    <w:rsid w:val="00604E00"/>
    <w:rsid w:val="0060572F"/>
    <w:rsid w:val="006057AB"/>
    <w:rsid w:val="00612155"/>
    <w:rsid w:val="006128A4"/>
    <w:rsid w:val="00613908"/>
    <w:rsid w:val="006141C5"/>
    <w:rsid w:val="006149F7"/>
    <w:rsid w:val="0061533B"/>
    <w:rsid w:val="0061580E"/>
    <w:rsid w:val="00616984"/>
    <w:rsid w:val="00617CEF"/>
    <w:rsid w:val="00620068"/>
    <w:rsid w:val="0062072C"/>
    <w:rsid w:val="00620FA0"/>
    <w:rsid w:val="00621B72"/>
    <w:rsid w:val="00622023"/>
    <w:rsid w:val="00622494"/>
    <w:rsid w:val="00624C18"/>
    <w:rsid w:val="0062549C"/>
    <w:rsid w:val="006254C1"/>
    <w:rsid w:val="00625704"/>
    <w:rsid w:val="006258F8"/>
    <w:rsid w:val="00627012"/>
    <w:rsid w:val="00627C10"/>
    <w:rsid w:val="00631EF5"/>
    <w:rsid w:val="00632D36"/>
    <w:rsid w:val="00632E98"/>
    <w:rsid w:val="00633C26"/>
    <w:rsid w:val="00634889"/>
    <w:rsid w:val="00634D0D"/>
    <w:rsid w:val="00635490"/>
    <w:rsid w:val="00636C01"/>
    <w:rsid w:val="00636CE2"/>
    <w:rsid w:val="006408A0"/>
    <w:rsid w:val="00640A4B"/>
    <w:rsid w:val="00640C1A"/>
    <w:rsid w:val="0064123B"/>
    <w:rsid w:val="006422A4"/>
    <w:rsid w:val="006422AB"/>
    <w:rsid w:val="00642DDC"/>
    <w:rsid w:val="00642F43"/>
    <w:rsid w:val="00642FC3"/>
    <w:rsid w:val="006443C0"/>
    <w:rsid w:val="00644A82"/>
    <w:rsid w:val="006464A1"/>
    <w:rsid w:val="006469E0"/>
    <w:rsid w:val="006473AE"/>
    <w:rsid w:val="006473E9"/>
    <w:rsid w:val="00647F39"/>
    <w:rsid w:val="0065117F"/>
    <w:rsid w:val="006511E6"/>
    <w:rsid w:val="006531B0"/>
    <w:rsid w:val="00653976"/>
    <w:rsid w:val="00653B4B"/>
    <w:rsid w:val="006551AC"/>
    <w:rsid w:val="00656158"/>
    <w:rsid w:val="00657D54"/>
    <w:rsid w:val="00660C4D"/>
    <w:rsid w:val="0066144A"/>
    <w:rsid w:val="006628A4"/>
    <w:rsid w:val="00662FA8"/>
    <w:rsid w:val="00663218"/>
    <w:rsid w:val="00664A57"/>
    <w:rsid w:val="00664DA1"/>
    <w:rsid w:val="00666699"/>
    <w:rsid w:val="00667B94"/>
    <w:rsid w:val="00667E22"/>
    <w:rsid w:val="00667FF2"/>
    <w:rsid w:val="006706F9"/>
    <w:rsid w:val="006740BE"/>
    <w:rsid w:val="00675256"/>
    <w:rsid w:val="00676739"/>
    <w:rsid w:val="00676A46"/>
    <w:rsid w:val="00676F95"/>
    <w:rsid w:val="006772AC"/>
    <w:rsid w:val="00681A89"/>
    <w:rsid w:val="006820EA"/>
    <w:rsid w:val="00682993"/>
    <w:rsid w:val="006829F4"/>
    <w:rsid w:val="00682EF8"/>
    <w:rsid w:val="00683893"/>
    <w:rsid w:val="0068391A"/>
    <w:rsid w:val="00684CFA"/>
    <w:rsid w:val="006856D4"/>
    <w:rsid w:val="00685F25"/>
    <w:rsid w:val="006927B1"/>
    <w:rsid w:val="006929D1"/>
    <w:rsid w:val="00692FFE"/>
    <w:rsid w:val="00694654"/>
    <w:rsid w:val="00695540"/>
    <w:rsid w:val="006963CE"/>
    <w:rsid w:val="00696F43"/>
    <w:rsid w:val="006970FE"/>
    <w:rsid w:val="00697856"/>
    <w:rsid w:val="00697C98"/>
    <w:rsid w:val="00697E71"/>
    <w:rsid w:val="006A018F"/>
    <w:rsid w:val="006A09A9"/>
    <w:rsid w:val="006A0CBA"/>
    <w:rsid w:val="006A2821"/>
    <w:rsid w:val="006A35B3"/>
    <w:rsid w:val="006A3AEA"/>
    <w:rsid w:val="006A4D1F"/>
    <w:rsid w:val="006A77C6"/>
    <w:rsid w:val="006A7CFE"/>
    <w:rsid w:val="006B1C3A"/>
    <w:rsid w:val="006B2CC1"/>
    <w:rsid w:val="006B2FBF"/>
    <w:rsid w:val="006B3DBD"/>
    <w:rsid w:val="006B62B5"/>
    <w:rsid w:val="006B6EF0"/>
    <w:rsid w:val="006C13D9"/>
    <w:rsid w:val="006C2AA8"/>
    <w:rsid w:val="006C3259"/>
    <w:rsid w:val="006C493B"/>
    <w:rsid w:val="006C51CB"/>
    <w:rsid w:val="006C54AA"/>
    <w:rsid w:val="006C5677"/>
    <w:rsid w:val="006C620C"/>
    <w:rsid w:val="006C7438"/>
    <w:rsid w:val="006D1047"/>
    <w:rsid w:val="006D2C7F"/>
    <w:rsid w:val="006D5951"/>
    <w:rsid w:val="006D6F22"/>
    <w:rsid w:val="006D6F35"/>
    <w:rsid w:val="006D7153"/>
    <w:rsid w:val="006D753D"/>
    <w:rsid w:val="006E03C9"/>
    <w:rsid w:val="006E046F"/>
    <w:rsid w:val="006E11CE"/>
    <w:rsid w:val="006E37C6"/>
    <w:rsid w:val="006E4AD4"/>
    <w:rsid w:val="006F1834"/>
    <w:rsid w:val="006F2340"/>
    <w:rsid w:val="006F3406"/>
    <w:rsid w:val="006F3793"/>
    <w:rsid w:val="006F43D4"/>
    <w:rsid w:val="006F4E8C"/>
    <w:rsid w:val="00701A10"/>
    <w:rsid w:val="007022A8"/>
    <w:rsid w:val="00702493"/>
    <w:rsid w:val="00704844"/>
    <w:rsid w:val="007060E2"/>
    <w:rsid w:val="007077E6"/>
    <w:rsid w:val="007078B4"/>
    <w:rsid w:val="00710DBD"/>
    <w:rsid w:val="007114B9"/>
    <w:rsid w:val="007118B6"/>
    <w:rsid w:val="007120C0"/>
    <w:rsid w:val="0071303C"/>
    <w:rsid w:val="007134F6"/>
    <w:rsid w:val="00713BA6"/>
    <w:rsid w:val="00714836"/>
    <w:rsid w:val="00714931"/>
    <w:rsid w:val="007153F7"/>
    <w:rsid w:val="00715A56"/>
    <w:rsid w:val="00717527"/>
    <w:rsid w:val="00717619"/>
    <w:rsid w:val="00717A1C"/>
    <w:rsid w:val="007204F1"/>
    <w:rsid w:val="007212EE"/>
    <w:rsid w:val="00725C00"/>
    <w:rsid w:val="00725F97"/>
    <w:rsid w:val="007260A4"/>
    <w:rsid w:val="0072748F"/>
    <w:rsid w:val="00727A92"/>
    <w:rsid w:val="0073019D"/>
    <w:rsid w:val="00731B50"/>
    <w:rsid w:val="00734E8F"/>
    <w:rsid w:val="0073673A"/>
    <w:rsid w:val="00737216"/>
    <w:rsid w:val="00741334"/>
    <w:rsid w:val="00741493"/>
    <w:rsid w:val="00742442"/>
    <w:rsid w:val="00744145"/>
    <w:rsid w:val="007454D2"/>
    <w:rsid w:val="00745D66"/>
    <w:rsid w:val="00746D25"/>
    <w:rsid w:val="007470A7"/>
    <w:rsid w:val="00747C48"/>
    <w:rsid w:val="00747EC0"/>
    <w:rsid w:val="0075056F"/>
    <w:rsid w:val="007508A5"/>
    <w:rsid w:val="00750B05"/>
    <w:rsid w:val="0075159F"/>
    <w:rsid w:val="00751B23"/>
    <w:rsid w:val="00752109"/>
    <w:rsid w:val="0075246D"/>
    <w:rsid w:val="007526D5"/>
    <w:rsid w:val="00752E1B"/>
    <w:rsid w:val="0075332A"/>
    <w:rsid w:val="00753D01"/>
    <w:rsid w:val="0075410A"/>
    <w:rsid w:val="0075436F"/>
    <w:rsid w:val="007555EB"/>
    <w:rsid w:val="00756998"/>
    <w:rsid w:val="00756BEB"/>
    <w:rsid w:val="0075799A"/>
    <w:rsid w:val="00757A1D"/>
    <w:rsid w:val="00760913"/>
    <w:rsid w:val="00760B52"/>
    <w:rsid w:val="00761622"/>
    <w:rsid w:val="007617DC"/>
    <w:rsid w:val="00761845"/>
    <w:rsid w:val="00761ED3"/>
    <w:rsid w:val="00761FD1"/>
    <w:rsid w:val="00762555"/>
    <w:rsid w:val="0076494D"/>
    <w:rsid w:val="0076544A"/>
    <w:rsid w:val="007661FA"/>
    <w:rsid w:val="0076620D"/>
    <w:rsid w:val="00767ED8"/>
    <w:rsid w:val="00772B5A"/>
    <w:rsid w:val="00773C52"/>
    <w:rsid w:val="00776C01"/>
    <w:rsid w:val="00776EA1"/>
    <w:rsid w:val="007808E6"/>
    <w:rsid w:val="0078121A"/>
    <w:rsid w:val="00781B61"/>
    <w:rsid w:val="00781D9E"/>
    <w:rsid w:val="00782E61"/>
    <w:rsid w:val="00783251"/>
    <w:rsid w:val="00783255"/>
    <w:rsid w:val="00785110"/>
    <w:rsid w:val="00785FFC"/>
    <w:rsid w:val="0078652C"/>
    <w:rsid w:val="00786F86"/>
    <w:rsid w:val="007928BC"/>
    <w:rsid w:val="00792F57"/>
    <w:rsid w:val="00793312"/>
    <w:rsid w:val="00794FAE"/>
    <w:rsid w:val="00796BF9"/>
    <w:rsid w:val="0079789A"/>
    <w:rsid w:val="007A000C"/>
    <w:rsid w:val="007A08B7"/>
    <w:rsid w:val="007A2075"/>
    <w:rsid w:val="007A2453"/>
    <w:rsid w:val="007A27CA"/>
    <w:rsid w:val="007A6566"/>
    <w:rsid w:val="007B247E"/>
    <w:rsid w:val="007B347D"/>
    <w:rsid w:val="007B446D"/>
    <w:rsid w:val="007B454C"/>
    <w:rsid w:val="007B4E9F"/>
    <w:rsid w:val="007B6275"/>
    <w:rsid w:val="007B765F"/>
    <w:rsid w:val="007B7B4A"/>
    <w:rsid w:val="007C20B3"/>
    <w:rsid w:val="007C36B8"/>
    <w:rsid w:val="007C3E6D"/>
    <w:rsid w:val="007C4F89"/>
    <w:rsid w:val="007C647A"/>
    <w:rsid w:val="007D01BE"/>
    <w:rsid w:val="007D1019"/>
    <w:rsid w:val="007D1F89"/>
    <w:rsid w:val="007D29B7"/>
    <w:rsid w:val="007D4D27"/>
    <w:rsid w:val="007D670D"/>
    <w:rsid w:val="007D729D"/>
    <w:rsid w:val="007E0C37"/>
    <w:rsid w:val="007E0D4D"/>
    <w:rsid w:val="007E142C"/>
    <w:rsid w:val="007E24BD"/>
    <w:rsid w:val="007E4BD6"/>
    <w:rsid w:val="007E50B4"/>
    <w:rsid w:val="007E5FB4"/>
    <w:rsid w:val="007E7556"/>
    <w:rsid w:val="007E7E23"/>
    <w:rsid w:val="007E7E98"/>
    <w:rsid w:val="007F1640"/>
    <w:rsid w:val="007F1D5C"/>
    <w:rsid w:val="007F2D21"/>
    <w:rsid w:val="007F348D"/>
    <w:rsid w:val="007F4A75"/>
    <w:rsid w:val="007F4DBD"/>
    <w:rsid w:val="007F4DD0"/>
    <w:rsid w:val="007F76FC"/>
    <w:rsid w:val="00800AC8"/>
    <w:rsid w:val="00800E0A"/>
    <w:rsid w:val="0080275E"/>
    <w:rsid w:val="00802AB4"/>
    <w:rsid w:val="00803D79"/>
    <w:rsid w:val="00804372"/>
    <w:rsid w:val="00804EA8"/>
    <w:rsid w:val="00806899"/>
    <w:rsid w:val="00807973"/>
    <w:rsid w:val="00807A95"/>
    <w:rsid w:val="00814422"/>
    <w:rsid w:val="00814EA6"/>
    <w:rsid w:val="008150C6"/>
    <w:rsid w:val="00815EB1"/>
    <w:rsid w:val="0081683A"/>
    <w:rsid w:val="0081699A"/>
    <w:rsid w:val="008172FE"/>
    <w:rsid w:val="00820194"/>
    <w:rsid w:val="00820796"/>
    <w:rsid w:val="00821B81"/>
    <w:rsid w:val="0082288B"/>
    <w:rsid w:val="00823D53"/>
    <w:rsid w:val="00823F79"/>
    <w:rsid w:val="00825D5E"/>
    <w:rsid w:val="00825E72"/>
    <w:rsid w:val="008268FA"/>
    <w:rsid w:val="00826DD9"/>
    <w:rsid w:val="0083058D"/>
    <w:rsid w:val="0083064B"/>
    <w:rsid w:val="00831B70"/>
    <w:rsid w:val="00832A02"/>
    <w:rsid w:val="0083392E"/>
    <w:rsid w:val="00833A4A"/>
    <w:rsid w:val="00836C47"/>
    <w:rsid w:val="00837783"/>
    <w:rsid w:val="00841264"/>
    <w:rsid w:val="008417E5"/>
    <w:rsid w:val="00841871"/>
    <w:rsid w:val="00843AA1"/>
    <w:rsid w:val="00843B47"/>
    <w:rsid w:val="00846B4E"/>
    <w:rsid w:val="00847358"/>
    <w:rsid w:val="008473CF"/>
    <w:rsid w:val="00850A66"/>
    <w:rsid w:val="00850F27"/>
    <w:rsid w:val="0085129D"/>
    <w:rsid w:val="00851A9A"/>
    <w:rsid w:val="008532F7"/>
    <w:rsid w:val="008540C3"/>
    <w:rsid w:val="0085410A"/>
    <w:rsid w:val="0085517E"/>
    <w:rsid w:val="008560A7"/>
    <w:rsid w:val="008568F6"/>
    <w:rsid w:val="008572F8"/>
    <w:rsid w:val="00857A84"/>
    <w:rsid w:val="008609E5"/>
    <w:rsid w:val="008628E0"/>
    <w:rsid w:val="008629DD"/>
    <w:rsid w:val="00862F6C"/>
    <w:rsid w:val="008634A5"/>
    <w:rsid w:val="00863A36"/>
    <w:rsid w:val="008646F2"/>
    <w:rsid w:val="00864BB1"/>
    <w:rsid w:val="00865268"/>
    <w:rsid w:val="008668DE"/>
    <w:rsid w:val="008707AB"/>
    <w:rsid w:val="0087102A"/>
    <w:rsid w:val="008716F6"/>
    <w:rsid w:val="00871C0B"/>
    <w:rsid w:val="00871F1C"/>
    <w:rsid w:val="008723FB"/>
    <w:rsid w:val="00872930"/>
    <w:rsid w:val="0087307D"/>
    <w:rsid w:val="008735D5"/>
    <w:rsid w:val="008737DB"/>
    <w:rsid w:val="008740F0"/>
    <w:rsid w:val="00874971"/>
    <w:rsid w:val="008756AE"/>
    <w:rsid w:val="00876075"/>
    <w:rsid w:val="00880069"/>
    <w:rsid w:val="0088086B"/>
    <w:rsid w:val="00882970"/>
    <w:rsid w:val="0088355C"/>
    <w:rsid w:val="008840AF"/>
    <w:rsid w:val="00884CB3"/>
    <w:rsid w:val="00887227"/>
    <w:rsid w:val="008874EF"/>
    <w:rsid w:val="00890E20"/>
    <w:rsid w:val="00891E7F"/>
    <w:rsid w:val="00892C9B"/>
    <w:rsid w:val="0089363B"/>
    <w:rsid w:val="0089407E"/>
    <w:rsid w:val="00894230"/>
    <w:rsid w:val="0089664E"/>
    <w:rsid w:val="00897B97"/>
    <w:rsid w:val="008A09A9"/>
    <w:rsid w:val="008A13CA"/>
    <w:rsid w:val="008A1D86"/>
    <w:rsid w:val="008A2AAF"/>
    <w:rsid w:val="008A2CC7"/>
    <w:rsid w:val="008A3342"/>
    <w:rsid w:val="008A60F6"/>
    <w:rsid w:val="008B15AF"/>
    <w:rsid w:val="008B22F4"/>
    <w:rsid w:val="008B2F5F"/>
    <w:rsid w:val="008B2F9E"/>
    <w:rsid w:val="008B43FE"/>
    <w:rsid w:val="008B592B"/>
    <w:rsid w:val="008B5CFC"/>
    <w:rsid w:val="008B7B79"/>
    <w:rsid w:val="008B7EB7"/>
    <w:rsid w:val="008C0263"/>
    <w:rsid w:val="008C1EAA"/>
    <w:rsid w:val="008C26CE"/>
    <w:rsid w:val="008C2E53"/>
    <w:rsid w:val="008C3D94"/>
    <w:rsid w:val="008C426F"/>
    <w:rsid w:val="008C4B30"/>
    <w:rsid w:val="008C52EA"/>
    <w:rsid w:val="008C5408"/>
    <w:rsid w:val="008C5FF1"/>
    <w:rsid w:val="008C6992"/>
    <w:rsid w:val="008C70D5"/>
    <w:rsid w:val="008C7AF9"/>
    <w:rsid w:val="008C7C90"/>
    <w:rsid w:val="008D08A7"/>
    <w:rsid w:val="008D0A6E"/>
    <w:rsid w:val="008D0FAA"/>
    <w:rsid w:val="008D206D"/>
    <w:rsid w:val="008D3721"/>
    <w:rsid w:val="008D639B"/>
    <w:rsid w:val="008D6CF8"/>
    <w:rsid w:val="008D72C8"/>
    <w:rsid w:val="008E0676"/>
    <w:rsid w:val="008E108E"/>
    <w:rsid w:val="008E1395"/>
    <w:rsid w:val="008E281C"/>
    <w:rsid w:val="008E3F43"/>
    <w:rsid w:val="008E4616"/>
    <w:rsid w:val="008E4A5F"/>
    <w:rsid w:val="008E5336"/>
    <w:rsid w:val="008E613E"/>
    <w:rsid w:val="008E649B"/>
    <w:rsid w:val="008E6D88"/>
    <w:rsid w:val="008F00A1"/>
    <w:rsid w:val="008F0CEA"/>
    <w:rsid w:val="008F1B98"/>
    <w:rsid w:val="008F1CDF"/>
    <w:rsid w:val="008F20C6"/>
    <w:rsid w:val="008F243E"/>
    <w:rsid w:val="008F29A6"/>
    <w:rsid w:val="008F433E"/>
    <w:rsid w:val="008F537F"/>
    <w:rsid w:val="008F587B"/>
    <w:rsid w:val="008F62A9"/>
    <w:rsid w:val="008F7C5B"/>
    <w:rsid w:val="00904778"/>
    <w:rsid w:val="009048DC"/>
    <w:rsid w:val="009048E0"/>
    <w:rsid w:val="00910283"/>
    <w:rsid w:val="00910A12"/>
    <w:rsid w:val="00911FF2"/>
    <w:rsid w:val="009122EA"/>
    <w:rsid w:val="00916D60"/>
    <w:rsid w:val="00917703"/>
    <w:rsid w:val="00920B99"/>
    <w:rsid w:val="00920CD5"/>
    <w:rsid w:val="0092169C"/>
    <w:rsid w:val="009217E0"/>
    <w:rsid w:val="0092270B"/>
    <w:rsid w:val="00925370"/>
    <w:rsid w:val="0092597D"/>
    <w:rsid w:val="00926439"/>
    <w:rsid w:val="00926EA3"/>
    <w:rsid w:val="00926F5C"/>
    <w:rsid w:val="0093087D"/>
    <w:rsid w:val="0093109F"/>
    <w:rsid w:val="00931865"/>
    <w:rsid w:val="00932899"/>
    <w:rsid w:val="0093292D"/>
    <w:rsid w:val="009339C7"/>
    <w:rsid w:val="00933A26"/>
    <w:rsid w:val="00934D6F"/>
    <w:rsid w:val="00937442"/>
    <w:rsid w:val="0093765B"/>
    <w:rsid w:val="00937883"/>
    <w:rsid w:val="00937DE6"/>
    <w:rsid w:val="00942DB6"/>
    <w:rsid w:val="00942F0F"/>
    <w:rsid w:val="00943634"/>
    <w:rsid w:val="0094406B"/>
    <w:rsid w:val="00945B1C"/>
    <w:rsid w:val="009460AB"/>
    <w:rsid w:val="0094726C"/>
    <w:rsid w:val="00947F9D"/>
    <w:rsid w:val="00950069"/>
    <w:rsid w:val="00950BE4"/>
    <w:rsid w:val="00955714"/>
    <w:rsid w:val="00955D4A"/>
    <w:rsid w:val="00956375"/>
    <w:rsid w:val="00957013"/>
    <w:rsid w:val="009571EC"/>
    <w:rsid w:val="009615A4"/>
    <w:rsid w:val="00962589"/>
    <w:rsid w:val="00963655"/>
    <w:rsid w:val="00965F47"/>
    <w:rsid w:val="00966424"/>
    <w:rsid w:val="00966F44"/>
    <w:rsid w:val="00967801"/>
    <w:rsid w:val="009706C1"/>
    <w:rsid w:val="00974728"/>
    <w:rsid w:val="00974F8C"/>
    <w:rsid w:val="0097561A"/>
    <w:rsid w:val="00977DDB"/>
    <w:rsid w:val="00977E75"/>
    <w:rsid w:val="00980290"/>
    <w:rsid w:val="009808AB"/>
    <w:rsid w:val="0098178D"/>
    <w:rsid w:val="00982335"/>
    <w:rsid w:val="009825ED"/>
    <w:rsid w:val="009853DC"/>
    <w:rsid w:val="0099245C"/>
    <w:rsid w:val="0099313C"/>
    <w:rsid w:val="00994404"/>
    <w:rsid w:val="00995454"/>
    <w:rsid w:val="00995F94"/>
    <w:rsid w:val="00996B9A"/>
    <w:rsid w:val="00996F16"/>
    <w:rsid w:val="00997B69"/>
    <w:rsid w:val="009A2AFD"/>
    <w:rsid w:val="009A47B5"/>
    <w:rsid w:val="009A49BF"/>
    <w:rsid w:val="009A508C"/>
    <w:rsid w:val="009A60F5"/>
    <w:rsid w:val="009A62EB"/>
    <w:rsid w:val="009A69ED"/>
    <w:rsid w:val="009A73C8"/>
    <w:rsid w:val="009A770D"/>
    <w:rsid w:val="009B04E0"/>
    <w:rsid w:val="009B2579"/>
    <w:rsid w:val="009B64C6"/>
    <w:rsid w:val="009B692D"/>
    <w:rsid w:val="009C0E32"/>
    <w:rsid w:val="009C1B84"/>
    <w:rsid w:val="009C3F6A"/>
    <w:rsid w:val="009C4485"/>
    <w:rsid w:val="009C7167"/>
    <w:rsid w:val="009C78D8"/>
    <w:rsid w:val="009C7910"/>
    <w:rsid w:val="009D06E0"/>
    <w:rsid w:val="009D17F3"/>
    <w:rsid w:val="009D19E2"/>
    <w:rsid w:val="009D1C07"/>
    <w:rsid w:val="009D20DC"/>
    <w:rsid w:val="009D279B"/>
    <w:rsid w:val="009D2B06"/>
    <w:rsid w:val="009D49D6"/>
    <w:rsid w:val="009D4A26"/>
    <w:rsid w:val="009D5567"/>
    <w:rsid w:val="009D55BB"/>
    <w:rsid w:val="009D5912"/>
    <w:rsid w:val="009D71E5"/>
    <w:rsid w:val="009D7568"/>
    <w:rsid w:val="009D7A32"/>
    <w:rsid w:val="009E1FFB"/>
    <w:rsid w:val="009E24B0"/>
    <w:rsid w:val="009E2AA1"/>
    <w:rsid w:val="009E2DD3"/>
    <w:rsid w:val="009E33B1"/>
    <w:rsid w:val="009E3875"/>
    <w:rsid w:val="009E5D23"/>
    <w:rsid w:val="009E5E26"/>
    <w:rsid w:val="009E7599"/>
    <w:rsid w:val="009E79DF"/>
    <w:rsid w:val="009F0ECC"/>
    <w:rsid w:val="009F1751"/>
    <w:rsid w:val="009F29E7"/>
    <w:rsid w:val="009F372D"/>
    <w:rsid w:val="009F4C5E"/>
    <w:rsid w:val="009F4D0E"/>
    <w:rsid w:val="009F7D60"/>
    <w:rsid w:val="00A01220"/>
    <w:rsid w:val="00A02E08"/>
    <w:rsid w:val="00A04B5E"/>
    <w:rsid w:val="00A04F6F"/>
    <w:rsid w:val="00A05033"/>
    <w:rsid w:val="00A0725E"/>
    <w:rsid w:val="00A102C0"/>
    <w:rsid w:val="00A10761"/>
    <w:rsid w:val="00A10A33"/>
    <w:rsid w:val="00A1102C"/>
    <w:rsid w:val="00A11964"/>
    <w:rsid w:val="00A13C71"/>
    <w:rsid w:val="00A13F08"/>
    <w:rsid w:val="00A1448A"/>
    <w:rsid w:val="00A203F6"/>
    <w:rsid w:val="00A22B20"/>
    <w:rsid w:val="00A2381E"/>
    <w:rsid w:val="00A23893"/>
    <w:rsid w:val="00A2439F"/>
    <w:rsid w:val="00A2477B"/>
    <w:rsid w:val="00A2504B"/>
    <w:rsid w:val="00A27ADA"/>
    <w:rsid w:val="00A307A6"/>
    <w:rsid w:val="00A309D3"/>
    <w:rsid w:val="00A32008"/>
    <w:rsid w:val="00A346E3"/>
    <w:rsid w:val="00A352FB"/>
    <w:rsid w:val="00A35F64"/>
    <w:rsid w:val="00A363B5"/>
    <w:rsid w:val="00A400A4"/>
    <w:rsid w:val="00A40548"/>
    <w:rsid w:val="00A40CBE"/>
    <w:rsid w:val="00A40CBF"/>
    <w:rsid w:val="00A4176D"/>
    <w:rsid w:val="00A41A2F"/>
    <w:rsid w:val="00A431AA"/>
    <w:rsid w:val="00A434C9"/>
    <w:rsid w:val="00A449F8"/>
    <w:rsid w:val="00A44E0D"/>
    <w:rsid w:val="00A44EB3"/>
    <w:rsid w:val="00A45686"/>
    <w:rsid w:val="00A456A5"/>
    <w:rsid w:val="00A46442"/>
    <w:rsid w:val="00A50EE6"/>
    <w:rsid w:val="00A51AAC"/>
    <w:rsid w:val="00A52A60"/>
    <w:rsid w:val="00A55C49"/>
    <w:rsid w:val="00A607C7"/>
    <w:rsid w:val="00A60A15"/>
    <w:rsid w:val="00A60DA6"/>
    <w:rsid w:val="00A62DF9"/>
    <w:rsid w:val="00A62EDF"/>
    <w:rsid w:val="00A631DE"/>
    <w:rsid w:val="00A6335D"/>
    <w:rsid w:val="00A63736"/>
    <w:rsid w:val="00A63861"/>
    <w:rsid w:val="00A641A1"/>
    <w:rsid w:val="00A641C8"/>
    <w:rsid w:val="00A645CC"/>
    <w:rsid w:val="00A650A6"/>
    <w:rsid w:val="00A65579"/>
    <w:rsid w:val="00A6569E"/>
    <w:rsid w:val="00A670C1"/>
    <w:rsid w:val="00A67AE3"/>
    <w:rsid w:val="00A71C43"/>
    <w:rsid w:val="00A7230C"/>
    <w:rsid w:val="00A724F1"/>
    <w:rsid w:val="00A752D4"/>
    <w:rsid w:val="00A7558D"/>
    <w:rsid w:val="00A76176"/>
    <w:rsid w:val="00A76372"/>
    <w:rsid w:val="00A77BC5"/>
    <w:rsid w:val="00A77DF9"/>
    <w:rsid w:val="00A80F80"/>
    <w:rsid w:val="00A816BF"/>
    <w:rsid w:val="00A8251E"/>
    <w:rsid w:val="00A8285F"/>
    <w:rsid w:val="00A82977"/>
    <w:rsid w:val="00A82AB9"/>
    <w:rsid w:val="00A82FC8"/>
    <w:rsid w:val="00A84085"/>
    <w:rsid w:val="00A8412F"/>
    <w:rsid w:val="00A85A84"/>
    <w:rsid w:val="00A863D3"/>
    <w:rsid w:val="00A865A3"/>
    <w:rsid w:val="00A86A85"/>
    <w:rsid w:val="00A87D7C"/>
    <w:rsid w:val="00A90611"/>
    <w:rsid w:val="00A90BE1"/>
    <w:rsid w:val="00A90FCD"/>
    <w:rsid w:val="00A9226E"/>
    <w:rsid w:val="00A92899"/>
    <w:rsid w:val="00A93BCD"/>
    <w:rsid w:val="00A94AAB"/>
    <w:rsid w:val="00A96120"/>
    <w:rsid w:val="00A97D10"/>
    <w:rsid w:val="00AA0110"/>
    <w:rsid w:val="00AA0AF0"/>
    <w:rsid w:val="00AA1A5D"/>
    <w:rsid w:val="00AA2408"/>
    <w:rsid w:val="00AA41B3"/>
    <w:rsid w:val="00AA4786"/>
    <w:rsid w:val="00AA589A"/>
    <w:rsid w:val="00AA6888"/>
    <w:rsid w:val="00AA6AD7"/>
    <w:rsid w:val="00AA6B23"/>
    <w:rsid w:val="00AB0536"/>
    <w:rsid w:val="00AB1C6C"/>
    <w:rsid w:val="00AB374C"/>
    <w:rsid w:val="00AB52AD"/>
    <w:rsid w:val="00AB5CF0"/>
    <w:rsid w:val="00AB6D12"/>
    <w:rsid w:val="00AC05DE"/>
    <w:rsid w:val="00AC062B"/>
    <w:rsid w:val="00AC1A0C"/>
    <w:rsid w:val="00AC2539"/>
    <w:rsid w:val="00AC2684"/>
    <w:rsid w:val="00AC26F9"/>
    <w:rsid w:val="00AC2709"/>
    <w:rsid w:val="00AC4B3E"/>
    <w:rsid w:val="00AC5103"/>
    <w:rsid w:val="00AC51AC"/>
    <w:rsid w:val="00AC5441"/>
    <w:rsid w:val="00AC69C5"/>
    <w:rsid w:val="00AC71A6"/>
    <w:rsid w:val="00AD0C4B"/>
    <w:rsid w:val="00AD214B"/>
    <w:rsid w:val="00AD25E3"/>
    <w:rsid w:val="00AD29FC"/>
    <w:rsid w:val="00AD331E"/>
    <w:rsid w:val="00AD35A0"/>
    <w:rsid w:val="00AD413E"/>
    <w:rsid w:val="00AD49C1"/>
    <w:rsid w:val="00AD49C4"/>
    <w:rsid w:val="00AD5E23"/>
    <w:rsid w:val="00AD6A41"/>
    <w:rsid w:val="00AD709E"/>
    <w:rsid w:val="00AE0A6C"/>
    <w:rsid w:val="00AE1538"/>
    <w:rsid w:val="00AE1BA0"/>
    <w:rsid w:val="00AE3A35"/>
    <w:rsid w:val="00AE4EF6"/>
    <w:rsid w:val="00AF057D"/>
    <w:rsid w:val="00AF0610"/>
    <w:rsid w:val="00AF1FB7"/>
    <w:rsid w:val="00AF3C79"/>
    <w:rsid w:val="00AF4AF3"/>
    <w:rsid w:val="00AF4D0C"/>
    <w:rsid w:val="00AF7232"/>
    <w:rsid w:val="00AF74BA"/>
    <w:rsid w:val="00AF79C0"/>
    <w:rsid w:val="00AF7E4F"/>
    <w:rsid w:val="00B02CE6"/>
    <w:rsid w:val="00B0432B"/>
    <w:rsid w:val="00B04C9E"/>
    <w:rsid w:val="00B04DA3"/>
    <w:rsid w:val="00B06250"/>
    <w:rsid w:val="00B077D8"/>
    <w:rsid w:val="00B102CE"/>
    <w:rsid w:val="00B10503"/>
    <w:rsid w:val="00B109B6"/>
    <w:rsid w:val="00B10D1B"/>
    <w:rsid w:val="00B114A2"/>
    <w:rsid w:val="00B14C9B"/>
    <w:rsid w:val="00B1525C"/>
    <w:rsid w:val="00B16F6E"/>
    <w:rsid w:val="00B17615"/>
    <w:rsid w:val="00B17B39"/>
    <w:rsid w:val="00B17F4D"/>
    <w:rsid w:val="00B2005D"/>
    <w:rsid w:val="00B225AA"/>
    <w:rsid w:val="00B2341D"/>
    <w:rsid w:val="00B253D6"/>
    <w:rsid w:val="00B2658D"/>
    <w:rsid w:val="00B269D3"/>
    <w:rsid w:val="00B26A19"/>
    <w:rsid w:val="00B27BFB"/>
    <w:rsid w:val="00B330E4"/>
    <w:rsid w:val="00B37826"/>
    <w:rsid w:val="00B409EF"/>
    <w:rsid w:val="00B41162"/>
    <w:rsid w:val="00B42FD4"/>
    <w:rsid w:val="00B43704"/>
    <w:rsid w:val="00B44929"/>
    <w:rsid w:val="00B45C9C"/>
    <w:rsid w:val="00B46509"/>
    <w:rsid w:val="00B46782"/>
    <w:rsid w:val="00B478EF"/>
    <w:rsid w:val="00B47CEC"/>
    <w:rsid w:val="00B47E67"/>
    <w:rsid w:val="00B50759"/>
    <w:rsid w:val="00B5207F"/>
    <w:rsid w:val="00B53073"/>
    <w:rsid w:val="00B557C2"/>
    <w:rsid w:val="00B55AE3"/>
    <w:rsid w:val="00B55BD4"/>
    <w:rsid w:val="00B56377"/>
    <w:rsid w:val="00B607A5"/>
    <w:rsid w:val="00B61D1B"/>
    <w:rsid w:val="00B66DE1"/>
    <w:rsid w:val="00B67065"/>
    <w:rsid w:val="00B67366"/>
    <w:rsid w:val="00B67ACA"/>
    <w:rsid w:val="00B67C4A"/>
    <w:rsid w:val="00B7024F"/>
    <w:rsid w:val="00B702B3"/>
    <w:rsid w:val="00B7181D"/>
    <w:rsid w:val="00B71CC4"/>
    <w:rsid w:val="00B7251D"/>
    <w:rsid w:val="00B728E4"/>
    <w:rsid w:val="00B7546E"/>
    <w:rsid w:val="00B80A39"/>
    <w:rsid w:val="00B8132B"/>
    <w:rsid w:val="00B81735"/>
    <w:rsid w:val="00B81AA6"/>
    <w:rsid w:val="00B82481"/>
    <w:rsid w:val="00B84940"/>
    <w:rsid w:val="00B851BD"/>
    <w:rsid w:val="00B85755"/>
    <w:rsid w:val="00B86324"/>
    <w:rsid w:val="00B8682B"/>
    <w:rsid w:val="00B87084"/>
    <w:rsid w:val="00B879BD"/>
    <w:rsid w:val="00B87F57"/>
    <w:rsid w:val="00B90A0F"/>
    <w:rsid w:val="00B91300"/>
    <w:rsid w:val="00B927F5"/>
    <w:rsid w:val="00B92A58"/>
    <w:rsid w:val="00B93EAE"/>
    <w:rsid w:val="00B947A6"/>
    <w:rsid w:val="00B949ED"/>
    <w:rsid w:val="00B95466"/>
    <w:rsid w:val="00B95922"/>
    <w:rsid w:val="00B96210"/>
    <w:rsid w:val="00B96284"/>
    <w:rsid w:val="00B963EE"/>
    <w:rsid w:val="00B96BB0"/>
    <w:rsid w:val="00B97474"/>
    <w:rsid w:val="00B9793A"/>
    <w:rsid w:val="00B97A3F"/>
    <w:rsid w:val="00BA031E"/>
    <w:rsid w:val="00BA0946"/>
    <w:rsid w:val="00BA174B"/>
    <w:rsid w:val="00BA1DA2"/>
    <w:rsid w:val="00BA342C"/>
    <w:rsid w:val="00BA3468"/>
    <w:rsid w:val="00BA5952"/>
    <w:rsid w:val="00BA7EC8"/>
    <w:rsid w:val="00BB0B02"/>
    <w:rsid w:val="00BB191D"/>
    <w:rsid w:val="00BB2689"/>
    <w:rsid w:val="00BB5A82"/>
    <w:rsid w:val="00BB69AF"/>
    <w:rsid w:val="00BB6B2A"/>
    <w:rsid w:val="00BB7DF2"/>
    <w:rsid w:val="00BC0498"/>
    <w:rsid w:val="00BC1566"/>
    <w:rsid w:val="00BC1664"/>
    <w:rsid w:val="00BC1A36"/>
    <w:rsid w:val="00BC264E"/>
    <w:rsid w:val="00BC3490"/>
    <w:rsid w:val="00BC5C0F"/>
    <w:rsid w:val="00BC5F25"/>
    <w:rsid w:val="00BC6553"/>
    <w:rsid w:val="00BC712E"/>
    <w:rsid w:val="00BC7B92"/>
    <w:rsid w:val="00BD0577"/>
    <w:rsid w:val="00BD2059"/>
    <w:rsid w:val="00BD2364"/>
    <w:rsid w:val="00BD2539"/>
    <w:rsid w:val="00BD2C99"/>
    <w:rsid w:val="00BD35CB"/>
    <w:rsid w:val="00BD4891"/>
    <w:rsid w:val="00BD4E50"/>
    <w:rsid w:val="00BD6492"/>
    <w:rsid w:val="00BD6B09"/>
    <w:rsid w:val="00BD6B8E"/>
    <w:rsid w:val="00BD779E"/>
    <w:rsid w:val="00BE3586"/>
    <w:rsid w:val="00BE5CFC"/>
    <w:rsid w:val="00BE6901"/>
    <w:rsid w:val="00BE728B"/>
    <w:rsid w:val="00BE72CB"/>
    <w:rsid w:val="00BF2412"/>
    <w:rsid w:val="00BF3847"/>
    <w:rsid w:val="00BF5480"/>
    <w:rsid w:val="00C00D41"/>
    <w:rsid w:val="00C02A4F"/>
    <w:rsid w:val="00C0303F"/>
    <w:rsid w:val="00C04080"/>
    <w:rsid w:val="00C066F1"/>
    <w:rsid w:val="00C10ADB"/>
    <w:rsid w:val="00C10D14"/>
    <w:rsid w:val="00C11E6F"/>
    <w:rsid w:val="00C12008"/>
    <w:rsid w:val="00C12194"/>
    <w:rsid w:val="00C13955"/>
    <w:rsid w:val="00C20609"/>
    <w:rsid w:val="00C22F99"/>
    <w:rsid w:val="00C2378B"/>
    <w:rsid w:val="00C23D54"/>
    <w:rsid w:val="00C259BA"/>
    <w:rsid w:val="00C2689C"/>
    <w:rsid w:val="00C27566"/>
    <w:rsid w:val="00C30A04"/>
    <w:rsid w:val="00C31340"/>
    <w:rsid w:val="00C327D0"/>
    <w:rsid w:val="00C34D0C"/>
    <w:rsid w:val="00C3503D"/>
    <w:rsid w:val="00C352EE"/>
    <w:rsid w:val="00C37EBC"/>
    <w:rsid w:val="00C409EA"/>
    <w:rsid w:val="00C41E01"/>
    <w:rsid w:val="00C427B4"/>
    <w:rsid w:val="00C42E7F"/>
    <w:rsid w:val="00C44273"/>
    <w:rsid w:val="00C4461B"/>
    <w:rsid w:val="00C44F75"/>
    <w:rsid w:val="00C460D1"/>
    <w:rsid w:val="00C47B00"/>
    <w:rsid w:val="00C52F80"/>
    <w:rsid w:val="00C537C5"/>
    <w:rsid w:val="00C53A33"/>
    <w:rsid w:val="00C53B93"/>
    <w:rsid w:val="00C54B31"/>
    <w:rsid w:val="00C54DB5"/>
    <w:rsid w:val="00C551DA"/>
    <w:rsid w:val="00C55C8A"/>
    <w:rsid w:val="00C560BB"/>
    <w:rsid w:val="00C56272"/>
    <w:rsid w:val="00C56360"/>
    <w:rsid w:val="00C60710"/>
    <w:rsid w:val="00C60D3C"/>
    <w:rsid w:val="00C6273E"/>
    <w:rsid w:val="00C629F4"/>
    <w:rsid w:val="00C63866"/>
    <w:rsid w:val="00C64A77"/>
    <w:rsid w:val="00C64AA8"/>
    <w:rsid w:val="00C64DE5"/>
    <w:rsid w:val="00C6573B"/>
    <w:rsid w:val="00C65D3D"/>
    <w:rsid w:val="00C673A6"/>
    <w:rsid w:val="00C7213A"/>
    <w:rsid w:val="00C727A4"/>
    <w:rsid w:val="00C74111"/>
    <w:rsid w:val="00C74ACB"/>
    <w:rsid w:val="00C754DC"/>
    <w:rsid w:val="00C75EF8"/>
    <w:rsid w:val="00C76E79"/>
    <w:rsid w:val="00C82187"/>
    <w:rsid w:val="00C8228A"/>
    <w:rsid w:val="00C8328D"/>
    <w:rsid w:val="00C83CA2"/>
    <w:rsid w:val="00C8462E"/>
    <w:rsid w:val="00C84BF5"/>
    <w:rsid w:val="00C8510A"/>
    <w:rsid w:val="00C851A0"/>
    <w:rsid w:val="00C8679F"/>
    <w:rsid w:val="00C8690D"/>
    <w:rsid w:val="00C87981"/>
    <w:rsid w:val="00C93FB0"/>
    <w:rsid w:val="00C97E9C"/>
    <w:rsid w:val="00CA2919"/>
    <w:rsid w:val="00CA4E66"/>
    <w:rsid w:val="00CA61E8"/>
    <w:rsid w:val="00CA6572"/>
    <w:rsid w:val="00CA6AE1"/>
    <w:rsid w:val="00CA6C2A"/>
    <w:rsid w:val="00CA7910"/>
    <w:rsid w:val="00CB085D"/>
    <w:rsid w:val="00CB2ACC"/>
    <w:rsid w:val="00CB4A29"/>
    <w:rsid w:val="00CB5661"/>
    <w:rsid w:val="00CB6390"/>
    <w:rsid w:val="00CB75DA"/>
    <w:rsid w:val="00CB7951"/>
    <w:rsid w:val="00CB7BC1"/>
    <w:rsid w:val="00CB7E86"/>
    <w:rsid w:val="00CC136A"/>
    <w:rsid w:val="00CC170C"/>
    <w:rsid w:val="00CC1C76"/>
    <w:rsid w:val="00CC2B65"/>
    <w:rsid w:val="00CC2E81"/>
    <w:rsid w:val="00CC5940"/>
    <w:rsid w:val="00CC7979"/>
    <w:rsid w:val="00CC7A12"/>
    <w:rsid w:val="00CD1887"/>
    <w:rsid w:val="00CD1ACD"/>
    <w:rsid w:val="00CD2D74"/>
    <w:rsid w:val="00CD35EE"/>
    <w:rsid w:val="00CD709B"/>
    <w:rsid w:val="00CE09F1"/>
    <w:rsid w:val="00CE199F"/>
    <w:rsid w:val="00CE25ED"/>
    <w:rsid w:val="00CE2D32"/>
    <w:rsid w:val="00CE3CA1"/>
    <w:rsid w:val="00CE41BD"/>
    <w:rsid w:val="00CE6FB0"/>
    <w:rsid w:val="00CF0344"/>
    <w:rsid w:val="00CF034E"/>
    <w:rsid w:val="00CF1F3D"/>
    <w:rsid w:val="00CF2DCA"/>
    <w:rsid w:val="00CF37A7"/>
    <w:rsid w:val="00CF47EB"/>
    <w:rsid w:val="00D00310"/>
    <w:rsid w:val="00D0047E"/>
    <w:rsid w:val="00D004DC"/>
    <w:rsid w:val="00D012F0"/>
    <w:rsid w:val="00D03AA8"/>
    <w:rsid w:val="00D05110"/>
    <w:rsid w:val="00D05522"/>
    <w:rsid w:val="00D057DC"/>
    <w:rsid w:val="00D06584"/>
    <w:rsid w:val="00D13694"/>
    <w:rsid w:val="00D15C93"/>
    <w:rsid w:val="00D17368"/>
    <w:rsid w:val="00D173D1"/>
    <w:rsid w:val="00D208C7"/>
    <w:rsid w:val="00D21721"/>
    <w:rsid w:val="00D21A00"/>
    <w:rsid w:val="00D22E2F"/>
    <w:rsid w:val="00D2356D"/>
    <w:rsid w:val="00D2415A"/>
    <w:rsid w:val="00D24267"/>
    <w:rsid w:val="00D2472E"/>
    <w:rsid w:val="00D25641"/>
    <w:rsid w:val="00D26854"/>
    <w:rsid w:val="00D26D82"/>
    <w:rsid w:val="00D27008"/>
    <w:rsid w:val="00D278AC"/>
    <w:rsid w:val="00D307FB"/>
    <w:rsid w:val="00D30E4F"/>
    <w:rsid w:val="00D31133"/>
    <w:rsid w:val="00D31435"/>
    <w:rsid w:val="00D3196D"/>
    <w:rsid w:val="00D31D3E"/>
    <w:rsid w:val="00D341D9"/>
    <w:rsid w:val="00D3612C"/>
    <w:rsid w:val="00D36578"/>
    <w:rsid w:val="00D37134"/>
    <w:rsid w:val="00D40319"/>
    <w:rsid w:val="00D40743"/>
    <w:rsid w:val="00D40866"/>
    <w:rsid w:val="00D40E94"/>
    <w:rsid w:val="00D42DD9"/>
    <w:rsid w:val="00D4421F"/>
    <w:rsid w:val="00D44849"/>
    <w:rsid w:val="00D44902"/>
    <w:rsid w:val="00D46694"/>
    <w:rsid w:val="00D466B8"/>
    <w:rsid w:val="00D469EB"/>
    <w:rsid w:val="00D46A46"/>
    <w:rsid w:val="00D4780F"/>
    <w:rsid w:val="00D47961"/>
    <w:rsid w:val="00D47D4F"/>
    <w:rsid w:val="00D511FA"/>
    <w:rsid w:val="00D5164D"/>
    <w:rsid w:val="00D51819"/>
    <w:rsid w:val="00D525AF"/>
    <w:rsid w:val="00D527E3"/>
    <w:rsid w:val="00D532CC"/>
    <w:rsid w:val="00D53D2B"/>
    <w:rsid w:val="00D54DDE"/>
    <w:rsid w:val="00D55E65"/>
    <w:rsid w:val="00D56A29"/>
    <w:rsid w:val="00D5760E"/>
    <w:rsid w:val="00D5793C"/>
    <w:rsid w:val="00D60EFD"/>
    <w:rsid w:val="00D60F2B"/>
    <w:rsid w:val="00D61B98"/>
    <w:rsid w:val="00D61C7E"/>
    <w:rsid w:val="00D624B8"/>
    <w:rsid w:val="00D6260F"/>
    <w:rsid w:val="00D626F1"/>
    <w:rsid w:val="00D62F7B"/>
    <w:rsid w:val="00D65FF4"/>
    <w:rsid w:val="00D711DE"/>
    <w:rsid w:val="00D71275"/>
    <w:rsid w:val="00D74803"/>
    <w:rsid w:val="00D74ADB"/>
    <w:rsid w:val="00D74D08"/>
    <w:rsid w:val="00D803BB"/>
    <w:rsid w:val="00D80624"/>
    <w:rsid w:val="00D8080A"/>
    <w:rsid w:val="00D81630"/>
    <w:rsid w:val="00D823FE"/>
    <w:rsid w:val="00D82754"/>
    <w:rsid w:val="00D832CD"/>
    <w:rsid w:val="00D8391E"/>
    <w:rsid w:val="00D83DD9"/>
    <w:rsid w:val="00D843AB"/>
    <w:rsid w:val="00D84BD8"/>
    <w:rsid w:val="00D858A0"/>
    <w:rsid w:val="00D86B5D"/>
    <w:rsid w:val="00D8733F"/>
    <w:rsid w:val="00D90433"/>
    <w:rsid w:val="00D90513"/>
    <w:rsid w:val="00D92B33"/>
    <w:rsid w:val="00D9511F"/>
    <w:rsid w:val="00D97593"/>
    <w:rsid w:val="00D97C0C"/>
    <w:rsid w:val="00DA18C2"/>
    <w:rsid w:val="00DA3030"/>
    <w:rsid w:val="00DA32FD"/>
    <w:rsid w:val="00DA44C3"/>
    <w:rsid w:val="00DA4712"/>
    <w:rsid w:val="00DA4C7B"/>
    <w:rsid w:val="00DA6AFF"/>
    <w:rsid w:val="00DA77FA"/>
    <w:rsid w:val="00DB00A1"/>
    <w:rsid w:val="00DB05D0"/>
    <w:rsid w:val="00DB0735"/>
    <w:rsid w:val="00DB07FA"/>
    <w:rsid w:val="00DB2122"/>
    <w:rsid w:val="00DB2B39"/>
    <w:rsid w:val="00DB4558"/>
    <w:rsid w:val="00DB4C73"/>
    <w:rsid w:val="00DB51A5"/>
    <w:rsid w:val="00DB5959"/>
    <w:rsid w:val="00DB686A"/>
    <w:rsid w:val="00DB6DAC"/>
    <w:rsid w:val="00DB6DB2"/>
    <w:rsid w:val="00DB7322"/>
    <w:rsid w:val="00DB7452"/>
    <w:rsid w:val="00DB7ADC"/>
    <w:rsid w:val="00DB7E0D"/>
    <w:rsid w:val="00DC064F"/>
    <w:rsid w:val="00DC1EAE"/>
    <w:rsid w:val="00DC226C"/>
    <w:rsid w:val="00DC2EF2"/>
    <w:rsid w:val="00DC58BD"/>
    <w:rsid w:val="00DC61AC"/>
    <w:rsid w:val="00DC6965"/>
    <w:rsid w:val="00DC7459"/>
    <w:rsid w:val="00DC7ED0"/>
    <w:rsid w:val="00DD0099"/>
    <w:rsid w:val="00DD10B8"/>
    <w:rsid w:val="00DD18B9"/>
    <w:rsid w:val="00DD3189"/>
    <w:rsid w:val="00DD3BBB"/>
    <w:rsid w:val="00DD6D18"/>
    <w:rsid w:val="00DD762C"/>
    <w:rsid w:val="00DD79E1"/>
    <w:rsid w:val="00DE0540"/>
    <w:rsid w:val="00DE0923"/>
    <w:rsid w:val="00DE0D0D"/>
    <w:rsid w:val="00DE1D5E"/>
    <w:rsid w:val="00DE27AD"/>
    <w:rsid w:val="00DE298B"/>
    <w:rsid w:val="00DE2E69"/>
    <w:rsid w:val="00DE3B86"/>
    <w:rsid w:val="00DE45FE"/>
    <w:rsid w:val="00DE7086"/>
    <w:rsid w:val="00DE7E82"/>
    <w:rsid w:val="00DF043B"/>
    <w:rsid w:val="00DF0FDF"/>
    <w:rsid w:val="00DF2035"/>
    <w:rsid w:val="00DF27BD"/>
    <w:rsid w:val="00DF2D8C"/>
    <w:rsid w:val="00DF2EE1"/>
    <w:rsid w:val="00DF63A3"/>
    <w:rsid w:val="00DF7ED8"/>
    <w:rsid w:val="00E0019A"/>
    <w:rsid w:val="00E011A3"/>
    <w:rsid w:val="00E0120B"/>
    <w:rsid w:val="00E0164B"/>
    <w:rsid w:val="00E03B89"/>
    <w:rsid w:val="00E06EB9"/>
    <w:rsid w:val="00E1237B"/>
    <w:rsid w:val="00E13C89"/>
    <w:rsid w:val="00E14B89"/>
    <w:rsid w:val="00E154CC"/>
    <w:rsid w:val="00E15E37"/>
    <w:rsid w:val="00E16C7A"/>
    <w:rsid w:val="00E17B7F"/>
    <w:rsid w:val="00E17DFD"/>
    <w:rsid w:val="00E2056B"/>
    <w:rsid w:val="00E20BF4"/>
    <w:rsid w:val="00E20FBD"/>
    <w:rsid w:val="00E21214"/>
    <w:rsid w:val="00E2297A"/>
    <w:rsid w:val="00E231AB"/>
    <w:rsid w:val="00E23382"/>
    <w:rsid w:val="00E23694"/>
    <w:rsid w:val="00E246E4"/>
    <w:rsid w:val="00E2475C"/>
    <w:rsid w:val="00E24C1C"/>
    <w:rsid w:val="00E25B63"/>
    <w:rsid w:val="00E25D4B"/>
    <w:rsid w:val="00E279A7"/>
    <w:rsid w:val="00E30E77"/>
    <w:rsid w:val="00E31346"/>
    <w:rsid w:val="00E31C92"/>
    <w:rsid w:val="00E32ED8"/>
    <w:rsid w:val="00E32F15"/>
    <w:rsid w:val="00E33AC2"/>
    <w:rsid w:val="00E350A7"/>
    <w:rsid w:val="00E356ED"/>
    <w:rsid w:val="00E35A2E"/>
    <w:rsid w:val="00E35A6D"/>
    <w:rsid w:val="00E35CB6"/>
    <w:rsid w:val="00E377FF"/>
    <w:rsid w:val="00E40B86"/>
    <w:rsid w:val="00E40CCD"/>
    <w:rsid w:val="00E4117E"/>
    <w:rsid w:val="00E42A75"/>
    <w:rsid w:val="00E431C2"/>
    <w:rsid w:val="00E43D56"/>
    <w:rsid w:val="00E43D8F"/>
    <w:rsid w:val="00E4481D"/>
    <w:rsid w:val="00E472A2"/>
    <w:rsid w:val="00E475E0"/>
    <w:rsid w:val="00E47934"/>
    <w:rsid w:val="00E5213A"/>
    <w:rsid w:val="00E5222D"/>
    <w:rsid w:val="00E526D7"/>
    <w:rsid w:val="00E527BD"/>
    <w:rsid w:val="00E53272"/>
    <w:rsid w:val="00E533D5"/>
    <w:rsid w:val="00E53D51"/>
    <w:rsid w:val="00E54404"/>
    <w:rsid w:val="00E55E7D"/>
    <w:rsid w:val="00E56245"/>
    <w:rsid w:val="00E57297"/>
    <w:rsid w:val="00E5742D"/>
    <w:rsid w:val="00E61DBA"/>
    <w:rsid w:val="00E62978"/>
    <w:rsid w:val="00E6333C"/>
    <w:rsid w:val="00E646D9"/>
    <w:rsid w:val="00E65377"/>
    <w:rsid w:val="00E662E7"/>
    <w:rsid w:val="00E66AA8"/>
    <w:rsid w:val="00E66FD3"/>
    <w:rsid w:val="00E70A58"/>
    <w:rsid w:val="00E716BB"/>
    <w:rsid w:val="00E71C86"/>
    <w:rsid w:val="00E73605"/>
    <w:rsid w:val="00E74000"/>
    <w:rsid w:val="00E744E6"/>
    <w:rsid w:val="00E74843"/>
    <w:rsid w:val="00E748A5"/>
    <w:rsid w:val="00E756C8"/>
    <w:rsid w:val="00E75BF2"/>
    <w:rsid w:val="00E7608F"/>
    <w:rsid w:val="00E7654E"/>
    <w:rsid w:val="00E7780C"/>
    <w:rsid w:val="00E80397"/>
    <w:rsid w:val="00E80A33"/>
    <w:rsid w:val="00E80C9A"/>
    <w:rsid w:val="00E8145A"/>
    <w:rsid w:val="00E816F0"/>
    <w:rsid w:val="00E81A82"/>
    <w:rsid w:val="00E821DE"/>
    <w:rsid w:val="00E8230C"/>
    <w:rsid w:val="00E82C66"/>
    <w:rsid w:val="00E8685A"/>
    <w:rsid w:val="00E87A65"/>
    <w:rsid w:val="00E87E8C"/>
    <w:rsid w:val="00E87EAE"/>
    <w:rsid w:val="00E87F65"/>
    <w:rsid w:val="00E90869"/>
    <w:rsid w:val="00E91A74"/>
    <w:rsid w:val="00E93AED"/>
    <w:rsid w:val="00E94246"/>
    <w:rsid w:val="00E9432F"/>
    <w:rsid w:val="00E94F92"/>
    <w:rsid w:val="00E95307"/>
    <w:rsid w:val="00E9591C"/>
    <w:rsid w:val="00E95CEB"/>
    <w:rsid w:val="00E95DD5"/>
    <w:rsid w:val="00E975A0"/>
    <w:rsid w:val="00EA0367"/>
    <w:rsid w:val="00EA05E3"/>
    <w:rsid w:val="00EA2BDF"/>
    <w:rsid w:val="00EA3884"/>
    <w:rsid w:val="00EA3B9C"/>
    <w:rsid w:val="00EA4BCB"/>
    <w:rsid w:val="00EA54A7"/>
    <w:rsid w:val="00EA59AC"/>
    <w:rsid w:val="00EA63B5"/>
    <w:rsid w:val="00EA63E5"/>
    <w:rsid w:val="00EA64CE"/>
    <w:rsid w:val="00EA6632"/>
    <w:rsid w:val="00EB0311"/>
    <w:rsid w:val="00EB1DAD"/>
    <w:rsid w:val="00EB38CE"/>
    <w:rsid w:val="00EB4210"/>
    <w:rsid w:val="00EB456B"/>
    <w:rsid w:val="00EB4D0D"/>
    <w:rsid w:val="00EB5FD6"/>
    <w:rsid w:val="00EB728A"/>
    <w:rsid w:val="00EB7F92"/>
    <w:rsid w:val="00EC0319"/>
    <w:rsid w:val="00EC2867"/>
    <w:rsid w:val="00EC2A0E"/>
    <w:rsid w:val="00EC526E"/>
    <w:rsid w:val="00EC6237"/>
    <w:rsid w:val="00EC7290"/>
    <w:rsid w:val="00EC7579"/>
    <w:rsid w:val="00ED16F4"/>
    <w:rsid w:val="00ED38BB"/>
    <w:rsid w:val="00ED3F51"/>
    <w:rsid w:val="00ED43FF"/>
    <w:rsid w:val="00ED4EE8"/>
    <w:rsid w:val="00ED5A35"/>
    <w:rsid w:val="00ED6252"/>
    <w:rsid w:val="00EE05BD"/>
    <w:rsid w:val="00EE18B6"/>
    <w:rsid w:val="00EE27E6"/>
    <w:rsid w:val="00EE3F3D"/>
    <w:rsid w:val="00EE4048"/>
    <w:rsid w:val="00EE4510"/>
    <w:rsid w:val="00EE6250"/>
    <w:rsid w:val="00EE660C"/>
    <w:rsid w:val="00EE6BDE"/>
    <w:rsid w:val="00EE6E10"/>
    <w:rsid w:val="00EE7018"/>
    <w:rsid w:val="00EE785B"/>
    <w:rsid w:val="00EF2E3D"/>
    <w:rsid w:val="00EF3539"/>
    <w:rsid w:val="00EF5550"/>
    <w:rsid w:val="00EF55CF"/>
    <w:rsid w:val="00EF649E"/>
    <w:rsid w:val="00F00D24"/>
    <w:rsid w:val="00F02EBF"/>
    <w:rsid w:val="00F03021"/>
    <w:rsid w:val="00F0324E"/>
    <w:rsid w:val="00F044FC"/>
    <w:rsid w:val="00F04689"/>
    <w:rsid w:val="00F079C4"/>
    <w:rsid w:val="00F10110"/>
    <w:rsid w:val="00F10FFD"/>
    <w:rsid w:val="00F12277"/>
    <w:rsid w:val="00F1622E"/>
    <w:rsid w:val="00F17BAE"/>
    <w:rsid w:val="00F24360"/>
    <w:rsid w:val="00F2609E"/>
    <w:rsid w:val="00F26F97"/>
    <w:rsid w:val="00F309D7"/>
    <w:rsid w:val="00F30CFA"/>
    <w:rsid w:val="00F31D3E"/>
    <w:rsid w:val="00F32129"/>
    <w:rsid w:val="00F32716"/>
    <w:rsid w:val="00F33A29"/>
    <w:rsid w:val="00F33F16"/>
    <w:rsid w:val="00F33F31"/>
    <w:rsid w:val="00F35603"/>
    <w:rsid w:val="00F37E8E"/>
    <w:rsid w:val="00F40940"/>
    <w:rsid w:val="00F40AB2"/>
    <w:rsid w:val="00F40B8A"/>
    <w:rsid w:val="00F41947"/>
    <w:rsid w:val="00F41CA0"/>
    <w:rsid w:val="00F42D1F"/>
    <w:rsid w:val="00F42F20"/>
    <w:rsid w:val="00F433B5"/>
    <w:rsid w:val="00F44C66"/>
    <w:rsid w:val="00F458E2"/>
    <w:rsid w:val="00F4594D"/>
    <w:rsid w:val="00F464BB"/>
    <w:rsid w:val="00F47CD0"/>
    <w:rsid w:val="00F5062A"/>
    <w:rsid w:val="00F50AB3"/>
    <w:rsid w:val="00F516EF"/>
    <w:rsid w:val="00F51898"/>
    <w:rsid w:val="00F518E5"/>
    <w:rsid w:val="00F51CD6"/>
    <w:rsid w:val="00F52DB7"/>
    <w:rsid w:val="00F54D98"/>
    <w:rsid w:val="00F55DAD"/>
    <w:rsid w:val="00F561A2"/>
    <w:rsid w:val="00F56205"/>
    <w:rsid w:val="00F56CD6"/>
    <w:rsid w:val="00F61101"/>
    <w:rsid w:val="00F61E6A"/>
    <w:rsid w:val="00F63883"/>
    <w:rsid w:val="00F6479D"/>
    <w:rsid w:val="00F649C6"/>
    <w:rsid w:val="00F667B6"/>
    <w:rsid w:val="00F66CB8"/>
    <w:rsid w:val="00F70F24"/>
    <w:rsid w:val="00F71D78"/>
    <w:rsid w:val="00F74216"/>
    <w:rsid w:val="00F7459D"/>
    <w:rsid w:val="00F75067"/>
    <w:rsid w:val="00F77FCD"/>
    <w:rsid w:val="00F80FF7"/>
    <w:rsid w:val="00F81FCE"/>
    <w:rsid w:val="00F821FE"/>
    <w:rsid w:val="00F82B93"/>
    <w:rsid w:val="00F8337E"/>
    <w:rsid w:val="00F837B6"/>
    <w:rsid w:val="00F87583"/>
    <w:rsid w:val="00F906E1"/>
    <w:rsid w:val="00F908B8"/>
    <w:rsid w:val="00F91F0B"/>
    <w:rsid w:val="00F92010"/>
    <w:rsid w:val="00F925D4"/>
    <w:rsid w:val="00F92F27"/>
    <w:rsid w:val="00F94B6E"/>
    <w:rsid w:val="00F958EA"/>
    <w:rsid w:val="00F95A64"/>
    <w:rsid w:val="00F95A8F"/>
    <w:rsid w:val="00F95BCE"/>
    <w:rsid w:val="00F97CC7"/>
    <w:rsid w:val="00FA0499"/>
    <w:rsid w:val="00FA1FD7"/>
    <w:rsid w:val="00FA2AB8"/>
    <w:rsid w:val="00FA38F7"/>
    <w:rsid w:val="00FA56C7"/>
    <w:rsid w:val="00FA6289"/>
    <w:rsid w:val="00FA7CD1"/>
    <w:rsid w:val="00FB08E5"/>
    <w:rsid w:val="00FB0C6F"/>
    <w:rsid w:val="00FB3CE7"/>
    <w:rsid w:val="00FB49A6"/>
    <w:rsid w:val="00FB7181"/>
    <w:rsid w:val="00FB71BD"/>
    <w:rsid w:val="00FB799C"/>
    <w:rsid w:val="00FC1F8D"/>
    <w:rsid w:val="00FC5250"/>
    <w:rsid w:val="00FC607D"/>
    <w:rsid w:val="00FD067C"/>
    <w:rsid w:val="00FD2D53"/>
    <w:rsid w:val="00FD2E98"/>
    <w:rsid w:val="00FD3952"/>
    <w:rsid w:val="00FD48F8"/>
    <w:rsid w:val="00FD5700"/>
    <w:rsid w:val="00FD77EC"/>
    <w:rsid w:val="00FE0AC0"/>
    <w:rsid w:val="00FE0C1A"/>
    <w:rsid w:val="00FE2B24"/>
    <w:rsid w:val="00FE404B"/>
    <w:rsid w:val="00FE4686"/>
    <w:rsid w:val="00FE4997"/>
    <w:rsid w:val="00FE663E"/>
    <w:rsid w:val="00FE6985"/>
    <w:rsid w:val="00FF1D7E"/>
    <w:rsid w:val="00FF42DD"/>
    <w:rsid w:val="00FF4D0E"/>
    <w:rsid w:val="00FF511F"/>
    <w:rsid w:val="00FF614B"/>
    <w:rsid w:val="00FF615E"/>
    <w:rsid w:val="00FF62C2"/>
    <w:rsid w:val="00FF6D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E53731-F832-4C79-B2E0-14A714AB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34D0C"/>
    <w:pPr>
      <w:widowControl w:val="0"/>
      <w:spacing w:line="360" w:lineRule="auto"/>
      <w:ind w:firstLineChars="200" w:firstLine="200"/>
      <w:jc w:val="both"/>
    </w:pPr>
    <w:rPr>
      <w:kern w:val="2"/>
      <w:sz w:val="21"/>
    </w:r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next w:val="a8"/>
    <w:link w:val="1Char"/>
    <w:uiPriority w:val="9"/>
    <w:qFormat/>
    <w:rsid w:val="00C04080"/>
    <w:pPr>
      <w:keepNext/>
      <w:keepLines/>
      <w:numPr>
        <w:numId w:val="1"/>
      </w:numPr>
      <w:spacing w:before="120" w:after="120" w:line="360" w:lineRule="auto"/>
      <w:outlineLvl w:val="0"/>
    </w:pPr>
    <w:rPr>
      <w:rFonts w:ascii="Arial" w:eastAsia="黑体" w:hAnsi="Arial"/>
      <w:b/>
      <w:kern w:val="44"/>
      <w:sz w:val="21"/>
    </w:rPr>
  </w:style>
  <w:style w:type="paragraph" w:styleId="2">
    <w:name w:val="heading 2"/>
    <w:aliases w:val="正文二级标题,PIM2,H2,Heading 2 Hidden,Heading 2 CCBS,heading 2,Titre3,HD2,sect 1.2,H21,sect 1.21,H22,sect 1.22,H211,sect 1.211,H23,sect 1.23,H212,sect 1.212,h2,第一章 标题 2,DO,ISO1,Underrubrik1,prop2,UNDERRUBRIK 1-2,2,Level 2 Head,L2,2nd level,Header 2,l2,子"/>
    <w:next w:val="a8"/>
    <w:link w:val="2Char"/>
    <w:autoRedefine/>
    <w:uiPriority w:val="9"/>
    <w:qFormat/>
    <w:rsid w:val="00A76176"/>
    <w:pPr>
      <w:keepNext/>
      <w:keepLines/>
      <w:numPr>
        <w:ilvl w:val="1"/>
        <w:numId w:val="1"/>
      </w:numPr>
      <w:spacing w:before="260" w:after="260" w:line="415" w:lineRule="auto"/>
      <w:outlineLvl w:val="1"/>
    </w:pPr>
    <w:rPr>
      <w:rFonts w:ascii="Arial" w:eastAsia="黑体" w:hAnsi="Arial"/>
      <w:b/>
      <w:kern w:val="2"/>
      <w:sz w:val="32"/>
    </w:rPr>
  </w:style>
  <w:style w:type="paragraph" w:styleId="30">
    <w:name w:val="heading 3"/>
    <w:aliases w:val="正文三级标题,h3,Heading 3 - old,Level 3 Head,H3,level_3,PIM 3,Bold Head,bh,sect1.2.3,sect1.2.31,sect1.2.32,sect1.2.311,sect1.2.33,sect1.2.312,BOD 0,prop3,3,3heading,heading 3,Heading 31,Underrubrik2,1.2.3.,H31,H32,Arial 12 Fett,Level 1 - 1,Level 1 - 2,2h"/>
    <w:next w:val="a8"/>
    <w:link w:val="3Char"/>
    <w:qFormat/>
    <w:rsid w:val="00C34D0C"/>
    <w:pPr>
      <w:keepNext/>
      <w:keepLines/>
      <w:numPr>
        <w:ilvl w:val="2"/>
        <w:numId w:val="1"/>
      </w:numPr>
      <w:spacing w:before="260" w:after="260" w:line="416" w:lineRule="auto"/>
      <w:outlineLvl w:val="2"/>
    </w:pPr>
    <w:rPr>
      <w:rFonts w:ascii="Arial" w:eastAsia="黑体" w:hAnsi="Arial"/>
      <w:b/>
      <w:kern w:val="2"/>
      <w:sz w:val="30"/>
    </w:rPr>
  </w:style>
  <w:style w:type="paragraph" w:styleId="4">
    <w:name w:val="heading 4"/>
    <w:aliases w:val="正文四级标题,PIM 4,H4,h4,bullet,bl,bb,4,4heading,Table and Figures,Level 2 - a,Level 2 - (a),H41,H42,H43,H44,H45,H46,H47,H48,H49,H410,H411,H421,H431,H441,H451,H461,H471,H481,H491,H4101,H412,H422,H432,H442,H452,H462,H472,H482,H492,H4102,H4111,H4211,H4311"/>
    <w:next w:val="a8"/>
    <w:link w:val="4Char"/>
    <w:uiPriority w:val="9"/>
    <w:qFormat/>
    <w:rsid w:val="00C34D0C"/>
    <w:pPr>
      <w:keepNext/>
      <w:keepLines/>
      <w:numPr>
        <w:ilvl w:val="3"/>
        <w:numId w:val="1"/>
      </w:numPr>
      <w:spacing w:before="280" w:after="290" w:line="376" w:lineRule="auto"/>
      <w:outlineLvl w:val="3"/>
    </w:pPr>
    <w:rPr>
      <w:rFonts w:ascii="Arial" w:eastAsia="黑体" w:hAnsi="Arial"/>
      <w:b/>
      <w:kern w:val="2"/>
      <w:sz w:val="28"/>
    </w:rPr>
  </w:style>
  <w:style w:type="paragraph" w:styleId="51">
    <w:name w:val="heading 5"/>
    <w:aliases w:val="正文五级标题,dash,ds,dd,h5,H5,口,口1,口2,heading 5,Level 3 - i,标题 5(ALT+5),PIM 5,l5+toc5,Numbered Sub-list,Roman list,一,ITT t5,PA Pico Section,H5-Heading 5,l5,heading5,Second Subheading,dash1,ds1,dd1,dash2,ds2,dd2,dash3,ds3,dd3,dash4,ds4,dd4,dash5,ds5,dd5,d"/>
    <w:next w:val="a8"/>
    <w:link w:val="5Char"/>
    <w:uiPriority w:val="9"/>
    <w:qFormat/>
    <w:rsid w:val="00C34D0C"/>
    <w:pPr>
      <w:keepNext/>
      <w:keepLines/>
      <w:numPr>
        <w:ilvl w:val="4"/>
        <w:numId w:val="1"/>
      </w:numPr>
      <w:spacing w:before="280" w:after="290" w:line="376" w:lineRule="auto"/>
      <w:outlineLvl w:val="4"/>
    </w:pPr>
    <w:rPr>
      <w:b/>
      <w:kern w:val="2"/>
      <w:sz w:val="28"/>
    </w:rPr>
  </w:style>
  <w:style w:type="paragraph" w:styleId="6">
    <w:name w:val="heading 6"/>
    <w:aliases w:val="正文六级标题,Bullet (Single Lines),BOD 4,Legal Level 1.,H6,标题 6(ALT+6),PIM 6,L6,Bullet list,h6,heading 6,Heading6,h61,h62,heading 61,Figure label,l6,hsm,cnp,Caption number (page-wide),list 6,Figure label1,l61,hsm1,cnp1,Caption number (page-wide)1,list 61"/>
    <w:next w:val="a8"/>
    <w:link w:val="6Char"/>
    <w:autoRedefine/>
    <w:qFormat/>
    <w:rsid w:val="00C34D0C"/>
    <w:pPr>
      <w:keepNext/>
      <w:keepLines/>
      <w:numPr>
        <w:ilvl w:val="5"/>
        <w:numId w:val="1"/>
      </w:numPr>
      <w:spacing w:before="240" w:after="64" w:line="319" w:lineRule="auto"/>
      <w:outlineLvl w:val="5"/>
    </w:pPr>
    <w:rPr>
      <w:rFonts w:ascii="Arial" w:eastAsia="黑体" w:hAnsi="Arial"/>
      <w:kern w:val="2"/>
      <w:sz w:val="24"/>
    </w:rPr>
  </w:style>
  <w:style w:type="paragraph" w:styleId="7">
    <w:name w:val="heading 7"/>
    <w:aliases w:val="正文七级标题,Legal Level 1.1.,PIM 7,不用,letter list,（1）,st,Appendix Major,cnc,Caption number (column-wide),ITT t7,PA Appendix Major,lettered list,letter list1,lettered list1,letter list2,lettered list2,letter list11,lettered list11,letter list3,h7,SDL tit"/>
    <w:basedOn w:val="a8"/>
    <w:next w:val="a8"/>
    <w:link w:val="7Char"/>
    <w:qFormat/>
    <w:rsid w:val="00C34D0C"/>
    <w:pPr>
      <w:keepNext/>
      <w:keepLines/>
      <w:numPr>
        <w:ilvl w:val="6"/>
        <w:numId w:val="1"/>
      </w:numPr>
      <w:spacing w:before="240" w:after="64" w:line="320" w:lineRule="auto"/>
      <w:outlineLvl w:val="6"/>
    </w:pPr>
    <w:rPr>
      <w:b/>
      <w:sz w:val="24"/>
    </w:rPr>
  </w:style>
  <w:style w:type="paragraph" w:styleId="8">
    <w:name w:val="heading 8"/>
    <w:aliases w:val="正文八级标题,Legal Level 1.1.1.,注意框体,不用8,标题6,Appendix Minor,Annex,Annex2,Appendix1,Annex3,Appendix2,h8,ctp,Caption text (page-wide),Center Bold,ITT t8,PA Appendix Minor,Center Bold1,Center Bold2,Center Bold3,Center Bold4,Center Bold5,Center Bold6,action"/>
    <w:basedOn w:val="a8"/>
    <w:next w:val="a8"/>
    <w:link w:val="8Char"/>
    <w:qFormat/>
    <w:rsid w:val="00C34D0C"/>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正文九级标题,Legal Level 1.1.1.1.,huh,三级标题,Appendix,PIM 9,不用9,tt,table title,标题 45,Figure Heading,FH,ft,Titre 10,Annex1,Appen 1,Titre 101,Annex11,Appen 11,Titre 102,Annex12,Appen 12,ctc,Caption text (column-wide),ITT t9,App Heading,App Heading1,progress"/>
    <w:basedOn w:val="a8"/>
    <w:next w:val="a8"/>
    <w:link w:val="9Char"/>
    <w:qFormat/>
    <w:rsid w:val="00C34D0C"/>
    <w:pPr>
      <w:keepNext/>
      <w:keepLines/>
      <w:numPr>
        <w:ilvl w:val="8"/>
        <w:numId w:val="1"/>
      </w:numPr>
      <w:spacing w:before="240" w:after="64" w:line="320" w:lineRule="auto"/>
      <w:outlineLvl w:val="8"/>
    </w:pPr>
    <w:rPr>
      <w:rFonts w:ascii="Arial"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numbering" w:customStyle="1" w:styleId="3">
    <w:name w:val="样式 编号3"/>
    <w:basedOn w:val="ab"/>
    <w:next w:val="ab"/>
    <w:rsid w:val="00C34D0C"/>
    <w:pPr>
      <w:numPr>
        <w:numId w:val="62"/>
      </w:numPr>
    </w:pPr>
  </w:style>
  <w:style w:type="paragraph" w:styleId="ac">
    <w:name w:val="Document Map"/>
    <w:basedOn w:val="a8"/>
    <w:link w:val="Char"/>
    <w:uiPriority w:val="99"/>
    <w:semiHidden/>
    <w:rsid w:val="00C34D0C"/>
    <w:pPr>
      <w:shd w:val="clear" w:color="auto" w:fill="000080"/>
    </w:pPr>
  </w:style>
  <w:style w:type="paragraph" w:customStyle="1" w:styleId="11">
    <w:name w:val="样式1"/>
    <w:basedOn w:val="30"/>
    <w:autoRedefine/>
    <w:rsid w:val="00C34D0C"/>
    <w:pPr>
      <w:numPr>
        <w:numId w:val="2"/>
      </w:numPr>
    </w:pPr>
  </w:style>
  <w:style w:type="paragraph" w:styleId="ad">
    <w:name w:val="caption"/>
    <w:aliases w:val="Caption Char1,Caption Char3 Char,Caption Char Char2 Char,Caption Char1 Char Char Char,Caption Char Char1 Char Char Char,Caption Char3 Char Char Char Char Char,Caption Char Char1 Char Char Char Char Char,Caption Char4,Caption Char Char2"/>
    <w:basedOn w:val="a8"/>
    <w:next w:val="a8"/>
    <w:link w:val="Char0"/>
    <w:qFormat/>
    <w:rsid w:val="00C34D0C"/>
    <w:rPr>
      <w:rFonts w:ascii="Arial" w:eastAsia="黑体" w:hAnsi="Arial"/>
      <w:sz w:val="20"/>
    </w:rPr>
  </w:style>
  <w:style w:type="character" w:styleId="ae">
    <w:name w:val="annotation reference"/>
    <w:uiPriority w:val="99"/>
    <w:rsid w:val="000D4217"/>
    <w:rPr>
      <w:sz w:val="21"/>
      <w:szCs w:val="21"/>
    </w:rPr>
  </w:style>
  <w:style w:type="paragraph" w:styleId="af">
    <w:name w:val="annotation text"/>
    <w:basedOn w:val="a8"/>
    <w:link w:val="Char1"/>
    <w:rsid w:val="000D4217"/>
    <w:pPr>
      <w:jc w:val="left"/>
    </w:pPr>
  </w:style>
  <w:style w:type="paragraph" w:styleId="af0">
    <w:name w:val="annotation subject"/>
    <w:basedOn w:val="af"/>
    <w:next w:val="af"/>
    <w:link w:val="Char2"/>
    <w:uiPriority w:val="99"/>
    <w:semiHidden/>
    <w:rsid w:val="000D4217"/>
    <w:rPr>
      <w:b/>
      <w:bCs/>
    </w:rPr>
  </w:style>
  <w:style w:type="paragraph" w:styleId="af1">
    <w:name w:val="Balloon Text"/>
    <w:basedOn w:val="a8"/>
    <w:link w:val="Char3"/>
    <w:uiPriority w:val="99"/>
    <w:semiHidden/>
    <w:rsid w:val="000D4217"/>
    <w:rPr>
      <w:sz w:val="18"/>
      <w:szCs w:val="18"/>
    </w:rPr>
  </w:style>
  <w:style w:type="paragraph" w:customStyle="1" w:styleId="CharChar1">
    <w:name w:val="Char Char1"/>
    <w:basedOn w:val="ac"/>
    <w:autoRedefine/>
    <w:rsid w:val="005571FC"/>
    <w:pPr>
      <w:spacing w:line="240" w:lineRule="auto"/>
      <w:ind w:firstLineChars="0" w:firstLine="0"/>
    </w:pPr>
    <w:rPr>
      <w:rFonts w:ascii="Tahoma" w:hAnsi="Tahoma"/>
      <w:sz w:val="24"/>
      <w:szCs w:val="24"/>
    </w:rPr>
  </w:style>
  <w:style w:type="numbering" w:styleId="111111">
    <w:name w:val="Outline List 2"/>
    <w:aliases w:val="1 / 1.2 / 1.2.1"/>
    <w:basedOn w:val="ab"/>
    <w:rsid w:val="005571FC"/>
    <w:pPr>
      <w:numPr>
        <w:numId w:val="3"/>
      </w:numPr>
    </w:pPr>
  </w:style>
  <w:style w:type="paragraph" w:customStyle="1" w:styleId="MMTitle">
    <w:name w:val="MM Title"/>
    <w:basedOn w:val="af2"/>
    <w:link w:val="MMTitleChar"/>
    <w:rsid w:val="00892C9B"/>
    <w:pPr>
      <w:spacing w:line="240" w:lineRule="auto"/>
      <w:ind w:firstLineChars="0" w:firstLine="0"/>
    </w:pPr>
    <w:rPr>
      <w:rFonts w:ascii="Cambria" w:hAnsi="Cambria" w:cs="Times New Roman"/>
    </w:rPr>
  </w:style>
  <w:style w:type="character" w:customStyle="1" w:styleId="MMTitleChar">
    <w:name w:val="MM Title Char"/>
    <w:link w:val="MMTitle"/>
    <w:rsid w:val="00892C9B"/>
    <w:rPr>
      <w:rFonts w:ascii="Cambria" w:eastAsia="宋体" w:hAnsi="Cambria"/>
      <w:b/>
      <w:bCs/>
      <w:kern w:val="2"/>
      <w:sz w:val="32"/>
      <w:szCs w:val="32"/>
      <w:lang w:val="en-US" w:eastAsia="zh-CN" w:bidi="ar-SA"/>
    </w:rPr>
  </w:style>
  <w:style w:type="paragraph" w:customStyle="1" w:styleId="MMTopic1">
    <w:name w:val="MM Topic 1"/>
    <w:basedOn w:val="10"/>
    <w:link w:val="MMTopic1Char"/>
    <w:rsid w:val="00892C9B"/>
    <w:pPr>
      <w:widowControl w:val="0"/>
      <w:numPr>
        <w:numId w:val="4"/>
      </w:numPr>
      <w:spacing w:before="340" w:after="330" w:line="578" w:lineRule="auto"/>
      <w:jc w:val="both"/>
    </w:pPr>
    <w:rPr>
      <w:rFonts w:ascii="Calibri" w:eastAsia="宋体" w:hAnsi="Calibri"/>
      <w:bCs/>
      <w:szCs w:val="44"/>
    </w:rPr>
  </w:style>
  <w:style w:type="character" w:customStyle="1" w:styleId="MMTopic1Char">
    <w:name w:val="MM Topic 1 Char"/>
    <w:link w:val="MMTopic1"/>
    <w:rsid w:val="00892C9B"/>
    <w:rPr>
      <w:rFonts w:ascii="Calibri" w:hAnsi="Calibri"/>
      <w:b/>
      <w:bCs/>
      <w:kern w:val="44"/>
      <w:sz w:val="21"/>
      <w:szCs w:val="44"/>
    </w:rPr>
  </w:style>
  <w:style w:type="paragraph" w:customStyle="1" w:styleId="MMTopic2">
    <w:name w:val="MM Topic 2"/>
    <w:basedOn w:val="2"/>
    <w:link w:val="MMTopic2Char"/>
    <w:rsid w:val="00892C9B"/>
    <w:pPr>
      <w:widowControl w:val="0"/>
      <w:numPr>
        <w:numId w:val="4"/>
      </w:numPr>
      <w:spacing w:line="416" w:lineRule="auto"/>
      <w:jc w:val="both"/>
    </w:pPr>
    <w:rPr>
      <w:rFonts w:ascii="Cambria" w:eastAsia="宋体" w:hAnsi="Cambria"/>
      <w:bCs/>
      <w:szCs w:val="32"/>
    </w:rPr>
  </w:style>
  <w:style w:type="character" w:customStyle="1" w:styleId="MMTopic2Char">
    <w:name w:val="MM Topic 2 Char"/>
    <w:link w:val="MMTopic2"/>
    <w:rsid w:val="00892C9B"/>
    <w:rPr>
      <w:rFonts w:ascii="Cambria" w:hAnsi="Cambria"/>
      <w:b/>
      <w:bCs/>
      <w:kern w:val="2"/>
      <w:sz w:val="32"/>
      <w:szCs w:val="32"/>
    </w:rPr>
  </w:style>
  <w:style w:type="paragraph" w:customStyle="1" w:styleId="MMTopic3">
    <w:name w:val="MM Topic 3"/>
    <w:basedOn w:val="30"/>
    <w:link w:val="MMTopic3Char"/>
    <w:rsid w:val="00892C9B"/>
    <w:pPr>
      <w:widowControl w:val="0"/>
      <w:numPr>
        <w:numId w:val="4"/>
      </w:numPr>
      <w:jc w:val="both"/>
    </w:pPr>
    <w:rPr>
      <w:rFonts w:ascii="Calibri" w:eastAsia="宋体" w:hAnsi="Calibri"/>
      <w:bCs/>
      <w:sz w:val="32"/>
      <w:szCs w:val="32"/>
    </w:rPr>
  </w:style>
  <w:style w:type="character" w:customStyle="1" w:styleId="MMTopic3Char">
    <w:name w:val="MM Topic 3 Char"/>
    <w:link w:val="MMTopic3"/>
    <w:rsid w:val="00892C9B"/>
    <w:rPr>
      <w:rFonts w:ascii="Calibri" w:hAnsi="Calibri"/>
      <w:b/>
      <w:bCs/>
      <w:kern w:val="2"/>
      <w:sz w:val="32"/>
      <w:szCs w:val="32"/>
    </w:rPr>
  </w:style>
  <w:style w:type="paragraph" w:customStyle="1" w:styleId="MMTopic4">
    <w:name w:val="MM Topic 4"/>
    <w:basedOn w:val="4"/>
    <w:link w:val="MMTopic4Char"/>
    <w:rsid w:val="00892C9B"/>
    <w:pPr>
      <w:widowControl w:val="0"/>
      <w:numPr>
        <w:numId w:val="4"/>
      </w:numPr>
      <w:jc w:val="both"/>
    </w:pPr>
    <w:rPr>
      <w:rFonts w:ascii="Cambria" w:eastAsia="宋体" w:hAnsi="Cambria"/>
      <w:bCs/>
      <w:szCs w:val="28"/>
    </w:rPr>
  </w:style>
  <w:style w:type="character" w:customStyle="1" w:styleId="MMTopic4Char">
    <w:name w:val="MM Topic 4 Char"/>
    <w:link w:val="MMTopic4"/>
    <w:rsid w:val="00892C9B"/>
    <w:rPr>
      <w:rFonts w:ascii="Cambria" w:hAnsi="Cambria"/>
      <w:b/>
      <w:bCs/>
      <w:kern w:val="2"/>
      <w:sz w:val="28"/>
      <w:szCs w:val="28"/>
    </w:rPr>
  </w:style>
  <w:style w:type="paragraph" w:customStyle="1" w:styleId="MMTopic5">
    <w:name w:val="MM Topic 5"/>
    <w:basedOn w:val="51"/>
    <w:link w:val="MMTopic5Char"/>
    <w:rsid w:val="00892C9B"/>
    <w:pPr>
      <w:widowControl w:val="0"/>
      <w:numPr>
        <w:numId w:val="4"/>
      </w:numPr>
      <w:jc w:val="both"/>
    </w:pPr>
    <w:rPr>
      <w:rFonts w:ascii="Calibri" w:hAnsi="Calibri"/>
      <w:bCs/>
      <w:szCs w:val="28"/>
    </w:rPr>
  </w:style>
  <w:style w:type="paragraph" w:customStyle="1" w:styleId="MMTopic6">
    <w:name w:val="MM Topic 6"/>
    <w:basedOn w:val="6"/>
    <w:rsid w:val="00892C9B"/>
    <w:pPr>
      <w:widowControl w:val="0"/>
      <w:numPr>
        <w:numId w:val="4"/>
      </w:numPr>
      <w:spacing w:line="320" w:lineRule="auto"/>
      <w:jc w:val="both"/>
    </w:pPr>
    <w:rPr>
      <w:rFonts w:ascii="Cambria" w:eastAsia="宋体" w:hAnsi="Cambria"/>
      <w:b/>
      <w:bCs/>
      <w:szCs w:val="24"/>
    </w:rPr>
  </w:style>
  <w:style w:type="paragraph" w:customStyle="1" w:styleId="MMTopic7">
    <w:name w:val="MM Topic 7"/>
    <w:basedOn w:val="7"/>
    <w:rsid w:val="00892C9B"/>
    <w:pPr>
      <w:numPr>
        <w:numId w:val="4"/>
      </w:numPr>
      <w:ind w:firstLineChars="0"/>
    </w:pPr>
    <w:rPr>
      <w:rFonts w:ascii="Calibri" w:hAnsi="Calibri"/>
      <w:bCs/>
      <w:szCs w:val="24"/>
    </w:rPr>
  </w:style>
  <w:style w:type="paragraph" w:customStyle="1" w:styleId="MMTopic8">
    <w:name w:val="MM Topic 8"/>
    <w:basedOn w:val="8"/>
    <w:rsid w:val="00892C9B"/>
    <w:pPr>
      <w:numPr>
        <w:numId w:val="4"/>
      </w:numPr>
      <w:ind w:firstLineChars="0"/>
    </w:pPr>
    <w:rPr>
      <w:rFonts w:ascii="Cambria" w:eastAsia="宋体" w:hAnsi="Cambria"/>
      <w:szCs w:val="24"/>
    </w:rPr>
  </w:style>
  <w:style w:type="paragraph" w:customStyle="1" w:styleId="MMTopic9">
    <w:name w:val="MM Topic 9"/>
    <w:basedOn w:val="9"/>
    <w:rsid w:val="00892C9B"/>
    <w:pPr>
      <w:numPr>
        <w:numId w:val="4"/>
      </w:numPr>
      <w:ind w:firstLineChars="0"/>
    </w:pPr>
    <w:rPr>
      <w:rFonts w:ascii="Cambria" w:eastAsia="宋体" w:hAnsi="Cambria"/>
      <w:szCs w:val="21"/>
    </w:rPr>
  </w:style>
  <w:style w:type="character" w:customStyle="1" w:styleId="Char1">
    <w:name w:val="批注文字 Char"/>
    <w:link w:val="af"/>
    <w:rsid w:val="00892C9B"/>
    <w:rPr>
      <w:rFonts w:eastAsia="宋体"/>
      <w:kern w:val="2"/>
      <w:sz w:val="21"/>
      <w:lang w:val="en-US" w:eastAsia="zh-CN" w:bidi="ar-SA"/>
    </w:rPr>
  </w:style>
  <w:style w:type="paragraph" w:styleId="af3">
    <w:name w:val="Plain Text"/>
    <w:basedOn w:val="a8"/>
    <w:link w:val="Char4"/>
    <w:rsid w:val="00892C9B"/>
    <w:pPr>
      <w:spacing w:line="240" w:lineRule="auto"/>
      <w:ind w:firstLineChars="0" w:firstLine="0"/>
    </w:pPr>
    <w:rPr>
      <w:rFonts w:ascii="宋体" w:hAnsi="Courier New" w:cs="Courier New"/>
      <w:szCs w:val="21"/>
    </w:rPr>
  </w:style>
  <w:style w:type="character" w:customStyle="1" w:styleId="Char4">
    <w:name w:val="纯文本 Char"/>
    <w:link w:val="af3"/>
    <w:rsid w:val="00892C9B"/>
    <w:rPr>
      <w:rFonts w:ascii="宋体" w:eastAsia="宋体" w:hAnsi="Courier New" w:cs="Courier New"/>
      <w:kern w:val="2"/>
      <w:sz w:val="21"/>
      <w:szCs w:val="21"/>
      <w:lang w:val="en-US" w:eastAsia="zh-CN" w:bidi="ar-SA"/>
    </w:rPr>
  </w:style>
  <w:style w:type="paragraph" w:styleId="af2">
    <w:name w:val="Title"/>
    <w:basedOn w:val="a8"/>
    <w:link w:val="Char5"/>
    <w:qFormat/>
    <w:rsid w:val="00892C9B"/>
    <w:pPr>
      <w:spacing w:before="240" w:after="60"/>
      <w:jc w:val="center"/>
      <w:outlineLvl w:val="0"/>
    </w:pPr>
    <w:rPr>
      <w:rFonts w:ascii="Arial" w:hAnsi="Arial" w:cs="Arial"/>
      <w:b/>
      <w:bCs/>
      <w:sz w:val="32"/>
      <w:szCs w:val="32"/>
    </w:rPr>
  </w:style>
  <w:style w:type="paragraph" w:customStyle="1" w:styleId="CharCharCharChar1CharCharChar">
    <w:name w:val="Char Char Char Char1 Char Char Char"/>
    <w:next w:val="a8"/>
    <w:rsid w:val="007E7E23"/>
    <w:pPr>
      <w:keepNext/>
      <w:keepLines/>
      <w:spacing w:before="240" w:after="240"/>
      <w:outlineLvl w:val="7"/>
    </w:pPr>
    <w:rPr>
      <w:rFonts w:ascii="Arial" w:eastAsia="黑体" w:hAnsi="Arial" w:cs="Arial"/>
      <w:snapToGrid w:val="0"/>
      <w:sz w:val="21"/>
      <w:szCs w:val="21"/>
    </w:rPr>
  </w:style>
  <w:style w:type="paragraph" w:styleId="af4">
    <w:name w:val="Normal Indent"/>
    <w:aliases w:val="正文（首行缩进两字）,正文缩进William,表正文,正文非缩进,特点,段1,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首行缩"/>
    <w:basedOn w:val="a8"/>
    <w:link w:val="Char20"/>
    <w:rsid w:val="00617CEF"/>
    <w:pPr>
      <w:ind w:firstLine="420"/>
    </w:pPr>
  </w:style>
  <w:style w:type="character" w:customStyle="1" w:styleId="Char20">
    <w:name w:val="正文缩进 Char2"/>
    <w:aliases w:val="正文（首行缩进两字） Char,正文缩进William Char,表正文 Char,正文非缩进 Char,特点 Char,段1 Char,正文不缩进 Char,Indent 1 Char,标题4 Char,正文缩进1 Char,正文缩进 Char Char,bt Char,ALT+Z Char,水上软件 Char,四号 Char,正文缩进陈木华 Char,中文正文 Char,正文（首行缩进两字） Char Char Char,Alt+X Char,mr正文缩进 Char"/>
    <w:link w:val="af4"/>
    <w:rsid w:val="00617CEF"/>
    <w:rPr>
      <w:rFonts w:eastAsia="宋体"/>
      <w:kern w:val="2"/>
      <w:sz w:val="21"/>
      <w:lang w:val="en-US" w:eastAsia="zh-CN" w:bidi="ar-SA"/>
    </w:rPr>
  </w:style>
  <w:style w:type="paragraph" w:customStyle="1" w:styleId="074">
    <w:name w:val="样式 首行缩进:  0.74 厘米"/>
    <w:basedOn w:val="a8"/>
    <w:rsid w:val="00617CEF"/>
    <w:pPr>
      <w:ind w:firstLineChars="0" w:firstLine="420"/>
    </w:pPr>
    <w:rPr>
      <w:rFonts w:cs="宋体"/>
    </w:rPr>
  </w:style>
  <w:style w:type="character" w:customStyle="1" w:styleId="CharChar4">
    <w:name w:val="Char Char4"/>
    <w:semiHidden/>
    <w:rsid w:val="006829F4"/>
    <w:rPr>
      <w:rFonts w:eastAsia="宋体"/>
      <w:kern w:val="2"/>
      <w:sz w:val="21"/>
      <w:lang w:val="en-US" w:eastAsia="zh-CN" w:bidi="ar-SA"/>
    </w:rPr>
  </w:style>
  <w:style w:type="paragraph" w:styleId="af5">
    <w:name w:val="header"/>
    <w:aliases w:val="even,h,Header/Footer,header odd,header,Hyphen,header odd1,header odd2,header odd3,header odd4,header odd5,header odd6,header1,header2,header3,header odd11,header odd21,header odd7,header odd8,header odd9,header5,header odd12,header11,header21"/>
    <w:basedOn w:val="a8"/>
    <w:link w:val="Char6"/>
    <w:rsid w:val="0016295D"/>
    <w:pPr>
      <w:pBdr>
        <w:bottom w:val="single" w:sz="6" w:space="1" w:color="auto"/>
      </w:pBdr>
      <w:tabs>
        <w:tab w:val="center" w:pos="4153"/>
        <w:tab w:val="right" w:pos="8306"/>
      </w:tabs>
      <w:snapToGrid w:val="0"/>
      <w:jc w:val="center"/>
    </w:pPr>
    <w:rPr>
      <w:sz w:val="18"/>
      <w:szCs w:val="18"/>
    </w:rPr>
  </w:style>
  <w:style w:type="paragraph" w:styleId="af6">
    <w:name w:val="footer"/>
    <w:aliases w:val="Footer1,Footer11,Footer12,Footer13,Footer14,Footer15,Footer16,Footer17,Footer18,Footer19,Footer110,Footer111,Footer112,Footer113,Footer114,Footer115,Footer116,Footer117,Footer118,Footer119,Footer120,Footer121,Footer122,Footer123,Footer1110"/>
    <w:basedOn w:val="a8"/>
    <w:link w:val="Char7"/>
    <w:rsid w:val="0016295D"/>
    <w:pPr>
      <w:tabs>
        <w:tab w:val="center" w:pos="4153"/>
        <w:tab w:val="right" w:pos="8306"/>
      </w:tabs>
      <w:snapToGrid w:val="0"/>
      <w:jc w:val="left"/>
    </w:pPr>
    <w:rPr>
      <w:sz w:val="18"/>
      <w:szCs w:val="18"/>
    </w:rPr>
  </w:style>
  <w:style w:type="character" w:styleId="af7">
    <w:name w:val="page number"/>
    <w:basedOn w:val="a9"/>
    <w:rsid w:val="0016295D"/>
  </w:style>
  <w:style w:type="paragraph" w:styleId="20">
    <w:name w:val="Body Text 2"/>
    <w:aliases w:val="正文文字 2"/>
    <w:basedOn w:val="a8"/>
    <w:link w:val="2Char0"/>
    <w:uiPriority w:val="99"/>
    <w:rsid w:val="0016295D"/>
    <w:pPr>
      <w:spacing w:after="120" w:line="480" w:lineRule="auto"/>
    </w:pPr>
  </w:style>
  <w:style w:type="paragraph" w:customStyle="1" w:styleId="af8">
    <w:name w:val="标准编号"/>
    <w:basedOn w:val="a8"/>
    <w:rsid w:val="0016295D"/>
    <w:pPr>
      <w:jc w:val="center"/>
    </w:pPr>
    <w:rPr>
      <w:rFonts w:ascii="黑体" w:eastAsia="黑体"/>
      <w:b/>
      <w:bCs/>
      <w:sz w:val="30"/>
      <w:szCs w:val="24"/>
    </w:rPr>
  </w:style>
  <w:style w:type="paragraph" w:customStyle="1" w:styleId="af9">
    <w:name w:val="发布实施"/>
    <w:basedOn w:val="a8"/>
    <w:rsid w:val="0016295D"/>
    <w:pPr>
      <w:jc w:val="center"/>
    </w:pPr>
    <w:rPr>
      <w:rFonts w:ascii="黑体" w:eastAsia="黑体"/>
      <w:b/>
      <w:spacing w:val="40"/>
      <w:sz w:val="24"/>
      <w:szCs w:val="24"/>
    </w:rPr>
  </w:style>
  <w:style w:type="paragraph" w:customStyle="1" w:styleId="afa">
    <w:name w:val="前言"/>
    <w:basedOn w:val="a8"/>
    <w:rsid w:val="0016295D"/>
    <w:pPr>
      <w:jc w:val="center"/>
    </w:pPr>
    <w:rPr>
      <w:rFonts w:cs="宋体"/>
      <w:b/>
      <w:bCs/>
      <w:sz w:val="36"/>
    </w:rPr>
  </w:style>
  <w:style w:type="paragraph" w:customStyle="1" w:styleId="a0">
    <w:name w:val="标准正文"/>
    <w:autoRedefine/>
    <w:rsid w:val="00BB0B02"/>
    <w:pPr>
      <w:widowControl w:val="0"/>
      <w:numPr>
        <w:numId w:val="66"/>
      </w:numPr>
      <w:spacing w:line="360" w:lineRule="auto"/>
      <w:jc w:val="both"/>
    </w:pPr>
    <w:rPr>
      <w:snapToGrid w:val="0"/>
      <w:sz w:val="21"/>
      <w:szCs w:val="21"/>
    </w:rPr>
  </w:style>
  <w:style w:type="table" w:styleId="afb">
    <w:name w:val="Table Grid"/>
    <w:aliases w:val="方欣网格型"/>
    <w:basedOn w:val="aa"/>
    <w:rsid w:val="0016295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8"/>
    <w:next w:val="a8"/>
    <w:autoRedefine/>
    <w:uiPriority w:val="39"/>
    <w:qFormat/>
    <w:rsid w:val="00AF4D0C"/>
    <w:pPr>
      <w:tabs>
        <w:tab w:val="left" w:pos="426"/>
        <w:tab w:val="right" w:leader="dot" w:pos="8302"/>
      </w:tabs>
      <w:spacing w:before="120" w:after="120" w:line="240" w:lineRule="auto"/>
      <w:ind w:firstLineChars="0" w:firstLine="0"/>
      <w:jc w:val="left"/>
    </w:pPr>
    <w:rPr>
      <w:bCs/>
      <w:caps/>
    </w:rPr>
  </w:style>
  <w:style w:type="paragraph" w:styleId="21">
    <w:name w:val="toc 2"/>
    <w:basedOn w:val="a8"/>
    <w:next w:val="a8"/>
    <w:autoRedefine/>
    <w:uiPriority w:val="39"/>
    <w:qFormat/>
    <w:rsid w:val="00737216"/>
    <w:pPr>
      <w:tabs>
        <w:tab w:val="left" w:pos="1134"/>
        <w:tab w:val="right" w:leader="dot" w:pos="8302"/>
      </w:tabs>
      <w:spacing w:line="240" w:lineRule="auto"/>
      <w:ind w:left="210" w:firstLine="420"/>
      <w:jc w:val="left"/>
    </w:pPr>
    <w:rPr>
      <w:smallCaps/>
    </w:rPr>
  </w:style>
  <w:style w:type="paragraph" w:styleId="33">
    <w:name w:val="toc 3"/>
    <w:basedOn w:val="a8"/>
    <w:next w:val="a8"/>
    <w:autoRedefine/>
    <w:uiPriority w:val="39"/>
    <w:qFormat/>
    <w:rsid w:val="00737216"/>
    <w:pPr>
      <w:tabs>
        <w:tab w:val="left" w:pos="1560"/>
        <w:tab w:val="right" w:leader="dot" w:pos="8302"/>
      </w:tabs>
      <w:spacing w:line="240" w:lineRule="auto"/>
      <w:ind w:left="420" w:firstLine="420"/>
      <w:jc w:val="left"/>
    </w:pPr>
    <w:rPr>
      <w:iCs/>
    </w:rPr>
  </w:style>
  <w:style w:type="paragraph" w:styleId="40">
    <w:name w:val="toc 4"/>
    <w:basedOn w:val="a8"/>
    <w:next w:val="a8"/>
    <w:autoRedefine/>
    <w:uiPriority w:val="39"/>
    <w:rsid w:val="00AB0536"/>
    <w:pPr>
      <w:ind w:left="630"/>
      <w:jc w:val="left"/>
    </w:pPr>
    <w:rPr>
      <w:sz w:val="18"/>
      <w:szCs w:val="18"/>
    </w:rPr>
  </w:style>
  <w:style w:type="paragraph" w:styleId="53">
    <w:name w:val="toc 5"/>
    <w:basedOn w:val="a8"/>
    <w:next w:val="a8"/>
    <w:autoRedefine/>
    <w:uiPriority w:val="39"/>
    <w:rsid w:val="00AB0536"/>
    <w:pPr>
      <w:ind w:left="840"/>
      <w:jc w:val="left"/>
    </w:pPr>
    <w:rPr>
      <w:sz w:val="18"/>
      <w:szCs w:val="18"/>
    </w:rPr>
  </w:style>
  <w:style w:type="paragraph" w:styleId="61">
    <w:name w:val="toc 6"/>
    <w:basedOn w:val="a8"/>
    <w:next w:val="a8"/>
    <w:autoRedefine/>
    <w:uiPriority w:val="39"/>
    <w:rsid w:val="00AB0536"/>
    <w:pPr>
      <w:ind w:left="1050"/>
      <w:jc w:val="left"/>
    </w:pPr>
    <w:rPr>
      <w:sz w:val="18"/>
      <w:szCs w:val="18"/>
    </w:rPr>
  </w:style>
  <w:style w:type="paragraph" w:styleId="70">
    <w:name w:val="toc 7"/>
    <w:basedOn w:val="a8"/>
    <w:next w:val="a8"/>
    <w:autoRedefine/>
    <w:uiPriority w:val="39"/>
    <w:rsid w:val="00AB0536"/>
    <w:pPr>
      <w:ind w:left="1260"/>
      <w:jc w:val="left"/>
    </w:pPr>
    <w:rPr>
      <w:sz w:val="18"/>
      <w:szCs w:val="18"/>
    </w:rPr>
  </w:style>
  <w:style w:type="paragraph" w:styleId="80">
    <w:name w:val="toc 8"/>
    <w:basedOn w:val="a8"/>
    <w:next w:val="a8"/>
    <w:autoRedefine/>
    <w:uiPriority w:val="39"/>
    <w:rsid w:val="00AB0536"/>
    <w:pPr>
      <w:ind w:left="1470"/>
      <w:jc w:val="left"/>
    </w:pPr>
    <w:rPr>
      <w:sz w:val="18"/>
      <w:szCs w:val="18"/>
    </w:rPr>
  </w:style>
  <w:style w:type="paragraph" w:styleId="90">
    <w:name w:val="toc 9"/>
    <w:basedOn w:val="a8"/>
    <w:next w:val="a8"/>
    <w:autoRedefine/>
    <w:uiPriority w:val="39"/>
    <w:rsid w:val="00AB0536"/>
    <w:pPr>
      <w:ind w:left="1680"/>
      <w:jc w:val="left"/>
    </w:pPr>
    <w:rPr>
      <w:sz w:val="18"/>
      <w:szCs w:val="18"/>
    </w:rPr>
  </w:style>
  <w:style w:type="character" w:styleId="afc">
    <w:name w:val="Hyperlink"/>
    <w:uiPriority w:val="99"/>
    <w:rsid w:val="00AB0536"/>
    <w:rPr>
      <w:color w:val="0000FF"/>
      <w:u w:val="single"/>
    </w:rPr>
  </w:style>
  <w:style w:type="character" w:customStyle="1" w:styleId="MMTopic5Char">
    <w:name w:val="MM Topic 5 Char"/>
    <w:link w:val="MMTopic5"/>
    <w:rsid w:val="005E1316"/>
    <w:rPr>
      <w:rFonts w:ascii="Calibri" w:hAnsi="Calibri"/>
      <w:b/>
      <w:bCs/>
      <w:kern w:val="2"/>
      <w:sz w:val="28"/>
      <w:szCs w:val="28"/>
    </w:rPr>
  </w:style>
  <w:style w:type="paragraph" w:styleId="afd">
    <w:name w:val="Body Text"/>
    <w:aliases w:val="NCDOT Body Text,NCDOT Body Text1,NoticeText-List,Body Text with Tab, ändrad,Body Text 12,ändrad,Body Text x,text,Bio Text"/>
    <w:basedOn w:val="a8"/>
    <w:link w:val="Char8"/>
    <w:uiPriority w:val="99"/>
    <w:rsid w:val="00F04689"/>
    <w:pPr>
      <w:spacing w:after="120"/>
    </w:pPr>
  </w:style>
  <w:style w:type="paragraph" w:customStyle="1" w:styleId="QB3">
    <w:name w:val="QB正文"/>
    <w:basedOn w:val="a8"/>
    <w:link w:val="QBChar"/>
    <w:rsid w:val="004F0F83"/>
    <w:pPr>
      <w:widowControl/>
      <w:autoSpaceDE w:val="0"/>
      <w:autoSpaceDN w:val="0"/>
      <w:spacing w:line="240" w:lineRule="auto"/>
    </w:pPr>
    <w:rPr>
      <w:rFonts w:ascii="宋体"/>
      <w:noProof/>
      <w:kern w:val="0"/>
    </w:rPr>
  </w:style>
  <w:style w:type="character" w:customStyle="1" w:styleId="QBChar">
    <w:name w:val="QB正文 Char"/>
    <w:link w:val="QB3"/>
    <w:rsid w:val="005C13F9"/>
    <w:rPr>
      <w:rFonts w:ascii="宋体"/>
      <w:noProof/>
      <w:sz w:val="21"/>
    </w:rPr>
  </w:style>
  <w:style w:type="paragraph" w:customStyle="1" w:styleId="QB10">
    <w:name w:val="QB标题1"/>
    <w:basedOn w:val="10"/>
    <w:autoRedefine/>
    <w:qFormat/>
    <w:rsid w:val="009048DC"/>
    <w:pPr>
      <w:widowControl w:val="0"/>
      <w:numPr>
        <w:numId w:val="0"/>
      </w:numPr>
      <w:spacing w:before="480" w:line="576" w:lineRule="auto"/>
      <w:jc w:val="both"/>
    </w:pPr>
    <w:rPr>
      <w:rFonts w:ascii="Times New Roman" w:hAnsi="Times New Roman"/>
      <w:b w:val="0"/>
      <w:bCs/>
      <w:szCs w:val="21"/>
    </w:rPr>
  </w:style>
  <w:style w:type="paragraph" w:customStyle="1" w:styleId="QB2">
    <w:name w:val="QB标题2"/>
    <w:basedOn w:val="2"/>
    <w:link w:val="QB2Char"/>
    <w:autoRedefine/>
    <w:qFormat/>
    <w:rsid w:val="00D60F2B"/>
    <w:pPr>
      <w:widowControl w:val="0"/>
      <w:numPr>
        <w:numId w:val="64"/>
      </w:numPr>
      <w:spacing w:before="480" w:line="360" w:lineRule="auto"/>
      <w:ind w:left="357" w:hangingChars="170" w:hanging="357"/>
      <w:jc w:val="both"/>
    </w:pPr>
    <w:rPr>
      <w:b w:val="0"/>
      <w:bCs/>
      <w:color w:val="000000"/>
      <w:sz w:val="21"/>
      <w:szCs w:val="21"/>
    </w:rPr>
  </w:style>
  <w:style w:type="paragraph" w:customStyle="1" w:styleId="QB30">
    <w:name w:val="QB标题3"/>
    <w:basedOn w:val="QB2"/>
    <w:qFormat/>
    <w:rsid w:val="008C26CE"/>
    <w:pPr>
      <w:numPr>
        <w:ilvl w:val="0"/>
        <w:numId w:val="0"/>
      </w:numPr>
      <w:ind w:left="720" w:hangingChars="170" w:hanging="720"/>
      <w:outlineLvl w:val="2"/>
    </w:pPr>
  </w:style>
  <w:style w:type="paragraph" w:customStyle="1" w:styleId="QB4">
    <w:name w:val="QB标题4"/>
    <w:basedOn w:val="QB2"/>
    <w:link w:val="QB4Char"/>
    <w:qFormat/>
    <w:rsid w:val="008C26CE"/>
    <w:pPr>
      <w:numPr>
        <w:ilvl w:val="0"/>
        <w:numId w:val="0"/>
      </w:numPr>
      <w:ind w:left="720" w:hangingChars="170" w:hanging="720"/>
      <w:outlineLvl w:val="3"/>
    </w:pPr>
  </w:style>
  <w:style w:type="paragraph" w:customStyle="1" w:styleId="QB5">
    <w:name w:val="QB标题5"/>
    <w:basedOn w:val="QB4"/>
    <w:link w:val="QB5Char"/>
    <w:rsid w:val="008C26CE"/>
    <w:pPr>
      <w:numPr>
        <w:ilvl w:val="4"/>
      </w:numPr>
      <w:ind w:left="720" w:hangingChars="170" w:hanging="720"/>
      <w:outlineLvl w:val="4"/>
    </w:pPr>
  </w:style>
  <w:style w:type="paragraph" w:customStyle="1" w:styleId="QB6">
    <w:name w:val="QB标题6"/>
    <w:basedOn w:val="QB5"/>
    <w:link w:val="QB6Char"/>
    <w:rsid w:val="008C26CE"/>
    <w:pPr>
      <w:numPr>
        <w:ilvl w:val="5"/>
      </w:numPr>
      <w:ind w:left="720" w:hangingChars="170" w:hanging="720"/>
      <w:outlineLvl w:val="5"/>
    </w:pPr>
  </w:style>
  <w:style w:type="paragraph" w:customStyle="1" w:styleId="QB0">
    <w:name w:val="QB图"/>
    <w:basedOn w:val="QB3"/>
    <w:next w:val="QB3"/>
    <w:rsid w:val="008C26CE"/>
    <w:pPr>
      <w:numPr>
        <w:ilvl w:val="8"/>
        <w:numId w:val="11"/>
      </w:numPr>
      <w:ind w:firstLineChars="0" w:firstLine="0"/>
      <w:jc w:val="center"/>
    </w:pPr>
  </w:style>
  <w:style w:type="paragraph" w:customStyle="1" w:styleId="QB">
    <w:name w:val="QB表"/>
    <w:basedOn w:val="QB3"/>
    <w:next w:val="QB3"/>
    <w:rsid w:val="008C26CE"/>
    <w:pPr>
      <w:numPr>
        <w:ilvl w:val="7"/>
        <w:numId w:val="11"/>
      </w:numPr>
      <w:ind w:firstLineChars="0"/>
      <w:jc w:val="center"/>
    </w:pPr>
  </w:style>
  <w:style w:type="paragraph" w:customStyle="1" w:styleId="QB7">
    <w:name w:val="QB表内文字"/>
    <w:basedOn w:val="a8"/>
    <w:link w:val="QBChar0"/>
    <w:rsid w:val="008C26CE"/>
    <w:pPr>
      <w:autoSpaceDE w:val="0"/>
      <w:autoSpaceDN w:val="0"/>
      <w:spacing w:line="240" w:lineRule="auto"/>
      <w:ind w:firstLineChars="0" w:firstLine="0"/>
    </w:pPr>
    <w:rPr>
      <w:rFonts w:ascii="宋体"/>
      <w:noProof/>
      <w:kern w:val="0"/>
    </w:rPr>
  </w:style>
  <w:style w:type="paragraph" w:customStyle="1" w:styleId="QB70">
    <w:name w:val="QB标题7"/>
    <w:basedOn w:val="QB6"/>
    <w:qFormat/>
    <w:rsid w:val="008C26CE"/>
    <w:pPr>
      <w:numPr>
        <w:ilvl w:val="6"/>
      </w:numPr>
      <w:spacing w:line="412" w:lineRule="auto"/>
      <w:ind w:left="720" w:hangingChars="170" w:hanging="720"/>
      <w:outlineLvl w:val="6"/>
    </w:pPr>
  </w:style>
  <w:style w:type="character" w:customStyle="1" w:styleId="QBChar0">
    <w:name w:val="QB表内文字 Char"/>
    <w:link w:val="QB7"/>
    <w:rsid w:val="008C26CE"/>
    <w:rPr>
      <w:rFonts w:ascii="宋体" w:eastAsia="宋体"/>
      <w:noProof/>
      <w:sz w:val="21"/>
      <w:lang w:val="en-US" w:eastAsia="zh-CN" w:bidi="ar-SA"/>
    </w:rPr>
  </w:style>
  <w:style w:type="paragraph" w:customStyle="1" w:styleId="QB8">
    <w:name w:val="QB目录前言"/>
    <w:basedOn w:val="QB3"/>
    <w:rsid w:val="00717619"/>
    <w:pPr>
      <w:ind w:firstLineChars="62" w:firstLine="198"/>
      <w:jc w:val="center"/>
    </w:pPr>
    <w:rPr>
      <w:rFonts w:ascii="黑体" w:eastAsia="黑体"/>
      <w:sz w:val="32"/>
      <w:szCs w:val="32"/>
    </w:rPr>
  </w:style>
  <w:style w:type="paragraph" w:styleId="afe">
    <w:name w:val="table of figures"/>
    <w:basedOn w:val="a8"/>
    <w:next w:val="a8"/>
    <w:uiPriority w:val="99"/>
    <w:rsid w:val="00717619"/>
    <w:pPr>
      <w:spacing w:line="240" w:lineRule="auto"/>
      <w:ind w:left="420" w:firstLineChars="0" w:hanging="420"/>
      <w:jc w:val="center"/>
    </w:pPr>
    <w:rPr>
      <w:b/>
      <w:bCs/>
      <w:i/>
      <w:iCs/>
      <w:sz w:val="20"/>
      <w:szCs w:val="24"/>
    </w:rPr>
  </w:style>
  <w:style w:type="paragraph" w:customStyle="1" w:styleId="aff">
    <w:name w:val="封面英文名称"/>
    <w:basedOn w:val="afd"/>
    <w:rsid w:val="00D54DDE"/>
    <w:pPr>
      <w:spacing w:line="240" w:lineRule="auto"/>
      <w:ind w:firstLineChars="0" w:firstLine="0"/>
      <w:jc w:val="center"/>
    </w:pPr>
    <w:rPr>
      <w:rFonts w:ascii="黑体"/>
      <w:b/>
      <w:spacing w:val="60"/>
      <w:kern w:val="0"/>
      <w:sz w:val="28"/>
    </w:rPr>
  </w:style>
  <w:style w:type="paragraph" w:customStyle="1" w:styleId="aff0">
    <w:name w:val="封面抬头标题"/>
    <w:basedOn w:val="20"/>
    <w:rsid w:val="00E74843"/>
    <w:pPr>
      <w:spacing w:after="0" w:line="240" w:lineRule="auto"/>
      <w:ind w:firstLineChars="0" w:firstLine="0"/>
    </w:pPr>
    <w:rPr>
      <w:rFonts w:eastAsia="黑体"/>
      <w:b/>
      <w:bCs/>
      <w:spacing w:val="160"/>
      <w:kern w:val="0"/>
      <w:sz w:val="52"/>
    </w:rPr>
  </w:style>
  <w:style w:type="paragraph" w:customStyle="1" w:styleId="aff1">
    <w:name w:val="封面中文名称"/>
    <w:basedOn w:val="afd"/>
    <w:rsid w:val="00E74843"/>
    <w:pPr>
      <w:spacing w:line="240" w:lineRule="auto"/>
      <w:ind w:firstLineChars="0" w:firstLine="0"/>
      <w:jc w:val="center"/>
    </w:pPr>
    <w:rPr>
      <w:rFonts w:ascii="黑体" w:eastAsia="黑体"/>
      <w:b/>
      <w:spacing w:val="80"/>
      <w:kern w:val="0"/>
      <w:sz w:val="44"/>
    </w:rPr>
  </w:style>
  <w:style w:type="paragraph" w:customStyle="1" w:styleId="aff2">
    <w:name w:val="封面版本号"/>
    <w:basedOn w:val="20"/>
    <w:rsid w:val="00E74843"/>
    <w:pPr>
      <w:spacing w:after="0" w:line="240" w:lineRule="auto"/>
      <w:ind w:firstLineChars="0" w:firstLine="0"/>
      <w:jc w:val="center"/>
    </w:pPr>
    <w:rPr>
      <w:rFonts w:ascii="黑体" w:eastAsia="黑体"/>
      <w:b/>
      <w:spacing w:val="40"/>
      <w:kern w:val="0"/>
      <w:sz w:val="24"/>
    </w:rPr>
  </w:style>
  <w:style w:type="paragraph" w:customStyle="1" w:styleId="aff3">
    <w:name w:val="封面公司名称"/>
    <w:basedOn w:val="a8"/>
    <w:rsid w:val="00E74843"/>
    <w:pPr>
      <w:spacing w:line="240" w:lineRule="auto"/>
      <w:ind w:firstLineChars="0" w:firstLine="0"/>
    </w:pPr>
    <w:rPr>
      <w:rFonts w:ascii="黑体" w:eastAsia="黑体"/>
      <w:b/>
      <w:bCs/>
      <w:kern w:val="0"/>
      <w:sz w:val="36"/>
    </w:rPr>
  </w:style>
  <w:style w:type="paragraph" w:customStyle="1" w:styleId="aff4">
    <w:name w:val="段"/>
    <w:link w:val="Char9"/>
    <w:rsid w:val="00E74843"/>
    <w:pPr>
      <w:autoSpaceDE w:val="0"/>
      <w:autoSpaceDN w:val="0"/>
      <w:ind w:firstLineChars="200" w:firstLine="200"/>
      <w:jc w:val="both"/>
    </w:pPr>
    <w:rPr>
      <w:rFonts w:ascii="宋体"/>
      <w:noProof/>
      <w:sz w:val="21"/>
    </w:rPr>
  </w:style>
  <w:style w:type="paragraph" w:customStyle="1" w:styleId="a4">
    <w:name w:val="章标题"/>
    <w:next w:val="aff4"/>
    <w:autoRedefine/>
    <w:rsid w:val="00E74843"/>
    <w:pPr>
      <w:numPr>
        <w:numId w:val="5"/>
      </w:numPr>
      <w:spacing w:beforeLines="50" w:afterLines="50"/>
      <w:outlineLvl w:val="1"/>
    </w:pPr>
    <w:rPr>
      <w:rFonts w:ascii="黑体" w:eastAsia="黑体"/>
      <w:snapToGrid w:val="0"/>
      <w:sz w:val="21"/>
    </w:rPr>
  </w:style>
  <w:style w:type="character" w:customStyle="1" w:styleId="4Char">
    <w:name w:val="标题 4 Char"/>
    <w:aliases w:val="正文四级标题 Char,PIM 4 Char,H4 Char,h4 Char,bullet Char,bl Char,bb Char,4 Char,4heading Char,Table and Figures Char,Level 2 - a Char,Level 2 - (a) Char,H41 Char,H42 Char,H43 Char,H44 Char,H45 Char,H46 Char,H47 Char,H48 Char,H49 Char,H410 Char"/>
    <w:link w:val="4"/>
    <w:uiPriority w:val="9"/>
    <w:rsid w:val="00E74843"/>
    <w:rPr>
      <w:rFonts w:ascii="Arial" w:eastAsia="黑体" w:hAnsi="Arial"/>
      <w:b/>
      <w:kern w:val="2"/>
      <w:sz w:val="28"/>
    </w:rPr>
  </w:style>
  <w:style w:type="paragraph" w:customStyle="1" w:styleId="QB1">
    <w:name w:val="QB附录"/>
    <w:basedOn w:val="QB3"/>
    <w:rsid w:val="00E74843"/>
    <w:pPr>
      <w:numPr>
        <w:numId w:val="6"/>
      </w:numPr>
      <w:ind w:firstLineChars="0"/>
    </w:pPr>
  </w:style>
  <w:style w:type="paragraph" w:customStyle="1" w:styleId="QB9">
    <w:name w:val="QB前言正文"/>
    <w:basedOn w:val="QB3"/>
    <w:rsid w:val="00E74843"/>
    <w:pPr>
      <w:spacing w:line="360" w:lineRule="auto"/>
    </w:pPr>
    <w:rPr>
      <w:sz w:val="24"/>
      <w:szCs w:val="24"/>
    </w:rPr>
  </w:style>
  <w:style w:type="character" w:customStyle="1" w:styleId="5Char">
    <w:name w:val="标题 5 Char"/>
    <w:aliases w:val="正文五级标题 Char,dash Char,ds Char,dd Char,h5 Char,H5 Char,口 Char,口1 Char,口2 Char,heading 5 Char,Level 3 - i Char,标题 5(ALT+5) Char,PIM 5 Char,l5+toc5 Char,Numbered Sub-list Char,Roman list Char,一 Char,ITT t5 Char,PA Pico Section Char,l5 Char,d Char"/>
    <w:link w:val="51"/>
    <w:uiPriority w:val="9"/>
    <w:rsid w:val="00E74843"/>
    <w:rPr>
      <w:b/>
      <w:kern w:val="2"/>
      <w:sz w:val="28"/>
    </w:rPr>
  </w:style>
  <w:style w:type="character" w:customStyle="1" w:styleId="6Char">
    <w:name w:val="标题 6 Char"/>
    <w:aliases w:val="正文六级标题 Char,Bullet (Single Lines) Char,BOD 4 Char,Legal Level 1. Char,H6 Char,标题 6(ALT+6) Char,PIM 6 Char,L6 Char,Bullet list Char,h6 Char,heading 6 Char,Heading6 Char,h61 Char,h62 Char,heading 61 Char,Figure label Char,l6 Char,hsm Char"/>
    <w:link w:val="6"/>
    <w:rsid w:val="00E74843"/>
    <w:rPr>
      <w:rFonts w:ascii="Arial" w:eastAsia="黑体" w:hAnsi="Arial"/>
      <w:kern w:val="2"/>
      <w:sz w:val="24"/>
    </w:rPr>
  </w:style>
  <w:style w:type="character" w:customStyle="1" w:styleId="8Char">
    <w:name w:val="标题 8 Char"/>
    <w:aliases w:val="正文八级标题 Char,Legal Level 1.1.1. Char,注意框体 Char,不用8 Char,标题6 Char,Appendix Minor Char,Annex Char,Annex2 Char,Appendix1 Char,Annex3 Char,Appendix2 Char,h8 Char,ctp Char,Caption text (page-wide) Char,Center Bold Char,ITT t8 Char,Center Bold1 Char"/>
    <w:link w:val="8"/>
    <w:rsid w:val="00E74843"/>
    <w:rPr>
      <w:rFonts w:ascii="Arial" w:eastAsia="黑体" w:hAnsi="Arial"/>
      <w:kern w:val="2"/>
      <w:sz w:val="24"/>
    </w:rPr>
  </w:style>
  <w:style w:type="character" w:customStyle="1" w:styleId="9Char">
    <w:name w:val="标题 9 Char"/>
    <w:aliases w:val="正文九级标题 Char,Legal Level 1.1.1.1. Char,huh Char,三级标题 Char,Appendix Char,PIM 9 Char,不用9 Char,tt Char,table title Char,标题 45 Char,Figure Heading Char,FH Char,ft Char,Titre 10 Char,Annex1 Char,Appen 1 Char,Titre 101 Char,Annex11 Char,Appen 11 Char"/>
    <w:link w:val="9"/>
    <w:rsid w:val="00E74843"/>
    <w:rPr>
      <w:rFonts w:ascii="Arial" w:eastAsia="黑体" w:hAnsi="Arial"/>
      <w:kern w:val="2"/>
      <w:sz w:val="21"/>
    </w:rPr>
  </w:style>
  <w:style w:type="character" w:customStyle="1" w:styleId="CharChar3">
    <w:name w:val="Char Char3"/>
    <w:rsid w:val="00E74843"/>
    <w:rPr>
      <w:kern w:val="2"/>
      <w:sz w:val="21"/>
    </w:rPr>
  </w:style>
  <w:style w:type="paragraph" w:styleId="aff5">
    <w:name w:val="List Paragraph"/>
    <w:basedOn w:val="a8"/>
    <w:uiPriority w:val="34"/>
    <w:qFormat/>
    <w:rsid w:val="00E74843"/>
    <w:pPr>
      <w:spacing w:line="240" w:lineRule="auto"/>
      <w:ind w:firstLine="420"/>
    </w:pPr>
    <w:rPr>
      <w:rFonts w:ascii="Calibri" w:hAnsi="Calibri"/>
      <w:kern w:val="0"/>
      <w:szCs w:val="22"/>
    </w:rPr>
  </w:style>
  <w:style w:type="character" w:customStyle="1" w:styleId="1Char">
    <w:name w:val="标题 1 Char"/>
    <w:aliases w:val="H1 Char,正文一级标题 Char,PIM 1 Char,h1 Char,1 Char,Huvudrubrik Char,app heading 1 Char,app heading 11 Char,app heading 12 Char,app heading 111 Char,app heading 13 Char,prop Char,Heading 11 Char,II+ Char,I Char,H11 Char,H12 Char,H13 Char,H14 Char"/>
    <w:link w:val="10"/>
    <w:uiPriority w:val="9"/>
    <w:rsid w:val="00C04080"/>
    <w:rPr>
      <w:rFonts w:ascii="Arial" w:eastAsia="黑体" w:hAnsi="Arial"/>
      <w:b/>
      <w:kern w:val="44"/>
      <w:sz w:val="21"/>
    </w:rPr>
  </w:style>
  <w:style w:type="character" w:customStyle="1" w:styleId="2Char">
    <w:name w:val="标题 2 Char"/>
    <w:aliases w:val="正文二级标题 Char,PIM2 Char,H2 Char,Heading 2 Hidden Char,Heading 2 CCBS Char,heading 2 Char,Titre3 Char,HD2 Char,sect 1.2 Char,H21 Char,sect 1.21 Char,H22 Char,sect 1.22 Char,H211 Char,sect 1.211 Char,H23 Char,sect 1.23 Char,H212 Char,h2 Char"/>
    <w:link w:val="2"/>
    <w:uiPriority w:val="9"/>
    <w:rsid w:val="00E74843"/>
    <w:rPr>
      <w:rFonts w:ascii="Arial" w:eastAsia="黑体" w:hAnsi="Arial"/>
      <w:b/>
      <w:kern w:val="2"/>
      <w:sz w:val="32"/>
    </w:rPr>
  </w:style>
  <w:style w:type="character" w:customStyle="1" w:styleId="3Char">
    <w:name w:val="标题 3 Char"/>
    <w:aliases w:val="正文三级标题 Char,h3 Char,Heading 3 - old Char,Level 3 Head Char,H3 Char,level_3 Char,PIM 3 Char,Bold Head Char,bh Char,sect1.2.3 Char,sect1.2.31 Char,sect1.2.32 Char,sect1.2.311 Char,sect1.2.33 Char,sect1.2.312 Char,BOD 0 Char,prop3 Char,3 Char"/>
    <w:link w:val="30"/>
    <w:rsid w:val="00E74843"/>
    <w:rPr>
      <w:rFonts w:ascii="Arial" w:eastAsia="黑体" w:hAnsi="Arial"/>
      <w:b/>
      <w:kern w:val="2"/>
      <w:sz w:val="30"/>
    </w:rPr>
  </w:style>
  <w:style w:type="character" w:customStyle="1" w:styleId="7Char">
    <w:name w:val="标题 7 Char"/>
    <w:aliases w:val="正文七级标题 Char,Legal Level 1.1. Char,PIM 7 Char,不用 Char,letter list Char,（1） Char,st Char,Appendix Major Char,cnc Char,Caption number (column-wide) Char,ITT t7 Char,PA Appendix Major Char,lettered list Char,letter list1 Char1,lettered list1 Char"/>
    <w:link w:val="7"/>
    <w:rsid w:val="00E74843"/>
    <w:rPr>
      <w:b/>
      <w:kern w:val="2"/>
      <w:sz w:val="24"/>
    </w:rPr>
  </w:style>
  <w:style w:type="character" w:customStyle="1" w:styleId="Char6">
    <w:name w:val="页眉 Char"/>
    <w:aliases w:val="even Char,h Char,Header/Footer Char,header odd Char,header Char,Hyphen Char,header odd1 Char,header odd2 Char,header odd3 Char,header odd4 Char,header odd5 Char,header odd6 Char,header1 Char,header2 Char,header3 Char,header odd11 Char"/>
    <w:link w:val="af5"/>
    <w:rsid w:val="00E74843"/>
    <w:rPr>
      <w:rFonts w:eastAsia="宋体"/>
      <w:kern w:val="2"/>
      <w:sz w:val="18"/>
      <w:szCs w:val="18"/>
      <w:lang w:val="en-US" w:eastAsia="zh-CN" w:bidi="ar-SA"/>
    </w:rPr>
  </w:style>
  <w:style w:type="character" w:customStyle="1" w:styleId="Char7">
    <w:name w:val="页脚 Char"/>
    <w:aliases w:val="Footer1 Char,Footer11 Char,Footer12 Char,Footer13 Char,Footer14 Char,Footer15 Char,Footer16 Char,Footer17 Char,Footer18 Char,Footer19 Char,Footer110 Char,Footer111 Char,Footer112 Char,Footer113 Char,Footer114 Char,Footer115 Char,Footer116 Char"/>
    <w:link w:val="af6"/>
    <w:rsid w:val="00E74843"/>
    <w:rPr>
      <w:rFonts w:eastAsia="宋体"/>
      <w:kern w:val="2"/>
      <w:sz w:val="18"/>
      <w:szCs w:val="18"/>
      <w:lang w:val="en-US" w:eastAsia="zh-CN" w:bidi="ar-SA"/>
    </w:rPr>
  </w:style>
  <w:style w:type="character" w:customStyle="1" w:styleId="CharChar7">
    <w:name w:val="Char Char7"/>
    <w:rsid w:val="00E74843"/>
    <w:rPr>
      <w:rFonts w:ascii="Arial" w:hAnsi="Arial"/>
      <w:b/>
      <w:kern w:val="2"/>
      <w:sz w:val="32"/>
    </w:rPr>
  </w:style>
  <w:style w:type="paragraph" w:styleId="aff6">
    <w:name w:val="Body Text Indent"/>
    <w:basedOn w:val="a8"/>
    <w:link w:val="Chara"/>
    <w:rsid w:val="00E74843"/>
    <w:pPr>
      <w:ind w:firstLineChars="0" w:firstLine="540"/>
    </w:pPr>
    <w:rPr>
      <w:kern w:val="0"/>
      <w:sz w:val="28"/>
    </w:rPr>
  </w:style>
  <w:style w:type="paragraph" w:customStyle="1" w:styleId="22">
    <w:name w:val="正文2（小五，正文）"/>
    <w:basedOn w:val="a8"/>
    <w:rsid w:val="00E74843"/>
    <w:pPr>
      <w:ind w:firstLineChars="0" w:firstLine="0"/>
    </w:pPr>
    <w:rPr>
      <w:kern w:val="0"/>
      <w:sz w:val="18"/>
    </w:rPr>
  </w:style>
  <w:style w:type="paragraph" w:customStyle="1" w:styleId="aff7">
    <w:name w:val="表格文字"/>
    <w:basedOn w:val="a8"/>
    <w:rsid w:val="00E74843"/>
    <w:pPr>
      <w:adjustRightInd w:val="0"/>
      <w:snapToGrid w:val="0"/>
      <w:spacing w:before="60" w:after="60"/>
      <w:ind w:firstLineChars="0" w:firstLine="0"/>
      <w:jc w:val="center"/>
      <w:textAlignment w:val="baseline"/>
    </w:pPr>
    <w:rPr>
      <w:bCs/>
      <w:kern w:val="0"/>
      <w:sz w:val="18"/>
    </w:rPr>
  </w:style>
  <w:style w:type="paragraph" w:customStyle="1" w:styleId="34">
    <w:name w:val="正文3（小五，列表）"/>
    <w:basedOn w:val="a8"/>
    <w:rsid w:val="00E74843"/>
    <w:pPr>
      <w:spacing w:before="40" w:after="40"/>
      <w:ind w:firstLineChars="0" w:firstLine="0"/>
    </w:pPr>
    <w:rPr>
      <w:kern w:val="0"/>
      <w:sz w:val="18"/>
    </w:rPr>
  </w:style>
  <w:style w:type="paragraph" w:styleId="35">
    <w:name w:val="Body Text Indent 3"/>
    <w:basedOn w:val="a8"/>
    <w:link w:val="3Char0"/>
    <w:rsid w:val="00E74843"/>
    <w:pPr>
      <w:spacing w:before="60" w:after="60" w:line="300" w:lineRule="auto"/>
      <w:ind w:firstLineChars="0" w:firstLine="480"/>
    </w:pPr>
    <w:rPr>
      <w:kern w:val="0"/>
      <w:sz w:val="24"/>
    </w:rPr>
  </w:style>
  <w:style w:type="character" w:customStyle="1" w:styleId="Char">
    <w:name w:val="文档结构图 Char"/>
    <w:link w:val="ac"/>
    <w:uiPriority w:val="99"/>
    <w:semiHidden/>
    <w:rsid w:val="00E74843"/>
    <w:rPr>
      <w:rFonts w:eastAsia="宋体"/>
      <w:kern w:val="2"/>
      <w:sz w:val="21"/>
      <w:lang w:val="en-US" w:eastAsia="zh-CN" w:bidi="ar-SA"/>
    </w:rPr>
  </w:style>
  <w:style w:type="paragraph" w:customStyle="1" w:styleId="23">
    <w:name w:val="正文2"/>
    <w:basedOn w:val="a8"/>
    <w:rsid w:val="00E74843"/>
    <w:pPr>
      <w:spacing w:before="60" w:after="60"/>
      <w:ind w:firstLineChars="0" w:firstLine="0"/>
    </w:pPr>
    <w:rPr>
      <w:kern w:val="0"/>
      <w:sz w:val="18"/>
    </w:rPr>
  </w:style>
  <w:style w:type="paragraph" w:styleId="24">
    <w:name w:val="Body Text Indent 2"/>
    <w:basedOn w:val="a8"/>
    <w:link w:val="2Char1"/>
    <w:rsid w:val="00E74843"/>
    <w:pPr>
      <w:spacing w:before="60" w:after="60"/>
      <w:ind w:leftChars="171" w:left="359" w:firstLineChars="0" w:firstLine="0"/>
    </w:pPr>
    <w:rPr>
      <w:kern w:val="0"/>
      <w:sz w:val="24"/>
    </w:rPr>
  </w:style>
  <w:style w:type="character" w:styleId="aff8">
    <w:name w:val="FollowedHyperlink"/>
    <w:rsid w:val="00E74843"/>
    <w:rPr>
      <w:color w:val="800080"/>
      <w:u w:val="single"/>
    </w:rPr>
  </w:style>
  <w:style w:type="paragraph" w:customStyle="1" w:styleId="aff9">
    <w:name w:val="不自动编号的图注"/>
    <w:basedOn w:val="a8"/>
    <w:next w:val="a8"/>
    <w:rsid w:val="00E74843"/>
    <w:pPr>
      <w:tabs>
        <w:tab w:val="left" w:pos="2340"/>
      </w:tabs>
      <w:spacing w:before="60" w:after="200"/>
      <w:ind w:left="420" w:firstLineChars="0" w:firstLine="0"/>
      <w:jc w:val="center"/>
    </w:pPr>
    <w:rPr>
      <w:kern w:val="0"/>
      <w:sz w:val="24"/>
    </w:rPr>
  </w:style>
  <w:style w:type="paragraph" w:customStyle="1" w:styleId="affa">
    <w:name w:val="正文标题"/>
    <w:basedOn w:val="a8"/>
    <w:next w:val="a8"/>
    <w:rsid w:val="00E74843"/>
    <w:pPr>
      <w:spacing w:before="200" w:after="200"/>
      <w:ind w:firstLineChars="0" w:firstLine="0"/>
      <w:jc w:val="center"/>
    </w:pPr>
    <w:rPr>
      <w:b/>
      <w:kern w:val="0"/>
      <w:sz w:val="24"/>
    </w:rPr>
  </w:style>
  <w:style w:type="character" w:customStyle="1" w:styleId="CharChar5">
    <w:name w:val="Char Char5"/>
    <w:semiHidden/>
    <w:rsid w:val="00E74843"/>
    <w:rPr>
      <w:kern w:val="2"/>
      <w:sz w:val="21"/>
      <w:szCs w:val="24"/>
    </w:rPr>
  </w:style>
  <w:style w:type="paragraph" w:styleId="affb">
    <w:name w:val="List"/>
    <w:basedOn w:val="a8"/>
    <w:rsid w:val="00E74843"/>
    <w:pPr>
      <w:widowControl/>
      <w:tabs>
        <w:tab w:val="num" w:pos="425"/>
      </w:tabs>
      <w:adjustRightInd w:val="0"/>
      <w:snapToGrid w:val="0"/>
      <w:spacing w:beforeLines="50" w:afterLines="20" w:line="300" w:lineRule="auto"/>
      <w:ind w:left="425" w:firstLineChars="0" w:hanging="425"/>
    </w:pPr>
    <w:rPr>
      <w:rFonts w:ascii="宋体" w:hAnsi="宋体"/>
      <w:kern w:val="0"/>
    </w:rPr>
  </w:style>
  <w:style w:type="paragraph" w:styleId="36">
    <w:name w:val="List Bullet 3"/>
    <w:basedOn w:val="a8"/>
    <w:autoRedefine/>
    <w:rsid w:val="00E74843"/>
    <w:pPr>
      <w:tabs>
        <w:tab w:val="num" w:pos="420"/>
      </w:tabs>
      <w:adjustRightInd w:val="0"/>
      <w:spacing w:beforeLines="20" w:afterLines="20" w:line="240" w:lineRule="auto"/>
      <w:ind w:firstLineChars="0" w:firstLine="420"/>
    </w:pPr>
    <w:rPr>
      <w:kern w:val="0"/>
    </w:rPr>
  </w:style>
  <w:style w:type="paragraph" w:styleId="41">
    <w:name w:val="List Bullet 4"/>
    <w:basedOn w:val="a8"/>
    <w:autoRedefine/>
    <w:rsid w:val="00E74843"/>
    <w:pPr>
      <w:tabs>
        <w:tab w:val="num" w:pos="360"/>
      </w:tabs>
      <w:adjustRightInd w:val="0"/>
      <w:spacing w:beforeLines="20" w:afterLines="20" w:line="240" w:lineRule="auto"/>
      <w:ind w:left="360" w:firstLineChars="0" w:hanging="360"/>
    </w:pPr>
    <w:rPr>
      <w:kern w:val="0"/>
    </w:rPr>
  </w:style>
  <w:style w:type="paragraph" w:customStyle="1" w:styleId="affc">
    <w:name w:val="符号"/>
    <w:basedOn w:val="a8"/>
    <w:rsid w:val="00E74843"/>
    <w:pPr>
      <w:adjustRightInd w:val="0"/>
      <w:spacing w:beforeLines="20" w:afterLines="20" w:line="240" w:lineRule="auto"/>
      <w:ind w:firstLineChars="0" w:firstLine="0"/>
    </w:pPr>
    <w:rPr>
      <w:kern w:val="0"/>
    </w:rPr>
  </w:style>
  <w:style w:type="paragraph" w:styleId="a1">
    <w:name w:val="Note Heading"/>
    <w:basedOn w:val="a8"/>
    <w:next w:val="a8"/>
    <w:link w:val="Charb"/>
    <w:rsid w:val="00E74843"/>
    <w:pPr>
      <w:numPr>
        <w:numId w:val="7"/>
      </w:numPr>
      <w:tabs>
        <w:tab w:val="clear" w:pos="454"/>
      </w:tabs>
      <w:adjustRightInd w:val="0"/>
      <w:spacing w:beforeLines="20" w:afterLines="20" w:line="240" w:lineRule="auto"/>
      <w:ind w:left="0" w:firstLineChars="0" w:firstLine="0"/>
      <w:jc w:val="center"/>
    </w:pPr>
    <w:rPr>
      <w:kern w:val="0"/>
    </w:rPr>
  </w:style>
  <w:style w:type="paragraph" w:customStyle="1" w:styleId="affd">
    <w:name w:val="表格内容"/>
    <w:basedOn w:val="a8"/>
    <w:rsid w:val="00E74843"/>
    <w:pPr>
      <w:pBdr>
        <w:top w:val="thinThickSmallGap" w:sz="12" w:space="1" w:color="333399"/>
        <w:left w:val="thinThickSmallGap" w:sz="12" w:space="4" w:color="333399"/>
        <w:bottom w:val="thickThinSmallGap" w:sz="12" w:space="1" w:color="333399"/>
        <w:right w:val="thickThinSmallGap" w:sz="12" w:space="4" w:color="333399"/>
      </w:pBdr>
      <w:adjustRightInd w:val="0"/>
      <w:spacing w:beforeLines="20" w:afterLines="20" w:line="240" w:lineRule="auto"/>
      <w:ind w:firstLineChars="0" w:firstLine="0"/>
      <w:jc w:val="center"/>
    </w:pPr>
    <w:rPr>
      <w:kern w:val="0"/>
    </w:rPr>
  </w:style>
  <w:style w:type="paragraph" w:customStyle="1" w:styleId="affe">
    <w:name w:val="矩形"/>
    <w:basedOn w:val="a8"/>
    <w:rsid w:val="00E74843"/>
    <w:pPr>
      <w:spacing w:line="312" w:lineRule="auto"/>
      <w:ind w:firstLineChars="0" w:firstLine="0"/>
    </w:pPr>
    <w:rPr>
      <w:rFonts w:ascii="宋体"/>
      <w:kern w:val="0"/>
    </w:rPr>
  </w:style>
  <w:style w:type="paragraph" w:styleId="a">
    <w:name w:val="Date"/>
    <w:basedOn w:val="a8"/>
    <w:next w:val="a8"/>
    <w:link w:val="Charc"/>
    <w:uiPriority w:val="99"/>
    <w:rsid w:val="00E74843"/>
    <w:pPr>
      <w:numPr>
        <w:numId w:val="8"/>
      </w:numPr>
      <w:tabs>
        <w:tab w:val="clear" w:pos="1200"/>
      </w:tabs>
      <w:adjustRightInd w:val="0"/>
      <w:snapToGrid w:val="0"/>
      <w:spacing w:before="120" w:after="120" w:line="240" w:lineRule="auto"/>
      <w:ind w:leftChars="2500" w:left="0" w:firstLineChars="0" w:firstLine="0"/>
    </w:pPr>
    <w:rPr>
      <w:kern w:val="0"/>
      <w:szCs w:val="21"/>
    </w:rPr>
  </w:style>
  <w:style w:type="paragraph" w:customStyle="1" w:styleId="37">
    <w:name w:val="正文3（五号，列表）"/>
    <w:basedOn w:val="a8"/>
    <w:rsid w:val="00E74843"/>
    <w:pPr>
      <w:spacing w:before="40" w:after="40" w:line="240" w:lineRule="auto"/>
      <w:ind w:firstLineChars="0" w:firstLine="0"/>
    </w:pPr>
    <w:rPr>
      <w:kern w:val="0"/>
    </w:rPr>
  </w:style>
  <w:style w:type="paragraph" w:customStyle="1" w:styleId="afff">
    <w:name w:val="附录表标题"/>
    <w:next w:val="a8"/>
    <w:rsid w:val="00E74843"/>
    <w:pPr>
      <w:jc w:val="center"/>
      <w:textAlignment w:val="baseline"/>
    </w:pPr>
    <w:rPr>
      <w:rFonts w:ascii="黑体" w:eastAsia="黑体"/>
      <w:kern w:val="21"/>
      <w:sz w:val="21"/>
    </w:rPr>
  </w:style>
  <w:style w:type="paragraph" w:styleId="25">
    <w:name w:val="List Bullet 2"/>
    <w:basedOn w:val="a3"/>
    <w:autoRedefine/>
    <w:rsid w:val="00E74843"/>
    <w:pPr>
      <w:widowControl/>
      <w:tabs>
        <w:tab w:val="clear" w:pos="360"/>
        <w:tab w:val="num" w:pos="420"/>
      </w:tabs>
      <w:adjustRightInd w:val="0"/>
      <w:snapToGrid w:val="0"/>
      <w:spacing w:before="60" w:after="120" w:line="360" w:lineRule="auto"/>
      <w:ind w:left="420" w:right="720" w:hanging="420"/>
    </w:pPr>
    <w:rPr>
      <w:rFonts w:ascii="Courier New" w:hAnsi="Courier New"/>
      <w:snapToGrid w:val="0"/>
      <w:color w:val="000000"/>
      <w:szCs w:val="21"/>
    </w:rPr>
  </w:style>
  <w:style w:type="paragraph" w:styleId="a3">
    <w:name w:val="List Bullet"/>
    <w:basedOn w:val="a8"/>
    <w:autoRedefine/>
    <w:rsid w:val="00E74843"/>
    <w:pPr>
      <w:numPr>
        <w:numId w:val="10"/>
      </w:numPr>
      <w:spacing w:line="240" w:lineRule="auto"/>
      <w:ind w:firstLineChars="0" w:firstLine="0"/>
    </w:pPr>
    <w:rPr>
      <w:kern w:val="0"/>
    </w:rPr>
  </w:style>
  <w:style w:type="paragraph" w:customStyle="1" w:styleId="a2">
    <w:name w:val="附录标题"/>
    <w:basedOn w:val="10"/>
    <w:rsid w:val="00E74843"/>
    <w:pPr>
      <w:pageBreakBefore/>
      <w:widowControl w:val="0"/>
      <w:numPr>
        <w:numId w:val="9"/>
      </w:numPr>
      <w:adjustRightInd w:val="0"/>
      <w:spacing w:beforeLines="20" w:afterLines="20" w:line="240" w:lineRule="auto"/>
      <w:jc w:val="center"/>
    </w:pPr>
    <w:rPr>
      <w:rFonts w:ascii="Times New Roman"/>
      <w:bCs/>
      <w:color w:val="333399"/>
      <w:sz w:val="32"/>
    </w:rPr>
  </w:style>
  <w:style w:type="paragraph" w:customStyle="1" w:styleId="afff0">
    <w:name w:val="封面标签"/>
    <w:basedOn w:val="a8"/>
    <w:rsid w:val="00E74843"/>
    <w:pPr>
      <w:ind w:firstLineChars="0" w:firstLine="0"/>
    </w:pPr>
    <w:rPr>
      <w:rFonts w:ascii="黑体" w:eastAsia="黑体"/>
      <w:kern w:val="0"/>
    </w:rPr>
  </w:style>
  <w:style w:type="paragraph" w:customStyle="1" w:styleId="CellBody">
    <w:name w:val="CellBody"/>
    <w:basedOn w:val="a8"/>
    <w:rsid w:val="00E74843"/>
    <w:pPr>
      <w:tabs>
        <w:tab w:val="left" w:pos="0"/>
        <w:tab w:val="left" w:pos="142"/>
      </w:tabs>
      <w:autoSpaceDE w:val="0"/>
      <w:autoSpaceDN w:val="0"/>
      <w:adjustRightInd w:val="0"/>
      <w:spacing w:line="360" w:lineRule="exact"/>
      <w:ind w:firstLineChars="0" w:firstLine="0"/>
      <w:jc w:val="left"/>
    </w:pPr>
    <w:rPr>
      <w:kern w:val="0"/>
    </w:rPr>
  </w:style>
  <w:style w:type="paragraph" w:customStyle="1" w:styleId="afff1">
    <w:name w:val="表格字体"/>
    <w:basedOn w:val="a8"/>
    <w:rsid w:val="00E74843"/>
    <w:pPr>
      <w:adjustRightInd w:val="0"/>
      <w:spacing w:beforeLines="20" w:afterLines="20" w:line="240" w:lineRule="auto"/>
      <w:ind w:firstLineChars="0" w:firstLine="0"/>
      <w:jc w:val="left"/>
      <w:textAlignment w:val="baseline"/>
    </w:pPr>
    <w:rPr>
      <w:rFonts w:cs="Arial"/>
      <w:kern w:val="0"/>
    </w:rPr>
  </w:style>
  <w:style w:type="paragraph" w:customStyle="1" w:styleId="afff2">
    <w:name w:val="二级列表"/>
    <w:basedOn w:val="a8"/>
    <w:rsid w:val="00E74843"/>
    <w:pPr>
      <w:tabs>
        <w:tab w:val="num" w:pos="780"/>
        <w:tab w:val="num" w:pos="840"/>
      </w:tabs>
      <w:ind w:leftChars="200" w:left="840" w:firstLineChars="0" w:hanging="420"/>
    </w:pPr>
    <w:rPr>
      <w:kern w:val="0"/>
    </w:rPr>
  </w:style>
  <w:style w:type="paragraph" w:customStyle="1" w:styleId="afff3">
    <w:name w:val="一级列表"/>
    <w:basedOn w:val="a8"/>
    <w:rsid w:val="00E74843"/>
    <w:pPr>
      <w:tabs>
        <w:tab w:val="num" w:pos="432"/>
        <w:tab w:val="num" w:pos="780"/>
      </w:tabs>
      <w:ind w:left="780" w:firstLineChars="0" w:hanging="432"/>
    </w:pPr>
    <w:rPr>
      <w:kern w:val="0"/>
    </w:rPr>
  </w:style>
  <w:style w:type="paragraph" w:customStyle="1" w:styleId="afff4">
    <w:name w:val="封面标题"/>
    <w:basedOn w:val="a8"/>
    <w:rsid w:val="00E74843"/>
    <w:pPr>
      <w:framePr w:w="6300" w:h="1716" w:hSpace="180" w:wrap="around" w:vAnchor="text" w:hAnchor="text" w:x="1260" w:y="3120"/>
      <w:pBdr>
        <w:top w:val="single" w:sz="6" w:space="7" w:color="000000"/>
        <w:left w:val="single" w:sz="6" w:space="7" w:color="000000"/>
        <w:bottom w:val="single" w:sz="6" w:space="7" w:color="000000"/>
        <w:right w:val="single" w:sz="6" w:space="7" w:color="000000"/>
      </w:pBdr>
      <w:shd w:val="solid" w:color="FFFFFF" w:fill="FFFFFF"/>
      <w:ind w:firstLineChars="0" w:firstLine="0"/>
      <w:jc w:val="center"/>
    </w:pPr>
    <w:rPr>
      <w:rFonts w:eastAsia="隶书"/>
      <w:kern w:val="0"/>
      <w:sz w:val="44"/>
    </w:rPr>
  </w:style>
  <w:style w:type="paragraph" w:customStyle="1" w:styleId="afff5">
    <w:name w:val="文档正文"/>
    <w:basedOn w:val="a8"/>
    <w:rsid w:val="00E74843"/>
    <w:pPr>
      <w:adjustRightInd w:val="0"/>
      <w:ind w:left="946" w:firstLineChars="0" w:firstLine="480"/>
      <w:jc w:val="left"/>
      <w:textAlignment w:val="baseline"/>
    </w:pPr>
    <w:rPr>
      <w:kern w:val="0"/>
      <w:sz w:val="24"/>
    </w:rPr>
  </w:style>
  <w:style w:type="paragraph" w:customStyle="1" w:styleId="afff6">
    <w:name w:val="正文图标题"/>
    <w:next w:val="aff4"/>
    <w:rsid w:val="00E74843"/>
    <w:pPr>
      <w:tabs>
        <w:tab w:val="num" w:pos="965"/>
      </w:tabs>
      <w:ind w:left="965" w:hanging="425"/>
      <w:jc w:val="center"/>
    </w:pPr>
    <w:rPr>
      <w:rFonts w:ascii="黑体" w:eastAsia="黑体"/>
      <w:sz w:val="21"/>
    </w:rPr>
  </w:style>
  <w:style w:type="paragraph" w:customStyle="1" w:styleId="26">
    <w:name w:val="附录标题 2"/>
    <w:basedOn w:val="af2"/>
    <w:rsid w:val="00E74843"/>
    <w:pPr>
      <w:keepNext/>
      <w:keepLines/>
      <w:tabs>
        <w:tab w:val="left" w:pos="0"/>
        <w:tab w:val="left" w:pos="142"/>
      </w:tabs>
      <w:spacing w:before="0" w:after="0" w:line="240" w:lineRule="auto"/>
      <w:ind w:firstLineChars="0" w:firstLine="0"/>
      <w:jc w:val="left"/>
    </w:pPr>
    <w:rPr>
      <w:rFonts w:ascii="黑体" w:eastAsia="黑体" w:hAnsi="宋体"/>
      <w:b w:val="0"/>
      <w:kern w:val="0"/>
      <w:sz w:val="21"/>
      <w:szCs w:val="20"/>
    </w:rPr>
  </w:style>
  <w:style w:type="paragraph" w:customStyle="1" w:styleId="a60">
    <w:name w:val="a6"/>
    <w:basedOn w:val="a8"/>
    <w:rsid w:val="00E74843"/>
    <w:pPr>
      <w:widowControl/>
      <w:spacing w:before="100" w:beforeAutospacing="1" w:after="100" w:afterAutospacing="1" w:line="240" w:lineRule="auto"/>
      <w:ind w:firstLineChars="0" w:firstLine="0"/>
      <w:jc w:val="left"/>
    </w:pPr>
    <w:rPr>
      <w:rFonts w:ascii="Arial Unicode MS" w:eastAsia="Arial Unicode MS" w:hAnsi="Arial Unicode MS" w:cs="Arial Unicode MS"/>
      <w:kern w:val="0"/>
      <w:sz w:val="24"/>
    </w:rPr>
  </w:style>
  <w:style w:type="character" w:styleId="afff7">
    <w:name w:val="Strong"/>
    <w:uiPriority w:val="22"/>
    <w:qFormat/>
    <w:rsid w:val="00E74843"/>
    <w:rPr>
      <w:b/>
      <w:bCs/>
    </w:rPr>
  </w:style>
  <w:style w:type="paragraph" w:customStyle="1" w:styleId="CharCharCharCharCharCharChar">
    <w:name w:val="Char Char Char Char Char Char Char"/>
    <w:basedOn w:val="a8"/>
    <w:rsid w:val="00E74843"/>
    <w:pPr>
      <w:ind w:left="420" w:firstLineChars="0" w:firstLine="0"/>
      <w:textAlignment w:val="baseline"/>
    </w:pPr>
    <w:rPr>
      <w:kern w:val="0"/>
    </w:rPr>
  </w:style>
  <w:style w:type="paragraph" w:styleId="afff8">
    <w:name w:val="Normal (Web)"/>
    <w:basedOn w:val="a8"/>
    <w:rsid w:val="00E74843"/>
    <w:pPr>
      <w:widowControl/>
      <w:spacing w:before="100" w:beforeAutospacing="1" w:after="100" w:afterAutospacing="1" w:line="240" w:lineRule="auto"/>
      <w:ind w:firstLineChars="0" w:firstLine="0"/>
      <w:jc w:val="left"/>
    </w:pPr>
    <w:rPr>
      <w:rFonts w:ascii="宋体" w:hAnsi="宋体" w:cs="宋体"/>
      <w:kern w:val="0"/>
      <w:sz w:val="24"/>
    </w:rPr>
  </w:style>
  <w:style w:type="paragraph" w:customStyle="1" w:styleId="afff9">
    <w:name w:val="表格正文"/>
    <w:basedOn w:val="a8"/>
    <w:rsid w:val="00E74843"/>
    <w:pPr>
      <w:snapToGrid w:val="0"/>
      <w:spacing w:line="240" w:lineRule="auto"/>
      <w:ind w:firstLineChars="0" w:firstLine="0"/>
    </w:pPr>
    <w:rPr>
      <w:kern w:val="0"/>
    </w:rPr>
  </w:style>
  <w:style w:type="character" w:customStyle="1" w:styleId="trans">
    <w:name w:val="trans"/>
    <w:basedOn w:val="a9"/>
    <w:rsid w:val="00E74843"/>
  </w:style>
  <w:style w:type="character" w:customStyle="1" w:styleId="Heading3Char2Char">
    <w:name w:val="Heading 3 Char2 Char"/>
    <w:aliases w:val="Heading 3 Char Char1 Char,Heading 3 Char1 Char Char Char,Heading 3 Char Char Char Char Char,Heading 3 Char1 Char1 Char,Heading 3 Char Char Char1 Char,Heading 3 Char Char2,Heading 3 Char1 Char Char1,Heading 3 Char Char Char Char1"/>
    <w:rsid w:val="00E74843"/>
    <w:rPr>
      <w:b/>
      <w:bCs/>
      <w:kern w:val="2"/>
      <w:sz w:val="32"/>
      <w:szCs w:val="32"/>
    </w:rPr>
  </w:style>
  <w:style w:type="character" w:customStyle="1" w:styleId="Char10">
    <w:name w:val="正文七级标题 Char1"/>
    <w:aliases w:val="PIM 7 Char1,不用 Char1,st Char1,h7 Char1,SDL title Char1,letter list Char1,H TIMES1 Char1,L7 Char1,Legal Level 1.1. Char1,（1） Char1,附录标识 Char1,cnc Char1,Caption number (column-wide) Char1,ITT t7 Char1,PA Appendix Major Char1,letter list1 Char"/>
    <w:rsid w:val="00E74843"/>
    <w:rPr>
      <w:b/>
      <w:bCs/>
      <w:kern w:val="2"/>
      <w:sz w:val="24"/>
      <w:szCs w:val="24"/>
    </w:rPr>
  </w:style>
  <w:style w:type="character" w:customStyle="1" w:styleId="Char9">
    <w:name w:val="段 Char"/>
    <w:link w:val="aff4"/>
    <w:rsid w:val="003F6D81"/>
    <w:rPr>
      <w:rFonts w:ascii="宋体"/>
      <w:noProof/>
      <w:sz w:val="21"/>
      <w:lang w:val="en-US" w:eastAsia="zh-CN" w:bidi="ar-SA"/>
    </w:rPr>
  </w:style>
  <w:style w:type="paragraph" w:customStyle="1" w:styleId="QBa">
    <w:name w:val="QB前沿"/>
    <w:basedOn w:val="QB10"/>
    <w:rsid w:val="003F6D81"/>
    <w:pPr>
      <w:spacing w:before="340" w:after="330" w:line="578" w:lineRule="auto"/>
      <w:jc w:val="center"/>
    </w:pPr>
    <w:rPr>
      <w:rFonts w:ascii="黑体"/>
      <w:sz w:val="32"/>
    </w:rPr>
  </w:style>
  <w:style w:type="character" w:customStyle="1" w:styleId="QB2Char">
    <w:name w:val="QB标题2 Char"/>
    <w:link w:val="QB2"/>
    <w:rsid w:val="00D60F2B"/>
    <w:rPr>
      <w:rFonts w:ascii="Arial" w:eastAsia="黑体" w:hAnsi="Arial"/>
      <w:bCs/>
      <w:color w:val="000000"/>
      <w:kern w:val="2"/>
      <w:sz w:val="21"/>
      <w:szCs w:val="21"/>
    </w:rPr>
  </w:style>
  <w:style w:type="paragraph" w:customStyle="1" w:styleId="14">
    <w:name w:val="正文1"/>
    <w:basedOn w:val="a8"/>
    <w:rsid w:val="006C3259"/>
    <w:pPr>
      <w:widowControl/>
      <w:overflowPunct w:val="0"/>
      <w:autoSpaceDE w:val="0"/>
      <w:autoSpaceDN w:val="0"/>
      <w:adjustRightInd w:val="0"/>
      <w:spacing w:line="240" w:lineRule="auto"/>
      <w:ind w:firstLineChars="0" w:firstLine="0"/>
      <w:textAlignment w:val="baseline"/>
    </w:pPr>
    <w:rPr>
      <w:rFonts w:ascii="宋体"/>
      <w:kern w:val="0"/>
    </w:rPr>
  </w:style>
  <w:style w:type="paragraph" w:customStyle="1" w:styleId="QB-onku">
    <w:name w:val="QB-onku"/>
    <w:basedOn w:val="QB3"/>
    <w:rsid w:val="00403D3E"/>
    <w:pPr>
      <w:spacing w:line="360" w:lineRule="auto"/>
      <w:ind w:firstLine="420"/>
    </w:pPr>
    <w:rPr>
      <w:rFonts w:ascii="Times New Roman" w:hAnsi="Calibri" w:cs="宋体"/>
      <w:kern w:val="2"/>
    </w:rPr>
  </w:style>
  <w:style w:type="paragraph" w:customStyle="1" w:styleId="ABLOCKPARA">
    <w:name w:val="A BLOCK PARA"/>
    <w:basedOn w:val="a8"/>
    <w:rsid w:val="00F56205"/>
    <w:pPr>
      <w:widowControl/>
      <w:spacing w:line="240" w:lineRule="auto"/>
      <w:ind w:firstLineChars="0" w:firstLine="0"/>
      <w:jc w:val="left"/>
    </w:pPr>
    <w:rPr>
      <w:rFonts w:ascii="Book Antiqua" w:hAnsi="Book Antiqua"/>
      <w:kern w:val="0"/>
      <w:sz w:val="22"/>
    </w:rPr>
  </w:style>
  <w:style w:type="paragraph" w:customStyle="1" w:styleId="ABULLET">
    <w:name w:val="A BULLET"/>
    <w:basedOn w:val="ABLOCKPARA"/>
    <w:rsid w:val="00F56205"/>
    <w:pPr>
      <w:ind w:left="331" w:hanging="331"/>
    </w:pPr>
  </w:style>
  <w:style w:type="paragraph" w:customStyle="1" w:styleId="AINDENTEDBULLET">
    <w:name w:val="A INDENTED BULLET"/>
    <w:basedOn w:val="ABLOCKPARA"/>
    <w:rsid w:val="00F56205"/>
    <w:pPr>
      <w:tabs>
        <w:tab w:val="left" w:pos="1080"/>
      </w:tabs>
      <w:ind w:left="662" w:hanging="331"/>
    </w:pPr>
  </w:style>
  <w:style w:type="paragraph" w:customStyle="1" w:styleId="AINDENTEDPARA">
    <w:name w:val="A INDENTED PARA"/>
    <w:basedOn w:val="ABLOCKPARA"/>
    <w:rsid w:val="00F56205"/>
    <w:pPr>
      <w:ind w:left="331"/>
    </w:pPr>
  </w:style>
  <w:style w:type="paragraph" w:customStyle="1" w:styleId="Style1">
    <w:name w:val="Style1"/>
    <w:basedOn w:val="2"/>
    <w:rsid w:val="00F56205"/>
    <w:pPr>
      <w:keepLines w:val="0"/>
      <w:pageBreakBefore/>
      <w:numPr>
        <w:ilvl w:val="0"/>
        <w:numId w:val="0"/>
      </w:numPr>
      <w:tabs>
        <w:tab w:val="num" w:pos="1080"/>
      </w:tabs>
      <w:spacing w:before="120" w:after="120" w:line="360" w:lineRule="auto"/>
      <w:ind w:left="792" w:hanging="432"/>
    </w:pPr>
    <w:rPr>
      <w:rFonts w:eastAsia="宋体"/>
      <w:kern w:val="0"/>
      <w:sz w:val="30"/>
      <w:szCs w:val="30"/>
    </w:rPr>
  </w:style>
  <w:style w:type="paragraph" w:customStyle="1" w:styleId="StyleHeading22headlinehH2headlineh2hheadlineH2-SecHead2">
    <w:name w:val="Style Heading 22 headlinehH2headlineh2h headlineH2-Sec. Head...2"/>
    <w:basedOn w:val="a8"/>
    <w:rsid w:val="00F56205"/>
    <w:pPr>
      <w:widowControl/>
      <w:tabs>
        <w:tab w:val="num" w:pos="1080"/>
      </w:tabs>
      <w:spacing w:line="240" w:lineRule="auto"/>
      <w:ind w:left="792" w:firstLineChars="0" w:hanging="432"/>
      <w:jc w:val="left"/>
    </w:pPr>
    <w:rPr>
      <w:rFonts w:ascii="Book Antiqua" w:hAnsi="Book Antiqua"/>
      <w:kern w:val="0"/>
      <w:sz w:val="22"/>
    </w:rPr>
  </w:style>
  <w:style w:type="character" w:customStyle="1" w:styleId="literalheading">
    <w:name w:val="literalheading"/>
    <w:rsid w:val="00F56205"/>
    <w:rPr>
      <w:b/>
      <w:bCs/>
      <w:vanish w:val="0"/>
      <w:webHidden w:val="0"/>
      <w:sz w:val="24"/>
      <w:szCs w:val="24"/>
      <w:specVanish/>
    </w:rPr>
  </w:style>
  <w:style w:type="character" w:customStyle="1" w:styleId="contentbold2">
    <w:name w:val="contentbold2"/>
    <w:rsid w:val="00F56205"/>
    <w:rPr>
      <w:b/>
      <w:bCs/>
    </w:rPr>
  </w:style>
  <w:style w:type="paragraph" w:customStyle="1" w:styleId="PGEBody2">
    <w:name w:val="PGE Body 2"/>
    <w:basedOn w:val="a8"/>
    <w:link w:val="PGEBody2Char"/>
    <w:rsid w:val="00F56205"/>
    <w:pPr>
      <w:widowControl/>
      <w:spacing w:before="60" w:after="60" w:line="240" w:lineRule="auto"/>
      <w:ind w:left="360" w:firstLineChars="0" w:firstLine="0"/>
      <w:jc w:val="left"/>
    </w:pPr>
    <w:rPr>
      <w:kern w:val="0"/>
      <w:sz w:val="20"/>
    </w:rPr>
  </w:style>
  <w:style w:type="character" w:customStyle="1" w:styleId="PGEBody2Char">
    <w:name w:val="PGE Body 2 Char"/>
    <w:link w:val="PGEBody2"/>
    <w:rsid w:val="00F56205"/>
  </w:style>
  <w:style w:type="paragraph" w:customStyle="1" w:styleId="Tabletext">
    <w:name w:val="Table text"/>
    <w:basedOn w:val="a8"/>
    <w:rsid w:val="00F56205"/>
    <w:pPr>
      <w:widowControl/>
      <w:spacing w:line="240" w:lineRule="auto"/>
      <w:ind w:firstLineChars="0" w:firstLine="0"/>
      <w:jc w:val="left"/>
    </w:pPr>
    <w:rPr>
      <w:bCs/>
      <w:kern w:val="0"/>
      <w:sz w:val="20"/>
      <w:szCs w:val="24"/>
    </w:rPr>
  </w:style>
  <w:style w:type="paragraph" w:customStyle="1" w:styleId="BodyTextTable">
    <w:name w:val="Body Text Table"/>
    <w:basedOn w:val="afd"/>
    <w:rsid w:val="00F56205"/>
    <w:pPr>
      <w:widowControl/>
      <w:overflowPunct w:val="0"/>
      <w:autoSpaceDE w:val="0"/>
      <w:autoSpaceDN w:val="0"/>
      <w:adjustRightInd w:val="0"/>
      <w:spacing w:before="60" w:after="60" w:line="240" w:lineRule="auto"/>
      <w:ind w:firstLineChars="0" w:firstLine="0"/>
      <w:jc w:val="left"/>
      <w:textAlignment w:val="baseline"/>
    </w:pPr>
    <w:rPr>
      <w:rFonts w:ascii="Arial" w:hAnsi="Arial" w:cs="Arial"/>
      <w:color w:val="000000"/>
      <w:kern w:val="0"/>
      <w:sz w:val="16"/>
    </w:rPr>
  </w:style>
  <w:style w:type="paragraph" w:customStyle="1" w:styleId="BodyTextTableHeader">
    <w:name w:val="Body Text Table Header"/>
    <w:basedOn w:val="afd"/>
    <w:rsid w:val="00F56205"/>
    <w:pPr>
      <w:widowControl/>
      <w:overflowPunct w:val="0"/>
      <w:autoSpaceDE w:val="0"/>
      <w:autoSpaceDN w:val="0"/>
      <w:adjustRightInd w:val="0"/>
      <w:spacing w:before="60" w:after="60" w:line="240" w:lineRule="atLeast"/>
      <w:ind w:firstLineChars="0" w:firstLine="0"/>
      <w:jc w:val="left"/>
      <w:textAlignment w:val="baseline"/>
    </w:pPr>
    <w:rPr>
      <w:rFonts w:ascii="Arial" w:hAnsi="Arial" w:cs="Arial"/>
      <w:b/>
      <w:bCs/>
      <w:i/>
      <w:iCs/>
      <w:color w:val="000000"/>
      <w:kern w:val="0"/>
      <w:sz w:val="22"/>
    </w:rPr>
  </w:style>
  <w:style w:type="paragraph" w:customStyle="1" w:styleId="Picture2Med">
    <w:name w:val="Picture2 Med"/>
    <w:basedOn w:val="a8"/>
    <w:next w:val="a8"/>
    <w:rsid w:val="00F56205"/>
    <w:pPr>
      <w:keepNext/>
      <w:widowControl/>
      <w:spacing w:before="280" w:after="120" w:line="240" w:lineRule="auto"/>
      <w:ind w:firstLineChars="0" w:firstLine="0"/>
      <w:jc w:val="left"/>
    </w:pPr>
    <w:rPr>
      <w:rFonts w:ascii="Century Schoolbook" w:eastAsia="Times New Roman" w:hAnsi="Century Schoolbook"/>
      <w:kern w:val="0"/>
      <w:sz w:val="20"/>
    </w:rPr>
  </w:style>
  <w:style w:type="paragraph" w:customStyle="1" w:styleId="xl27">
    <w:name w:val="xl27"/>
    <w:basedOn w:val="a8"/>
    <w:rsid w:val="00F56205"/>
    <w:pPr>
      <w:widowControl/>
      <w:spacing w:before="100" w:beforeAutospacing="1" w:after="100" w:afterAutospacing="1" w:line="240" w:lineRule="auto"/>
      <w:ind w:firstLineChars="0" w:firstLine="0"/>
      <w:jc w:val="center"/>
    </w:pPr>
    <w:rPr>
      <w:rFonts w:ascii="Arial" w:eastAsia="Arial Unicode MS" w:hAnsi="Arial" w:cs="Arial"/>
      <w:kern w:val="0"/>
      <w:sz w:val="16"/>
      <w:szCs w:val="16"/>
    </w:rPr>
  </w:style>
  <w:style w:type="paragraph" w:customStyle="1" w:styleId="CharChar4CharCharCharCharCharChar10CharCharCharCharCharCharCharCharCharCharCharCharCharChar">
    <w:name w:val="Char Char4 Char Char Char Char Char Char10 Char Char Char Char Char Char Char Char Char Char Char Char Char Char"/>
    <w:basedOn w:val="a8"/>
    <w:autoRedefine/>
    <w:semiHidden/>
    <w:rsid w:val="00F56205"/>
    <w:pPr>
      <w:ind w:firstLineChars="0" w:firstLine="0"/>
    </w:pPr>
    <w:rPr>
      <w:rFonts w:ascii="宋体" w:hAnsi="宋体"/>
      <w:sz w:val="22"/>
      <w:szCs w:val="24"/>
    </w:rPr>
  </w:style>
  <w:style w:type="paragraph" w:customStyle="1" w:styleId="RS">
    <w:name w:val="样式 !RS正文 + (符号) 华文楷体"/>
    <w:basedOn w:val="a8"/>
    <w:link w:val="RSChar"/>
    <w:rsid w:val="00F56205"/>
    <w:pPr>
      <w:widowControl/>
      <w:snapToGrid w:val="0"/>
      <w:spacing w:before="120" w:after="120" w:line="440" w:lineRule="exact"/>
      <w:ind w:left="2160" w:firstLineChars="0" w:firstLine="475"/>
    </w:pPr>
    <w:rPr>
      <w:rFonts w:ascii="Arial" w:eastAsia="华文楷体" w:hAnsi="Arial"/>
      <w:kern w:val="0"/>
      <w:sz w:val="24"/>
    </w:rPr>
  </w:style>
  <w:style w:type="character" w:customStyle="1" w:styleId="RSChar">
    <w:name w:val="样式 !RS正文 + (符号) 华文楷体 Char"/>
    <w:link w:val="RS"/>
    <w:rsid w:val="00F56205"/>
    <w:rPr>
      <w:rFonts w:ascii="Arial" w:eastAsia="华文楷体" w:hAnsi="Arial" w:cs="宋体"/>
      <w:sz w:val="24"/>
    </w:rPr>
  </w:style>
  <w:style w:type="character" w:customStyle="1" w:styleId="Level1CharChar">
    <w:name w:val="Level1 Char Char"/>
    <w:rsid w:val="00F56205"/>
    <w:rPr>
      <w:rFonts w:ascii="Book Antiqua" w:eastAsia="宋体" w:hAnsi="Book Antiqua"/>
      <w:b/>
      <w:color w:val="333399"/>
      <w:kern w:val="28"/>
      <w:sz w:val="32"/>
      <w:lang w:val="en-US" w:eastAsia="en-US" w:bidi="ar-SA"/>
    </w:rPr>
  </w:style>
  <w:style w:type="character" w:customStyle="1" w:styleId="Heading2CharChar">
    <w:name w:val="Heading 2 Char Char"/>
    <w:rsid w:val="00F56205"/>
    <w:rPr>
      <w:rFonts w:ascii="Book Antiqua" w:eastAsia="宋体" w:hAnsi="Book Antiqua"/>
      <w:b/>
      <w:i/>
      <w:sz w:val="28"/>
      <w:lang w:val="en-US" w:eastAsia="en-US" w:bidi="ar-SA"/>
    </w:rPr>
  </w:style>
  <w:style w:type="paragraph" w:customStyle="1" w:styleId="RSLevel1">
    <w:name w:val="!RSLevel1"/>
    <w:basedOn w:val="10"/>
    <w:rsid w:val="00F56205"/>
    <w:pPr>
      <w:keepNext w:val="0"/>
      <w:keepLines w:val="0"/>
      <w:numPr>
        <w:numId w:val="12"/>
      </w:numPr>
      <w:spacing w:line="240" w:lineRule="auto"/>
    </w:pPr>
    <w:rPr>
      <w:rFonts w:eastAsia="华文楷体" w:hAnsi="华文楷体" w:cs="Arial"/>
      <w:b w:val="0"/>
      <w:kern w:val="0"/>
      <w:sz w:val="28"/>
    </w:rPr>
  </w:style>
  <w:style w:type="paragraph" w:customStyle="1" w:styleId="RSLevel2">
    <w:name w:val="!RSLevel2"/>
    <w:basedOn w:val="2"/>
    <w:rsid w:val="00F56205"/>
    <w:pPr>
      <w:keepLines w:val="0"/>
      <w:pageBreakBefore/>
      <w:numPr>
        <w:numId w:val="12"/>
      </w:numPr>
      <w:tabs>
        <w:tab w:val="left" w:pos="720"/>
      </w:tabs>
      <w:spacing w:before="120" w:after="120" w:line="360" w:lineRule="auto"/>
    </w:pPr>
    <w:rPr>
      <w:rFonts w:eastAsia="华文楷体" w:hAnsi="华文楷体" w:cs="Arial"/>
      <w:i/>
      <w:kern w:val="0"/>
      <w:sz w:val="30"/>
      <w:szCs w:val="28"/>
    </w:rPr>
  </w:style>
  <w:style w:type="paragraph" w:customStyle="1" w:styleId="RSLevel3">
    <w:name w:val="!RSLevel3"/>
    <w:basedOn w:val="a8"/>
    <w:rsid w:val="00F56205"/>
    <w:pPr>
      <w:keepNext/>
      <w:widowControl/>
      <w:numPr>
        <w:ilvl w:val="2"/>
        <w:numId w:val="12"/>
      </w:numPr>
      <w:spacing w:before="120" w:after="120" w:line="240" w:lineRule="auto"/>
      <w:ind w:firstLineChars="0" w:firstLine="0"/>
      <w:jc w:val="left"/>
      <w:outlineLvl w:val="2"/>
    </w:pPr>
    <w:rPr>
      <w:rFonts w:ascii="Arial" w:eastAsia="华文楷体" w:hAnsi="华文楷体" w:cs="Arial"/>
      <w:b/>
      <w:kern w:val="0"/>
      <w:sz w:val="24"/>
    </w:rPr>
  </w:style>
  <w:style w:type="paragraph" w:customStyle="1" w:styleId="RSLevel5">
    <w:name w:val="!RSLevel5"/>
    <w:basedOn w:val="a8"/>
    <w:semiHidden/>
    <w:rsid w:val="00F56205"/>
    <w:pPr>
      <w:widowControl/>
      <w:numPr>
        <w:ilvl w:val="4"/>
        <w:numId w:val="12"/>
      </w:numPr>
      <w:spacing w:before="120" w:after="120" w:line="240" w:lineRule="auto"/>
      <w:ind w:firstLineChars="0" w:firstLine="0"/>
    </w:pPr>
    <w:rPr>
      <w:rFonts w:ascii="Arial" w:eastAsia="华文楷体" w:hAnsi="华文楷体" w:cs="Arial"/>
      <w:kern w:val="0"/>
      <w:sz w:val="24"/>
      <w:szCs w:val="24"/>
    </w:rPr>
  </w:style>
  <w:style w:type="paragraph" w:customStyle="1" w:styleId="RSLevel4">
    <w:name w:val="!RSLevel4"/>
    <w:basedOn w:val="a8"/>
    <w:rsid w:val="00F56205"/>
    <w:pPr>
      <w:widowControl/>
      <w:numPr>
        <w:ilvl w:val="3"/>
        <w:numId w:val="12"/>
      </w:numPr>
      <w:tabs>
        <w:tab w:val="left" w:pos="918"/>
      </w:tabs>
      <w:spacing w:before="120" w:after="120" w:line="400" w:lineRule="exact"/>
      <w:ind w:firstLineChars="0" w:firstLine="0"/>
      <w:jc w:val="left"/>
      <w:outlineLvl w:val="3"/>
    </w:pPr>
    <w:rPr>
      <w:rFonts w:ascii="Arial" w:eastAsia="华文楷体" w:hAnsi="Arial" w:cs="Arial"/>
      <w:b/>
      <w:sz w:val="24"/>
      <w:szCs w:val="24"/>
    </w:rPr>
  </w:style>
  <w:style w:type="paragraph" w:customStyle="1" w:styleId="38">
    <w:name w:val="正文3"/>
    <w:autoRedefine/>
    <w:rsid w:val="00F56205"/>
    <w:pPr>
      <w:snapToGrid w:val="0"/>
      <w:spacing w:line="360" w:lineRule="auto"/>
      <w:ind w:left="425" w:right="28"/>
    </w:pPr>
    <w:rPr>
      <w:rFonts w:ascii="Book Antiqua" w:hAnsi="Book Antiqua" w:cs="宋体"/>
      <w:sz w:val="22"/>
      <w:szCs w:val="22"/>
    </w:rPr>
  </w:style>
  <w:style w:type="paragraph" w:customStyle="1" w:styleId="Style12pt">
    <w:name w:val="Style 华文楷体 12 pt"/>
    <w:basedOn w:val="a8"/>
    <w:rsid w:val="00F56205"/>
    <w:pPr>
      <w:widowControl/>
      <w:spacing w:line="240" w:lineRule="auto"/>
      <w:ind w:firstLineChars="0" w:firstLine="0"/>
      <w:jc w:val="left"/>
    </w:pPr>
    <w:rPr>
      <w:rFonts w:ascii="华文楷体" w:eastAsia="华文楷体" w:hAnsi="华文楷体"/>
      <w:kern w:val="0"/>
      <w:sz w:val="24"/>
      <w:szCs w:val="24"/>
    </w:rPr>
  </w:style>
  <w:style w:type="paragraph" w:customStyle="1" w:styleId="BulletDash">
    <w:name w:val="Bullet Dash"/>
    <w:basedOn w:val="a8"/>
    <w:semiHidden/>
    <w:rsid w:val="00F56205"/>
    <w:pPr>
      <w:widowControl/>
      <w:tabs>
        <w:tab w:val="num" w:pos="1080"/>
      </w:tabs>
      <w:spacing w:before="120" w:after="120" w:line="240" w:lineRule="auto"/>
      <w:ind w:left="1080" w:firstLineChars="0" w:hanging="360"/>
    </w:pPr>
    <w:rPr>
      <w:rFonts w:ascii="Book Antiqua" w:hAnsi="Book Antiqua"/>
      <w:kern w:val="0"/>
      <w:sz w:val="28"/>
    </w:rPr>
  </w:style>
  <w:style w:type="paragraph" w:customStyle="1" w:styleId="CharChar4CharCharCharCharCharChar10CharCharCharCharCharCharCharCharCharCharCharCharCharCharCharChar">
    <w:name w:val="Char Char4 Char Char Char Char Char Char10 Char Char Char Char Char Char Char Char Char Char Char Char Char Char Char Char"/>
    <w:basedOn w:val="a8"/>
    <w:autoRedefine/>
    <w:semiHidden/>
    <w:rsid w:val="00F56205"/>
    <w:pPr>
      <w:ind w:firstLineChars="0" w:firstLine="0"/>
    </w:pPr>
    <w:rPr>
      <w:rFonts w:ascii="宋体" w:hAnsi="宋体"/>
      <w:sz w:val="22"/>
      <w:szCs w:val="24"/>
    </w:rPr>
  </w:style>
  <w:style w:type="paragraph" w:customStyle="1" w:styleId="header4">
    <w:name w:val="header4"/>
    <w:basedOn w:val="4"/>
    <w:rsid w:val="00F56205"/>
    <w:pPr>
      <w:keepLines w:val="0"/>
      <w:numPr>
        <w:ilvl w:val="2"/>
        <w:numId w:val="13"/>
      </w:numPr>
      <w:tabs>
        <w:tab w:val="left" w:pos="0"/>
        <w:tab w:val="left" w:pos="770"/>
      </w:tabs>
      <w:spacing w:before="120" w:after="120" w:line="240" w:lineRule="auto"/>
      <w:ind w:rightChars="600" w:right="1320"/>
    </w:pPr>
    <w:rPr>
      <w:rFonts w:ascii="华文楷体" w:eastAsia="宋体" w:hAnsi="华文楷体"/>
      <w:b w:val="0"/>
      <w:bCs/>
      <w:kern w:val="0"/>
      <w:szCs w:val="28"/>
    </w:rPr>
  </w:style>
  <w:style w:type="paragraph" w:customStyle="1" w:styleId="CharChar">
    <w:name w:val="Char Char"/>
    <w:basedOn w:val="a8"/>
    <w:autoRedefine/>
    <w:rsid w:val="00F56205"/>
    <w:pPr>
      <w:spacing w:line="240" w:lineRule="auto"/>
      <w:ind w:firstLineChars="0" w:firstLine="0"/>
    </w:pPr>
    <w:rPr>
      <w:rFonts w:ascii="Tahoma" w:hAnsi="Tahoma"/>
      <w:sz w:val="24"/>
      <w:szCs w:val="24"/>
    </w:rPr>
  </w:style>
  <w:style w:type="paragraph" w:customStyle="1" w:styleId="CharChar2">
    <w:name w:val="Char Char2"/>
    <w:basedOn w:val="a8"/>
    <w:autoRedefine/>
    <w:rsid w:val="00F56205"/>
    <w:pPr>
      <w:numPr>
        <w:numId w:val="14"/>
      </w:numPr>
      <w:spacing w:before="120" w:after="120"/>
      <w:ind w:firstLineChars="0" w:firstLine="0"/>
    </w:pPr>
    <w:rPr>
      <w:rFonts w:ascii="Tahoma" w:hAnsi="Tahoma"/>
      <w:sz w:val="24"/>
      <w:szCs w:val="24"/>
    </w:rPr>
  </w:style>
  <w:style w:type="paragraph" w:customStyle="1" w:styleId="BPbodytext">
    <w:name w:val="BP body text"/>
    <w:basedOn w:val="a8"/>
    <w:rsid w:val="00F56205"/>
    <w:pPr>
      <w:widowControl/>
      <w:spacing w:before="240" w:after="240"/>
      <w:ind w:right="284" w:firstLineChars="0" w:firstLine="454"/>
    </w:pPr>
    <w:rPr>
      <w:rFonts w:ascii="Arial" w:hAnsi="Arial" w:cs="Arial"/>
      <w:kern w:val="0"/>
      <w:sz w:val="22"/>
      <w:szCs w:val="24"/>
    </w:rPr>
  </w:style>
  <w:style w:type="paragraph" w:customStyle="1" w:styleId="HFIndent1Bullet">
    <w:name w:val="HFIndent1Bullet"/>
    <w:basedOn w:val="a8"/>
    <w:rsid w:val="00F56205"/>
    <w:pPr>
      <w:widowControl/>
      <w:numPr>
        <w:numId w:val="17"/>
      </w:numPr>
      <w:spacing w:line="240" w:lineRule="auto"/>
      <w:ind w:firstLineChars="0" w:firstLine="0"/>
    </w:pPr>
    <w:rPr>
      <w:rFonts w:ascii="Arial" w:hAnsi="Arial"/>
      <w:kern w:val="0"/>
      <w:sz w:val="20"/>
      <w:lang w:eastAsia="en-US"/>
    </w:rPr>
  </w:style>
  <w:style w:type="paragraph" w:styleId="32">
    <w:name w:val="index 3"/>
    <w:basedOn w:val="a8"/>
    <w:next w:val="a8"/>
    <w:autoRedefine/>
    <w:rsid w:val="00F56205"/>
    <w:pPr>
      <w:widowControl/>
      <w:numPr>
        <w:numId w:val="16"/>
      </w:numPr>
      <w:tabs>
        <w:tab w:val="clear" w:pos="360"/>
        <w:tab w:val="num" w:pos="1440"/>
      </w:tabs>
      <w:spacing w:line="240" w:lineRule="auto"/>
      <w:ind w:left="1440" w:firstLineChars="0" w:firstLine="0"/>
    </w:pPr>
    <w:rPr>
      <w:rFonts w:ascii="Tahoma" w:hAnsi="Tahoma"/>
      <w:kern w:val="0"/>
      <w:sz w:val="20"/>
      <w:lang w:eastAsia="en-US"/>
    </w:rPr>
  </w:style>
  <w:style w:type="paragraph" w:customStyle="1" w:styleId="Bullet1">
    <w:name w:val="Bullet 1"/>
    <w:aliases w:val="b1"/>
    <w:basedOn w:val="a8"/>
    <w:link w:val="Bullet1Char1"/>
    <w:rsid w:val="00F56205"/>
    <w:pPr>
      <w:widowControl/>
      <w:numPr>
        <w:numId w:val="19"/>
      </w:numPr>
      <w:spacing w:line="240" w:lineRule="auto"/>
      <w:ind w:firstLineChars="0" w:firstLine="0"/>
    </w:pPr>
    <w:rPr>
      <w:rFonts w:ascii="Arial" w:hAnsi="Arial"/>
      <w:kern w:val="0"/>
      <w:sz w:val="20"/>
      <w:lang w:eastAsia="en-US"/>
    </w:rPr>
  </w:style>
  <w:style w:type="paragraph" w:customStyle="1" w:styleId="HFTableBullet">
    <w:name w:val="HFTableBullet"/>
    <w:basedOn w:val="a8"/>
    <w:rsid w:val="00F56205"/>
    <w:pPr>
      <w:widowControl/>
      <w:numPr>
        <w:numId w:val="18"/>
      </w:numPr>
      <w:tabs>
        <w:tab w:val="clear" w:pos="720"/>
        <w:tab w:val="num" w:pos="162"/>
      </w:tabs>
      <w:spacing w:line="240" w:lineRule="auto"/>
      <w:ind w:left="162" w:firstLineChars="0" w:hanging="180"/>
    </w:pPr>
    <w:rPr>
      <w:rFonts w:ascii="Arial" w:hAnsi="Arial"/>
      <w:kern w:val="0"/>
      <w:sz w:val="20"/>
      <w:lang w:eastAsia="en-US"/>
    </w:rPr>
  </w:style>
  <w:style w:type="paragraph" w:customStyle="1" w:styleId="HFAppendixHeading1">
    <w:name w:val="HFAppendixHeading1"/>
    <w:basedOn w:val="10"/>
    <w:rsid w:val="00F56205"/>
    <w:pPr>
      <w:keepLines w:val="0"/>
      <w:numPr>
        <w:numId w:val="0"/>
      </w:numPr>
      <w:tabs>
        <w:tab w:val="num" w:pos="425"/>
      </w:tabs>
      <w:spacing w:before="0" w:line="240" w:lineRule="auto"/>
      <w:ind w:left="425" w:hanging="425"/>
      <w:jc w:val="both"/>
    </w:pPr>
    <w:rPr>
      <w:rFonts w:ascii="Verdana" w:eastAsia="宋体" w:hAnsi="宋体"/>
      <w:b w:val="0"/>
      <w:kern w:val="0"/>
      <w:szCs w:val="21"/>
    </w:rPr>
  </w:style>
  <w:style w:type="paragraph" w:customStyle="1" w:styleId="HFAppendixHeading2">
    <w:name w:val="HFAppendixHeading2"/>
    <w:basedOn w:val="2"/>
    <w:rsid w:val="00F56205"/>
    <w:pPr>
      <w:keepLines w:val="0"/>
      <w:tabs>
        <w:tab w:val="clear" w:pos="1287"/>
        <w:tab w:val="num" w:pos="567"/>
      </w:tabs>
      <w:spacing w:before="480" w:after="480" w:line="360" w:lineRule="auto"/>
      <w:ind w:left="567"/>
      <w:jc w:val="both"/>
    </w:pPr>
    <w:rPr>
      <w:rFonts w:eastAsia="宋体"/>
      <w:kern w:val="0"/>
      <w:sz w:val="36"/>
      <w:szCs w:val="30"/>
    </w:rPr>
  </w:style>
  <w:style w:type="paragraph" w:customStyle="1" w:styleId="disclaimer">
    <w:name w:val="disclaimer"/>
    <w:basedOn w:val="a8"/>
    <w:rsid w:val="00F56205"/>
    <w:pPr>
      <w:widowControl/>
      <w:pBdr>
        <w:top w:val="single" w:sz="2" w:space="6" w:color="auto"/>
        <w:left w:val="single" w:sz="2" w:space="6" w:color="auto"/>
        <w:bottom w:val="single" w:sz="2" w:space="6" w:color="auto"/>
        <w:right w:val="single" w:sz="2" w:space="6" w:color="auto"/>
      </w:pBdr>
      <w:spacing w:before="120" w:line="240" w:lineRule="auto"/>
      <w:ind w:firstLineChars="0" w:firstLine="0"/>
    </w:pPr>
    <w:rPr>
      <w:rFonts w:ascii="Palatino" w:hAnsi="Palatino"/>
      <w:i/>
      <w:kern w:val="0"/>
      <w:sz w:val="20"/>
      <w:lang w:eastAsia="en-US"/>
    </w:rPr>
  </w:style>
  <w:style w:type="paragraph" w:customStyle="1" w:styleId="TableHeading">
    <w:name w:val="Table Heading"/>
    <w:basedOn w:val="a8"/>
    <w:rsid w:val="00F56205"/>
    <w:pPr>
      <w:widowControl/>
      <w:spacing w:before="40" w:after="240" w:line="240" w:lineRule="auto"/>
      <w:ind w:firstLineChars="0" w:firstLine="0"/>
    </w:pPr>
    <w:rPr>
      <w:rFonts w:ascii="Arial" w:hAnsi="Arial"/>
      <w:b/>
      <w:kern w:val="0"/>
      <w:sz w:val="20"/>
      <w:lang w:eastAsia="en-US"/>
    </w:rPr>
  </w:style>
  <w:style w:type="paragraph" w:customStyle="1" w:styleId="tabletext0">
    <w:name w:val="table text"/>
    <w:basedOn w:val="a8"/>
    <w:rsid w:val="00F56205"/>
    <w:pPr>
      <w:widowControl/>
      <w:spacing w:before="60" w:line="240" w:lineRule="auto"/>
      <w:ind w:firstLineChars="0" w:firstLine="0"/>
    </w:pPr>
    <w:rPr>
      <w:rFonts w:ascii="Arial" w:hAnsi="Arial"/>
      <w:kern w:val="0"/>
      <w:sz w:val="18"/>
      <w:lang w:eastAsia="en-US"/>
    </w:rPr>
  </w:style>
  <w:style w:type="paragraph" w:customStyle="1" w:styleId="firstcolumn">
    <w:name w:val="first column"/>
    <w:basedOn w:val="a8"/>
    <w:rsid w:val="00F56205"/>
    <w:pPr>
      <w:widowControl/>
      <w:spacing w:before="60" w:after="60" w:line="240" w:lineRule="auto"/>
      <w:ind w:firstLineChars="0" w:firstLine="0"/>
    </w:pPr>
    <w:rPr>
      <w:rFonts w:ascii="Arial" w:hAnsi="Arial"/>
      <w:b/>
      <w:kern w:val="0"/>
      <w:sz w:val="18"/>
      <w:lang w:eastAsia="en-US"/>
    </w:rPr>
  </w:style>
  <w:style w:type="paragraph" w:customStyle="1" w:styleId="TableText1">
    <w:name w:val="Table Text"/>
    <w:basedOn w:val="a8"/>
    <w:rsid w:val="00F56205"/>
    <w:pPr>
      <w:widowControl/>
      <w:tabs>
        <w:tab w:val="left" w:pos="720"/>
      </w:tabs>
      <w:spacing w:after="240" w:line="240" w:lineRule="auto"/>
      <w:ind w:firstLineChars="0" w:firstLine="0"/>
      <w:jc w:val="left"/>
    </w:pPr>
    <w:rPr>
      <w:rFonts w:ascii="Arial" w:hAnsi="Arial"/>
      <w:kern w:val="0"/>
      <w:sz w:val="20"/>
      <w:lang w:eastAsia="en-US"/>
    </w:rPr>
  </w:style>
  <w:style w:type="paragraph" w:styleId="39">
    <w:name w:val="Body Text 3"/>
    <w:basedOn w:val="a8"/>
    <w:link w:val="3Char1"/>
    <w:rsid w:val="00F56205"/>
    <w:pPr>
      <w:widowControl/>
      <w:spacing w:line="240" w:lineRule="auto"/>
      <w:ind w:firstLineChars="0" w:firstLine="0"/>
    </w:pPr>
    <w:rPr>
      <w:rFonts w:ascii="Arial" w:hAnsi="Arial"/>
      <w:color w:val="0000FF"/>
      <w:kern w:val="0"/>
      <w:sz w:val="20"/>
      <w:lang w:eastAsia="en-US"/>
    </w:rPr>
  </w:style>
  <w:style w:type="character" w:customStyle="1" w:styleId="3Char1">
    <w:name w:val="正文文本 3 Char"/>
    <w:link w:val="39"/>
    <w:rsid w:val="00F56205"/>
    <w:rPr>
      <w:rFonts w:ascii="Arial" w:hAnsi="Arial"/>
      <w:color w:val="0000FF"/>
      <w:lang w:eastAsia="en-US"/>
    </w:rPr>
  </w:style>
  <w:style w:type="paragraph" w:customStyle="1" w:styleId="HFIndent1">
    <w:name w:val="HFIndent1"/>
    <w:basedOn w:val="a8"/>
    <w:rsid w:val="00F56205"/>
    <w:pPr>
      <w:widowControl/>
      <w:spacing w:line="240" w:lineRule="auto"/>
      <w:ind w:left="360" w:firstLineChars="0" w:firstLine="0"/>
    </w:pPr>
    <w:rPr>
      <w:rFonts w:ascii="Arial" w:hAnsi="Arial"/>
      <w:kern w:val="0"/>
      <w:sz w:val="20"/>
      <w:lang w:eastAsia="en-US"/>
    </w:rPr>
  </w:style>
  <w:style w:type="paragraph" w:customStyle="1" w:styleId="Body">
    <w:name w:val="Body"/>
    <w:link w:val="BodyChar"/>
    <w:rsid w:val="00F56205"/>
    <w:pPr>
      <w:spacing w:before="200"/>
      <w:jc w:val="both"/>
    </w:pPr>
    <w:rPr>
      <w:rFonts w:ascii="Palatino" w:hAnsi="Palatino"/>
      <w:sz w:val="24"/>
      <w:lang w:eastAsia="en-US"/>
    </w:rPr>
  </w:style>
  <w:style w:type="paragraph" w:customStyle="1" w:styleId="clientsignature">
    <w:name w:val="client signature"/>
    <w:basedOn w:val="a8"/>
    <w:rsid w:val="00F56205"/>
    <w:pPr>
      <w:widowControl/>
      <w:tabs>
        <w:tab w:val="left" w:pos="5040"/>
      </w:tabs>
      <w:spacing w:before="120" w:line="240" w:lineRule="auto"/>
      <w:ind w:firstLineChars="0" w:firstLine="0"/>
    </w:pPr>
    <w:rPr>
      <w:rFonts w:ascii="Palatino" w:hAnsi="Palatino"/>
      <w:kern w:val="0"/>
      <w:sz w:val="20"/>
      <w:lang w:eastAsia="en-US"/>
    </w:rPr>
  </w:style>
  <w:style w:type="paragraph" w:styleId="81">
    <w:name w:val="index 8"/>
    <w:basedOn w:val="a8"/>
    <w:next w:val="a8"/>
    <w:autoRedefine/>
    <w:rsid w:val="00F56205"/>
    <w:pPr>
      <w:widowControl/>
      <w:spacing w:line="240" w:lineRule="auto"/>
      <w:ind w:left="1600" w:firstLineChars="0" w:hanging="200"/>
    </w:pPr>
    <w:rPr>
      <w:rFonts w:ascii="Tahoma" w:hAnsi="Tahoma"/>
      <w:kern w:val="0"/>
      <w:sz w:val="20"/>
      <w:lang w:eastAsia="en-US"/>
    </w:rPr>
  </w:style>
  <w:style w:type="paragraph" w:styleId="15">
    <w:name w:val="index 1"/>
    <w:basedOn w:val="a8"/>
    <w:next w:val="a8"/>
    <w:autoRedefine/>
    <w:rsid w:val="00F56205"/>
    <w:pPr>
      <w:widowControl/>
      <w:spacing w:line="240" w:lineRule="auto"/>
      <w:ind w:left="200" w:firstLineChars="0" w:hanging="200"/>
    </w:pPr>
    <w:rPr>
      <w:rFonts w:ascii="Tahoma" w:hAnsi="Tahoma"/>
      <w:kern w:val="0"/>
      <w:sz w:val="20"/>
      <w:lang w:eastAsia="en-US"/>
    </w:rPr>
  </w:style>
  <w:style w:type="paragraph" w:customStyle="1" w:styleId="DocDistribution">
    <w:name w:val="DocDistribution"/>
    <w:basedOn w:val="a8"/>
    <w:rsid w:val="00F56205"/>
    <w:pPr>
      <w:widowControl/>
      <w:spacing w:before="120" w:line="240" w:lineRule="auto"/>
      <w:ind w:firstLineChars="0" w:firstLine="0"/>
      <w:jc w:val="left"/>
    </w:pPr>
    <w:rPr>
      <w:kern w:val="0"/>
      <w:sz w:val="24"/>
      <w:lang w:val="en-GB" w:eastAsia="en-US"/>
    </w:rPr>
  </w:style>
  <w:style w:type="paragraph" w:customStyle="1" w:styleId="Bulllist">
    <w:name w:val="Bulllist"/>
    <w:basedOn w:val="a8"/>
    <w:rsid w:val="00F56205"/>
    <w:pPr>
      <w:widowControl/>
      <w:spacing w:before="120" w:line="240" w:lineRule="auto"/>
      <w:ind w:left="360" w:firstLineChars="0" w:hanging="360"/>
      <w:jc w:val="left"/>
    </w:pPr>
    <w:rPr>
      <w:kern w:val="0"/>
      <w:sz w:val="24"/>
      <w:lang w:eastAsia="en-US"/>
    </w:rPr>
  </w:style>
  <w:style w:type="paragraph" w:styleId="afffa">
    <w:name w:val="Block Text"/>
    <w:basedOn w:val="a8"/>
    <w:rsid w:val="00F56205"/>
    <w:pPr>
      <w:widowControl/>
      <w:spacing w:line="240" w:lineRule="auto"/>
      <w:ind w:firstLineChars="0" w:firstLine="0"/>
      <w:jc w:val="left"/>
    </w:pPr>
    <w:rPr>
      <w:kern w:val="0"/>
      <w:sz w:val="20"/>
      <w:lang w:eastAsia="en-US"/>
    </w:rPr>
  </w:style>
  <w:style w:type="paragraph" w:customStyle="1" w:styleId="Picture">
    <w:name w:val="Picture"/>
    <w:basedOn w:val="a8"/>
    <w:next w:val="ad"/>
    <w:rsid w:val="00F56205"/>
    <w:pPr>
      <w:keepNext/>
      <w:widowControl/>
      <w:spacing w:before="120" w:line="240" w:lineRule="auto"/>
      <w:ind w:firstLineChars="0" w:firstLine="0"/>
      <w:jc w:val="left"/>
    </w:pPr>
    <w:rPr>
      <w:kern w:val="0"/>
      <w:sz w:val="24"/>
      <w:lang w:val="en-GB" w:eastAsia="en-US"/>
    </w:rPr>
  </w:style>
  <w:style w:type="paragraph" w:customStyle="1" w:styleId="Text">
    <w:name w:val="Text"/>
    <w:aliases w:val="t,t Char,Text Char"/>
    <w:rsid w:val="00F56205"/>
    <w:pPr>
      <w:spacing w:after="120" w:line="240" w:lineRule="exact"/>
    </w:pPr>
    <w:rPr>
      <w:color w:val="000000"/>
      <w:lang w:eastAsia="en-US"/>
    </w:rPr>
  </w:style>
  <w:style w:type="paragraph" w:customStyle="1" w:styleId="xl24">
    <w:name w:val="xl24"/>
    <w:basedOn w:val="a8"/>
    <w:rsid w:val="00F56205"/>
    <w:pPr>
      <w:widowControl/>
      <w:pBdr>
        <w:top w:val="single" w:sz="8"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left"/>
    </w:pPr>
    <w:rPr>
      <w:rFonts w:ascii="Arial" w:eastAsia="Arial Unicode MS" w:hAnsi="Arial" w:cs="Arial"/>
      <w:b/>
      <w:bCs/>
      <w:kern w:val="0"/>
      <w:sz w:val="24"/>
      <w:szCs w:val="24"/>
      <w:lang w:eastAsia="en-US"/>
    </w:rPr>
  </w:style>
  <w:style w:type="paragraph" w:customStyle="1" w:styleId="xl25">
    <w:name w:val="xl25"/>
    <w:basedOn w:val="a8"/>
    <w:rsid w:val="00F56205"/>
    <w:pPr>
      <w:widowControl/>
      <w:spacing w:before="100" w:beforeAutospacing="1" w:after="100" w:afterAutospacing="1" w:line="240" w:lineRule="auto"/>
      <w:ind w:firstLineChars="0" w:firstLine="0"/>
      <w:jc w:val="left"/>
    </w:pPr>
    <w:rPr>
      <w:rFonts w:ascii="Arial" w:eastAsia="Arial Unicode MS" w:hAnsi="Arial" w:cs="Arial"/>
      <w:b/>
      <w:bCs/>
      <w:kern w:val="0"/>
      <w:sz w:val="24"/>
      <w:szCs w:val="24"/>
      <w:lang w:eastAsia="en-US"/>
    </w:rPr>
  </w:style>
  <w:style w:type="paragraph" w:customStyle="1" w:styleId="xl26">
    <w:name w:val="xl26"/>
    <w:basedOn w:val="a8"/>
    <w:rsid w:val="00F56205"/>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Arial" w:eastAsia="Arial Unicode MS" w:hAnsi="Arial" w:cs="Arial"/>
      <w:b/>
      <w:bCs/>
      <w:kern w:val="0"/>
      <w:sz w:val="24"/>
      <w:szCs w:val="24"/>
      <w:lang w:eastAsia="en-US"/>
    </w:rPr>
  </w:style>
  <w:style w:type="paragraph" w:customStyle="1" w:styleId="xl28">
    <w:name w:val="xl28"/>
    <w:basedOn w:val="a8"/>
    <w:rsid w:val="00F56205"/>
    <w:pPr>
      <w:widowControl/>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29">
    <w:name w:val="xl29"/>
    <w:basedOn w:val="a8"/>
    <w:rsid w:val="00F56205"/>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eastAsia="Arial Unicode MS" w:hAnsi="Arial Unicode MS" w:cs="Arial Unicode MS"/>
      <w:kern w:val="0"/>
      <w:sz w:val="24"/>
      <w:szCs w:val="24"/>
      <w:lang w:eastAsia="en-US"/>
    </w:rPr>
  </w:style>
  <w:style w:type="paragraph" w:customStyle="1" w:styleId="xl30">
    <w:name w:val="xl30"/>
    <w:basedOn w:val="a8"/>
    <w:rsid w:val="00F5620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31">
    <w:name w:val="xl31"/>
    <w:basedOn w:val="a8"/>
    <w:rsid w:val="00F56205"/>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32">
    <w:name w:val="xl32"/>
    <w:basedOn w:val="a8"/>
    <w:rsid w:val="00F56205"/>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eastAsia="Arial Unicode MS" w:hAnsi="Arial Unicode MS" w:cs="Arial Unicode MS"/>
      <w:kern w:val="0"/>
      <w:sz w:val="24"/>
      <w:szCs w:val="24"/>
      <w:lang w:eastAsia="en-US"/>
    </w:rPr>
  </w:style>
  <w:style w:type="paragraph" w:customStyle="1" w:styleId="xl33">
    <w:name w:val="xl33"/>
    <w:basedOn w:val="a8"/>
    <w:rsid w:val="00F56205"/>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34">
    <w:name w:val="xl34"/>
    <w:basedOn w:val="a8"/>
    <w:rsid w:val="00F56205"/>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35">
    <w:name w:val="xl35"/>
    <w:basedOn w:val="a8"/>
    <w:rsid w:val="00F56205"/>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left"/>
    </w:pPr>
    <w:rPr>
      <w:rFonts w:ascii="Arial Unicode MS" w:eastAsia="Arial Unicode MS" w:hAnsi="Arial Unicode MS" w:cs="Arial Unicode MS"/>
      <w:kern w:val="0"/>
      <w:sz w:val="24"/>
      <w:szCs w:val="24"/>
      <w:lang w:eastAsia="en-US"/>
    </w:rPr>
  </w:style>
  <w:style w:type="paragraph" w:customStyle="1" w:styleId="xl36">
    <w:name w:val="xl36"/>
    <w:basedOn w:val="a8"/>
    <w:rsid w:val="00F56205"/>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37">
    <w:name w:val="xl37"/>
    <w:basedOn w:val="a8"/>
    <w:rsid w:val="00F56205"/>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38">
    <w:name w:val="xl38"/>
    <w:basedOn w:val="a8"/>
    <w:rsid w:val="00F56205"/>
    <w:pPr>
      <w:widowControl/>
      <w:pBdr>
        <w:left w:val="single" w:sz="8" w:space="0" w:color="auto"/>
        <w:bottom w:val="single" w:sz="4" w:space="0" w:color="auto"/>
        <w:right w:val="single" w:sz="4" w:space="0" w:color="auto"/>
      </w:pBdr>
      <w:shd w:val="clear" w:color="auto" w:fill="FFFF99"/>
      <w:spacing w:before="100" w:beforeAutospacing="1" w:after="100" w:afterAutospacing="1" w:line="240" w:lineRule="auto"/>
      <w:ind w:firstLineChars="0" w:firstLine="0"/>
      <w:jc w:val="left"/>
    </w:pPr>
    <w:rPr>
      <w:rFonts w:ascii="Arial Unicode MS" w:eastAsia="Arial Unicode MS" w:hAnsi="Arial Unicode MS" w:cs="Arial Unicode MS"/>
      <w:kern w:val="0"/>
      <w:sz w:val="24"/>
      <w:szCs w:val="24"/>
      <w:lang w:eastAsia="en-US"/>
    </w:rPr>
  </w:style>
  <w:style w:type="paragraph" w:customStyle="1" w:styleId="xl39">
    <w:name w:val="xl39"/>
    <w:basedOn w:val="a8"/>
    <w:rsid w:val="00F56205"/>
    <w:pPr>
      <w:widowControl/>
      <w:pBdr>
        <w:left w:val="single" w:sz="4" w:space="0" w:color="auto"/>
        <w:bottom w:val="single" w:sz="4" w:space="0" w:color="auto"/>
        <w:right w:val="single" w:sz="4" w:space="0" w:color="auto"/>
      </w:pBdr>
      <w:shd w:val="clear" w:color="auto" w:fill="FFFF99"/>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40">
    <w:name w:val="xl40"/>
    <w:basedOn w:val="a8"/>
    <w:rsid w:val="00F56205"/>
    <w:pPr>
      <w:widowControl/>
      <w:pBdr>
        <w:left w:val="single" w:sz="4" w:space="0" w:color="auto"/>
        <w:bottom w:val="single" w:sz="4" w:space="0" w:color="auto"/>
        <w:right w:val="single" w:sz="8" w:space="0" w:color="auto"/>
      </w:pBdr>
      <w:shd w:val="clear" w:color="auto" w:fill="FFFF99"/>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41">
    <w:name w:val="xl41"/>
    <w:basedOn w:val="a8"/>
    <w:rsid w:val="00F56205"/>
    <w:pPr>
      <w:widowControl/>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line="240" w:lineRule="auto"/>
      <w:ind w:firstLineChars="0" w:firstLine="0"/>
      <w:jc w:val="left"/>
    </w:pPr>
    <w:rPr>
      <w:rFonts w:ascii="Arial Unicode MS" w:eastAsia="Arial Unicode MS" w:hAnsi="Arial Unicode MS" w:cs="Arial Unicode MS"/>
      <w:kern w:val="0"/>
      <w:sz w:val="24"/>
      <w:szCs w:val="24"/>
      <w:lang w:eastAsia="en-US"/>
    </w:rPr>
  </w:style>
  <w:style w:type="paragraph" w:customStyle="1" w:styleId="xl42">
    <w:name w:val="xl42"/>
    <w:basedOn w:val="a8"/>
    <w:rsid w:val="00F56205"/>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43">
    <w:name w:val="xl43"/>
    <w:basedOn w:val="a8"/>
    <w:rsid w:val="00F56205"/>
    <w:pPr>
      <w:widowControl/>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44">
    <w:name w:val="xl44"/>
    <w:basedOn w:val="a8"/>
    <w:rsid w:val="00F56205"/>
    <w:pPr>
      <w:widowControl/>
      <w:pBdr>
        <w:top w:val="single" w:sz="4" w:space="0" w:color="auto"/>
        <w:left w:val="single" w:sz="8" w:space="0" w:color="auto"/>
        <w:right w:val="single" w:sz="4" w:space="0" w:color="auto"/>
      </w:pBdr>
      <w:shd w:val="clear" w:color="auto" w:fill="FFFF99"/>
      <w:spacing w:before="100" w:beforeAutospacing="1" w:after="100" w:afterAutospacing="1" w:line="240" w:lineRule="auto"/>
      <w:ind w:firstLineChars="0" w:firstLine="0"/>
      <w:jc w:val="left"/>
    </w:pPr>
    <w:rPr>
      <w:rFonts w:ascii="Arial Unicode MS" w:eastAsia="Arial Unicode MS" w:hAnsi="Arial Unicode MS" w:cs="Arial Unicode MS"/>
      <w:kern w:val="0"/>
      <w:sz w:val="24"/>
      <w:szCs w:val="24"/>
      <w:lang w:eastAsia="en-US"/>
    </w:rPr>
  </w:style>
  <w:style w:type="paragraph" w:customStyle="1" w:styleId="xl45">
    <w:name w:val="xl45"/>
    <w:basedOn w:val="a8"/>
    <w:rsid w:val="00F56205"/>
    <w:pPr>
      <w:widowControl/>
      <w:pBdr>
        <w:top w:val="single" w:sz="4" w:space="0" w:color="auto"/>
        <w:left w:val="single" w:sz="4" w:space="0" w:color="auto"/>
        <w:right w:val="single" w:sz="4" w:space="0" w:color="auto"/>
      </w:pBdr>
      <w:shd w:val="clear" w:color="auto" w:fill="FFFF99"/>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46">
    <w:name w:val="xl46"/>
    <w:basedOn w:val="a8"/>
    <w:rsid w:val="00F56205"/>
    <w:pPr>
      <w:widowControl/>
      <w:pBdr>
        <w:top w:val="single" w:sz="4" w:space="0" w:color="auto"/>
        <w:left w:val="single" w:sz="4" w:space="0" w:color="auto"/>
        <w:right w:val="single" w:sz="8" w:space="0" w:color="auto"/>
      </w:pBdr>
      <w:shd w:val="clear" w:color="auto" w:fill="FFFF99"/>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47">
    <w:name w:val="xl47"/>
    <w:basedOn w:val="a8"/>
    <w:rsid w:val="00F56205"/>
    <w:pPr>
      <w:widowControl/>
      <w:pBdr>
        <w:top w:val="single" w:sz="4" w:space="0" w:color="auto"/>
        <w:left w:val="single" w:sz="8" w:space="0" w:color="auto"/>
        <w:bottom w:val="single" w:sz="8" w:space="0" w:color="auto"/>
        <w:right w:val="single" w:sz="4" w:space="0" w:color="auto"/>
      </w:pBdr>
      <w:shd w:val="clear" w:color="auto" w:fill="FFFF99"/>
      <w:spacing w:before="100" w:beforeAutospacing="1" w:after="100" w:afterAutospacing="1" w:line="240" w:lineRule="auto"/>
      <w:ind w:firstLineChars="0" w:firstLine="0"/>
      <w:jc w:val="left"/>
    </w:pPr>
    <w:rPr>
      <w:rFonts w:ascii="Arial Unicode MS" w:eastAsia="Arial Unicode MS" w:hAnsi="Arial Unicode MS" w:cs="Arial Unicode MS"/>
      <w:kern w:val="0"/>
      <w:sz w:val="24"/>
      <w:szCs w:val="24"/>
      <w:lang w:eastAsia="en-US"/>
    </w:rPr>
  </w:style>
  <w:style w:type="paragraph" w:customStyle="1" w:styleId="xl48">
    <w:name w:val="xl48"/>
    <w:basedOn w:val="a8"/>
    <w:rsid w:val="00F56205"/>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xl49">
    <w:name w:val="xl49"/>
    <w:basedOn w:val="a8"/>
    <w:rsid w:val="00F56205"/>
    <w:pPr>
      <w:widowControl/>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line="240" w:lineRule="auto"/>
      <w:ind w:firstLineChars="0" w:firstLine="0"/>
      <w:jc w:val="center"/>
    </w:pPr>
    <w:rPr>
      <w:rFonts w:ascii="Arial Unicode MS" w:eastAsia="Arial Unicode MS" w:hAnsi="Arial Unicode MS" w:cs="Arial Unicode MS"/>
      <w:kern w:val="0"/>
      <w:sz w:val="24"/>
      <w:szCs w:val="24"/>
      <w:lang w:eastAsia="en-US"/>
    </w:rPr>
  </w:style>
  <w:style w:type="paragraph" w:customStyle="1" w:styleId="PrefaceText">
    <w:name w:val="Preface Text"/>
    <w:basedOn w:val="a8"/>
    <w:rsid w:val="00F56205"/>
    <w:pPr>
      <w:widowControl/>
      <w:spacing w:line="240" w:lineRule="auto"/>
      <w:ind w:firstLineChars="0" w:firstLine="0"/>
      <w:jc w:val="left"/>
    </w:pPr>
    <w:rPr>
      <w:rFonts w:ascii="Helv" w:hAnsi="Helv"/>
      <w:bCs/>
      <w:kern w:val="0"/>
      <w:sz w:val="20"/>
      <w:lang w:eastAsia="en-US"/>
    </w:rPr>
  </w:style>
  <w:style w:type="paragraph" w:customStyle="1" w:styleId="PageTitle">
    <w:name w:val="PageTitle"/>
    <w:basedOn w:val="a8"/>
    <w:rsid w:val="00F56205"/>
    <w:pPr>
      <w:widowControl/>
      <w:spacing w:line="240" w:lineRule="auto"/>
      <w:ind w:firstLineChars="0" w:firstLine="0"/>
      <w:jc w:val="center"/>
    </w:pPr>
    <w:rPr>
      <w:b/>
      <w:bCs/>
      <w:color w:val="000000"/>
      <w:kern w:val="0"/>
      <w:sz w:val="32"/>
      <w:lang w:eastAsia="en-US"/>
    </w:rPr>
  </w:style>
  <w:style w:type="paragraph" w:customStyle="1" w:styleId="Level1-BodyText">
    <w:name w:val="Level 1 - Body Text"/>
    <w:basedOn w:val="a8"/>
    <w:rsid w:val="00F56205"/>
    <w:pPr>
      <w:widowControl/>
      <w:spacing w:before="120" w:after="120" w:line="240" w:lineRule="auto"/>
      <w:ind w:firstLineChars="0" w:firstLine="0"/>
    </w:pPr>
    <w:rPr>
      <w:rFonts w:ascii="Garamond" w:hAnsi="Garamond"/>
      <w:bCs/>
      <w:color w:val="000000"/>
      <w:kern w:val="0"/>
      <w:sz w:val="24"/>
      <w:lang w:eastAsia="en-US"/>
    </w:rPr>
  </w:style>
  <w:style w:type="paragraph" w:customStyle="1" w:styleId="BulletL1">
    <w:name w:val="Bullet L1"/>
    <w:basedOn w:val="a8"/>
    <w:rsid w:val="00F56205"/>
    <w:pPr>
      <w:widowControl/>
      <w:numPr>
        <w:numId w:val="20"/>
      </w:numPr>
      <w:spacing w:line="240" w:lineRule="auto"/>
      <w:ind w:firstLineChars="0" w:firstLine="0"/>
    </w:pPr>
    <w:rPr>
      <w:rFonts w:ascii="Arial" w:hAnsi="Arial"/>
      <w:kern w:val="0"/>
      <w:sz w:val="20"/>
      <w:szCs w:val="24"/>
      <w:lang w:eastAsia="en-US"/>
    </w:rPr>
  </w:style>
  <w:style w:type="paragraph" w:customStyle="1" w:styleId="Bullet">
    <w:name w:val="Bullet"/>
    <w:basedOn w:val="a8"/>
    <w:link w:val="BulletChar"/>
    <w:rsid w:val="00F56205"/>
    <w:pPr>
      <w:widowControl/>
      <w:numPr>
        <w:numId w:val="21"/>
      </w:numPr>
      <w:spacing w:line="240" w:lineRule="auto"/>
      <w:ind w:left="720" w:firstLineChars="0" w:firstLine="0"/>
      <w:jc w:val="left"/>
    </w:pPr>
    <w:rPr>
      <w:kern w:val="0"/>
      <w:sz w:val="20"/>
      <w:lang w:eastAsia="en-US"/>
    </w:rPr>
  </w:style>
  <w:style w:type="paragraph" w:customStyle="1" w:styleId="CriteriaBodyBullets">
    <w:name w:val="Criteria Body Bullets"/>
    <w:basedOn w:val="afd"/>
    <w:rsid w:val="00F56205"/>
    <w:pPr>
      <w:widowControl/>
      <w:spacing w:after="0" w:line="240" w:lineRule="auto"/>
      <w:ind w:left="1800" w:firstLineChars="0" w:hanging="1440"/>
      <w:jc w:val="left"/>
    </w:pPr>
    <w:rPr>
      <w:kern w:val="0"/>
      <w:sz w:val="20"/>
      <w:lang w:eastAsia="en-US"/>
    </w:rPr>
  </w:style>
  <w:style w:type="paragraph" w:styleId="afffb">
    <w:name w:val="envelope return"/>
    <w:basedOn w:val="a8"/>
    <w:rsid w:val="00F56205"/>
    <w:pPr>
      <w:widowControl/>
      <w:tabs>
        <w:tab w:val="left" w:pos="1134"/>
      </w:tabs>
      <w:spacing w:line="280" w:lineRule="atLeast"/>
      <w:ind w:firstLineChars="0" w:firstLine="0"/>
      <w:jc w:val="left"/>
    </w:pPr>
    <w:rPr>
      <w:rFonts w:ascii="Arial" w:hAnsi="Arial"/>
      <w:kern w:val="0"/>
      <w:sz w:val="20"/>
      <w:lang w:eastAsia="en-US"/>
    </w:rPr>
  </w:style>
  <w:style w:type="paragraph" w:customStyle="1" w:styleId="font5">
    <w:name w:val="font5"/>
    <w:basedOn w:val="a8"/>
    <w:rsid w:val="00F56205"/>
    <w:pPr>
      <w:widowControl/>
      <w:spacing w:before="100" w:beforeAutospacing="1" w:after="100" w:afterAutospacing="1" w:line="240" w:lineRule="auto"/>
      <w:ind w:firstLineChars="0" w:firstLine="0"/>
      <w:jc w:val="left"/>
    </w:pPr>
    <w:rPr>
      <w:rFonts w:ascii="Arial" w:eastAsia="Arial Unicode MS" w:hAnsi="Arial" w:cs="Arial"/>
      <w:kern w:val="0"/>
      <w:sz w:val="20"/>
      <w:lang w:eastAsia="en-US"/>
    </w:rPr>
  </w:style>
  <w:style w:type="paragraph" w:customStyle="1" w:styleId="font6">
    <w:name w:val="font6"/>
    <w:basedOn w:val="a8"/>
    <w:rsid w:val="00F56205"/>
    <w:pPr>
      <w:widowControl/>
      <w:spacing w:before="100" w:beforeAutospacing="1" w:after="100" w:afterAutospacing="1" w:line="240" w:lineRule="auto"/>
      <w:ind w:firstLineChars="0" w:firstLine="0"/>
      <w:jc w:val="left"/>
    </w:pPr>
    <w:rPr>
      <w:rFonts w:ascii="Arial Unicode MS" w:eastAsia="Arial Unicode MS" w:hAnsi="Arial Unicode MS" w:cs="Arial Unicode MS" w:hint="eastAsia"/>
      <w:kern w:val="0"/>
      <w:sz w:val="20"/>
      <w:lang w:eastAsia="en-US"/>
    </w:rPr>
  </w:style>
  <w:style w:type="paragraph" w:customStyle="1" w:styleId="BPbullet3">
    <w:name w:val="BP bullet3"/>
    <w:basedOn w:val="BPbullet2"/>
    <w:rsid w:val="00F56205"/>
    <w:pPr>
      <w:numPr>
        <w:numId w:val="22"/>
      </w:numPr>
    </w:pPr>
  </w:style>
  <w:style w:type="paragraph" w:customStyle="1" w:styleId="BPbullet2">
    <w:name w:val="BP bullet2"/>
    <w:basedOn w:val="a8"/>
    <w:rsid w:val="00F56205"/>
    <w:pPr>
      <w:widowControl/>
      <w:numPr>
        <w:numId w:val="23"/>
      </w:numPr>
      <w:tabs>
        <w:tab w:val="clear" w:pos="1894"/>
        <w:tab w:val="num" w:pos="1440"/>
      </w:tabs>
      <w:spacing w:before="120" w:after="120"/>
      <w:ind w:left="1440" w:firstLineChars="0" w:hanging="363"/>
    </w:pPr>
    <w:rPr>
      <w:rFonts w:ascii="Arial" w:hAnsi="Arial" w:cs="Arial"/>
      <w:kern w:val="0"/>
      <w:sz w:val="22"/>
    </w:rPr>
  </w:style>
  <w:style w:type="paragraph" w:customStyle="1" w:styleId="KPTableHeading">
    <w:name w:val="KP Table Heading"/>
    <w:basedOn w:val="TableHeading"/>
    <w:rsid w:val="00F56205"/>
    <w:pPr>
      <w:shd w:val="clear" w:color="auto" w:fill="CCCCCC"/>
      <w:spacing w:before="0" w:after="0"/>
      <w:jc w:val="center"/>
    </w:pPr>
    <w:rPr>
      <w:rFonts w:ascii="宋体" w:hAnsi="宋体" w:cs="Arial Unicode MS"/>
      <w:bCs/>
      <w:color w:val="000000"/>
      <w:sz w:val="22"/>
      <w:lang w:eastAsia="zh-CN"/>
    </w:rPr>
  </w:style>
  <w:style w:type="paragraph" w:customStyle="1" w:styleId="BPTableText">
    <w:name w:val="BP Table Text"/>
    <w:basedOn w:val="TableText1"/>
    <w:rsid w:val="00F56205"/>
    <w:pPr>
      <w:spacing w:before="60" w:after="60" w:line="360" w:lineRule="auto"/>
    </w:pPr>
    <w:rPr>
      <w:rFonts w:cs="Arial"/>
      <w:sz w:val="22"/>
      <w:lang w:eastAsia="zh-CN"/>
    </w:rPr>
  </w:style>
  <w:style w:type="paragraph" w:customStyle="1" w:styleId="BPTableGraphTitle">
    <w:name w:val="BP Table/Graph Title"/>
    <w:basedOn w:val="a8"/>
    <w:rsid w:val="00F56205"/>
    <w:pPr>
      <w:widowControl/>
      <w:spacing w:before="60" w:after="60"/>
      <w:ind w:firstLineChars="0" w:firstLine="0"/>
      <w:jc w:val="center"/>
    </w:pPr>
    <w:rPr>
      <w:rFonts w:ascii="Arial" w:hAnsi="Arial" w:cs="Arial"/>
      <w:b/>
      <w:kern w:val="0"/>
      <w:sz w:val="22"/>
      <w:szCs w:val="24"/>
    </w:rPr>
  </w:style>
  <w:style w:type="paragraph" w:customStyle="1" w:styleId="BPbullet4">
    <w:name w:val="BP bullet4"/>
    <w:basedOn w:val="BPbullet3"/>
    <w:rsid w:val="00F56205"/>
    <w:pPr>
      <w:numPr>
        <w:numId w:val="15"/>
      </w:numPr>
    </w:pPr>
  </w:style>
  <w:style w:type="paragraph" w:customStyle="1" w:styleId="BPbullet1">
    <w:name w:val="BP bullet1"/>
    <w:basedOn w:val="a8"/>
    <w:rsid w:val="00F56205"/>
    <w:pPr>
      <w:widowControl/>
      <w:numPr>
        <w:numId w:val="24"/>
      </w:numPr>
      <w:tabs>
        <w:tab w:val="left" w:pos="900"/>
      </w:tabs>
      <w:spacing w:before="120" w:after="120"/>
      <w:ind w:firstLineChars="0" w:firstLine="0"/>
    </w:pPr>
    <w:rPr>
      <w:rFonts w:ascii="Arial" w:hAnsi="Arial" w:cs="Arial"/>
      <w:kern w:val="0"/>
      <w:sz w:val="22"/>
    </w:rPr>
  </w:style>
  <w:style w:type="paragraph" w:customStyle="1" w:styleId="BPnumber1">
    <w:name w:val="BP number1"/>
    <w:basedOn w:val="a8"/>
    <w:rsid w:val="00F56205"/>
    <w:pPr>
      <w:widowControl/>
      <w:numPr>
        <w:numId w:val="25"/>
      </w:numPr>
      <w:spacing w:before="120" w:after="120"/>
      <w:ind w:left="1531" w:firstLineChars="0" w:hanging="357"/>
      <w:jc w:val="left"/>
    </w:pPr>
    <w:rPr>
      <w:rFonts w:ascii="Arial" w:hAnsi="Arial" w:cs="Arial"/>
      <w:kern w:val="0"/>
      <w:sz w:val="22"/>
      <w:szCs w:val="24"/>
    </w:rPr>
  </w:style>
  <w:style w:type="paragraph" w:customStyle="1" w:styleId="BPbullet1number">
    <w:name w:val="BP bullet1(number)"/>
    <w:basedOn w:val="a8"/>
    <w:rsid w:val="00F56205"/>
    <w:pPr>
      <w:widowControl/>
      <w:numPr>
        <w:numId w:val="26"/>
      </w:numPr>
      <w:tabs>
        <w:tab w:val="clear" w:pos="1534"/>
        <w:tab w:val="num" w:pos="924"/>
      </w:tabs>
      <w:spacing w:line="240" w:lineRule="auto"/>
      <w:ind w:left="924" w:firstLineChars="0" w:hanging="434"/>
      <w:jc w:val="left"/>
    </w:pPr>
    <w:rPr>
      <w:rFonts w:ascii="Arial" w:hAnsi="Arial"/>
      <w:kern w:val="0"/>
      <w:sz w:val="22"/>
      <w:szCs w:val="24"/>
      <w:lang w:eastAsia="en-US"/>
    </w:rPr>
  </w:style>
  <w:style w:type="paragraph" w:customStyle="1" w:styleId="CoverPageInfo">
    <w:name w:val="*Cover Page Info"/>
    <w:basedOn w:val="a8"/>
    <w:rsid w:val="00F56205"/>
    <w:pPr>
      <w:widowControl/>
      <w:spacing w:after="120" w:line="280" w:lineRule="exact"/>
      <w:ind w:firstLineChars="0" w:firstLine="0"/>
      <w:jc w:val="center"/>
    </w:pPr>
    <w:rPr>
      <w:rFonts w:ascii="Arial" w:eastAsia="华文楷体" w:hAnsi="Arial"/>
      <w:b/>
      <w:caps/>
      <w:kern w:val="0"/>
      <w:sz w:val="36"/>
      <w:lang w:eastAsia="en-US"/>
    </w:rPr>
  </w:style>
  <w:style w:type="paragraph" w:customStyle="1" w:styleId="afffc">
    <w:name w:val="表格"/>
    <w:basedOn w:val="a8"/>
    <w:rsid w:val="00F56205"/>
    <w:pPr>
      <w:widowControl/>
      <w:spacing w:beforeLines="20" w:afterLines="20" w:line="240" w:lineRule="auto"/>
      <w:ind w:firstLineChars="0" w:firstLine="0"/>
      <w:jc w:val="left"/>
    </w:pPr>
    <w:rPr>
      <w:rFonts w:ascii="Arial" w:hAnsi="Arial"/>
      <w:kern w:val="0"/>
      <w:sz w:val="22"/>
      <w:lang w:eastAsia="en-US"/>
    </w:rPr>
  </w:style>
  <w:style w:type="paragraph" w:customStyle="1" w:styleId="CharCharChar">
    <w:name w:val="Char Char Char"/>
    <w:basedOn w:val="a8"/>
    <w:rsid w:val="00F56205"/>
    <w:pPr>
      <w:widowControl/>
      <w:spacing w:after="160" w:line="240" w:lineRule="exact"/>
      <w:ind w:firstLineChars="0" w:firstLine="0"/>
      <w:jc w:val="left"/>
    </w:pPr>
    <w:rPr>
      <w:rFonts w:ascii="Verdana" w:hAnsi="Verdana"/>
      <w:kern w:val="0"/>
      <w:sz w:val="20"/>
      <w:lang w:eastAsia="en-US"/>
    </w:rPr>
  </w:style>
  <w:style w:type="paragraph" w:customStyle="1" w:styleId="BalloonText1">
    <w:name w:val="Balloon Text1"/>
    <w:basedOn w:val="a8"/>
    <w:semiHidden/>
    <w:rsid w:val="00F56205"/>
    <w:pPr>
      <w:widowControl/>
      <w:spacing w:line="240" w:lineRule="auto"/>
      <w:ind w:firstLineChars="0" w:firstLine="0"/>
    </w:pPr>
    <w:rPr>
      <w:rFonts w:ascii="Arial" w:hAnsi="Arial"/>
      <w:kern w:val="0"/>
      <w:sz w:val="16"/>
      <w:szCs w:val="16"/>
      <w:lang w:eastAsia="en-US"/>
    </w:rPr>
  </w:style>
  <w:style w:type="paragraph" w:customStyle="1" w:styleId="huaxiabullet3">
    <w:name w:val="huaxia bullet 3"/>
    <w:basedOn w:val="a8"/>
    <w:rsid w:val="00F56205"/>
    <w:pPr>
      <w:widowControl/>
      <w:spacing w:before="60" w:after="60"/>
      <w:ind w:firstLineChars="0" w:firstLine="0"/>
      <w:jc w:val="left"/>
    </w:pPr>
    <w:rPr>
      <w:kern w:val="0"/>
      <w:sz w:val="24"/>
      <w:szCs w:val="24"/>
    </w:rPr>
  </w:style>
  <w:style w:type="paragraph" w:customStyle="1" w:styleId="CharCharCharCharCharCharCharCharCharCharCharCharCharChar">
    <w:name w:val="Char Char Char Char Char Char Char Char Char Char Char Char Char Char"/>
    <w:basedOn w:val="a8"/>
    <w:rsid w:val="00F56205"/>
    <w:pPr>
      <w:widowControl/>
      <w:spacing w:after="160" w:line="240" w:lineRule="exact"/>
      <w:ind w:left="720" w:firstLineChars="0" w:firstLine="0"/>
      <w:jc w:val="left"/>
    </w:pPr>
    <w:rPr>
      <w:rFonts w:ascii="Verdana" w:eastAsia="华文楷体" w:hAnsi="Verdana"/>
      <w:kern w:val="0"/>
      <w:sz w:val="20"/>
      <w:lang w:eastAsia="en-US"/>
    </w:rPr>
  </w:style>
  <w:style w:type="paragraph" w:customStyle="1" w:styleId="Bulletwithtext1">
    <w:name w:val="Bullet with text 1"/>
    <w:basedOn w:val="a8"/>
    <w:rsid w:val="00F56205"/>
    <w:pPr>
      <w:widowControl/>
      <w:tabs>
        <w:tab w:val="num" w:pos="360"/>
      </w:tabs>
      <w:spacing w:line="240" w:lineRule="auto"/>
      <w:ind w:left="360" w:firstLineChars="0" w:hanging="360"/>
      <w:jc w:val="left"/>
    </w:pPr>
    <w:rPr>
      <w:rFonts w:ascii="Futura Bk" w:hAnsi="Futura Bk"/>
      <w:kern w:val="0"/>
      <w:sz w:val="20"/>
      <w:lang w:val="en-GB" w:eastAsia="en-US"/>
    </w:rPr>
  </w:style>
  <w:style w:type="paragraph" w:customStyle="1" w:styleId="Table">
    <w:name w:val="Table"/>
    <w:basedOn w:val="a8"/>
    <w:rsid w:val="00F56205"/>
    <w:pPr>
      <w:widowControl/>
      <w:spacing w:before="40" w:after="40" w:line="240" w:lineRule="auto"/>
      <w:ind w:firstLineChars="0" w:firstLine="0"/>
      <w:jc w:val="left"/>
    </w:pPr>
    <w:rPr>
      <w:rFonts w:ascii="Futura Bk" w:hAnsi="Futura Bk"/>
      <w:kern w:val="0"/>
      <w:sz w:val="20"/>
      <w:lang w:val="en-GB" w:eastAsia="en-US"/>
    </w:rPr>
  </w:style>
  <w:style w:type="paragraph" w:customStyle="1" w:styleId="Numberedlist21">
    <w:name w:val="Numbered list 2.1"/>
    <w:basedOn w:val="10"/>
    <w:next w:val="a8"/>
    <w:rsid w:val="00F56205"/>
    <w:pPr>
      <w:keepLines w:val="0"/>
      <w:numPr>
        <w:numId w:val="27"/>
      </w:numPr>
      <w:spacing w:before="0" w:after="60" w:line="240" w:lineRule="auto"/>
    </w:pPr>
    <w:rPr>
      <w:rFonts w:ascii="Futura Bk" w:eastAsia="宋体" w:hAnsi="Futura Bk"/>
      <w:b w:val="0"/>
      <w:kern w:val="0"/>
      <w:szCs w:val="21"/>
      <w:lang w:val="en-GB" w:eastAsia="en-US"/>
    </w:rPr>
  </w:style>
  <w:style w:type="paragraph" w:customStyle="1" w:styleId="Numberedlist22">
    <w:name w:val="Numbered list 2.2"/>
    <w:basedOn w:val="2"/>
    <w:next w:val="a8"/>
    <w:rsid w:val="00F56205"/>
    <w:pPr>
      <w:keepLines w:val="0"/>
      <w:numPr>
        <w:numId w:val="27"/>
      </w:numPr>
      <w:tabs>
        <w:tab w:val="left" w:pos="720"/>
      </w:tabs>
      <w:spacing w:before="240" w:after="60" w:line="240" w:lineRule="auto"/>
    </w:pPr>
    <w:rPr>
      <w:rFonts w:ascii="Futura Bk" w:eastAsia="宋体" w:hAnsi="Futura Bk"/>
      <w:kern w:val="0"/>
      <w:sz w:val="24"/>
      <w:szCs w:val="30"/>
      <w:lang w:val="en-GB" w:eastAsia="en-US"/>
    </w:rPr>
  </w:style>
  <w:style w:type="paragraph" w:customStyle="1" w:styleId="Numberedlist23">
    <w:name w:val="Numbered list 2.3"/>
    <w:basedOn w:val="30"/>
    <w:next w:val="a8"/>
    <w:rsid w:val="00F56205"/>
    <w:pPr>
      <w:keepLines w:val="0"/>
      <w:numPr>
        <w:ilvl w:val="0"/>
        <w:numId w:val="0"/>
      </w:numPr>
      <w:tabs>
        <w:tab w:val="num" w:pos="360"/>
        <w:tab w:val="left" w:pos="720"/>
        <w:tab w:val="left" w:pos="1080"/>
        <w:tab w:val="left" w:pos="1440"/>
      </w:tabs>
      <w:spacing w:before="240" w:after="60" w:line="360" w:lineRule="auto"/>
      <w:ind w:left="360" w:hanging="360"/>
      <w:contextualSpacing/>
    </w:pPr>
    <w:rPr>
      <w:rFonts w:ascii="Futura Bk" w:eastAsia="宋体" w:hAnsi="Futura Bk"/>
      <w:color w:val="000000"/>
      <w:kern w:val="0"/>
      <w:sz w:val="22"/>
      <w:szCs w:val="21"/>
      <w:lang w:val="en-GB" w:eastAsia="en-US"/>
    </w:rPr>
  </w:style>
  <w:style w:type="paragraph" w:customStyle="1" w:styleId="Numberedlist24">
    <w:name w:val="Numbered list 2.4"/>
    <w:basedOn w:val="4"/>
    <w:next w:val="a8"/>
    <w:rsid w:val="00F56205"/>
    <w:pPr>
      <w:keepLines w:val="0"/>
      <w:numPr>
        <w:ilvl w:val="0"/>
        <w:numId w:val="0"/>
      </w:numPr>
      <w:tabs>
        <w:tab w:val="left" w:pos="0"/>
        <w:tab w:val="num" w:pos="360"/>
        <w:tab w:val="left" w:pos="1080"/>
        <w:tab w:val="left" w:pos="1440"/>
        <w:tab w:val="left" w:pos="1800"/>
      </w:tabs>
      <w:spacing w:before="240" w:after="60" w:line="360" w:lineRule="auto"/>
      <w:ind w:left="360" w:hanging="360"/>
    </w:pPr>
    <w:rPr>
      <w:rFonts w:ascii="Futura Bk" w:eastAsia="宋体" w:hAnsi="Futura Bk"/>
      <w:kern w:val="0"/>
      <w:sz w:val="20"/>
      <w:lang w:val="en-GB" w:eastAsia="en-US"/>
    </w:rPr>
  </w:style>
  <w:style w:type="paragraph" w:customStyle="1" w:styleId="L1">
    <w:name w:val="L标1"/>
    <w:basedOn w:val="a8"/>
    <w:next w:val="a8"/>
    <w:rsid w:val="00F56205"/>
    <w:pPr>
      <w:numPr>
        <w:ilvl w:val="1"/>
        <w:numId w:val="28"/>
      </w:numPr>
      <w:spacing w:before="100" w:beforeAutospacing="1"/>
      <w:ind w:firstLineChars="0"/>
      <w:outlineLvl w:val="1"/>
    </w:pPr>
    <w:rPr>
      <w:b/>
      <w:sz w:val="28"/>
      <w:szCs w:val="24"/>
    </w:rPr>
  </w:style>
  <w:style w:type="paragraph" w:customStyle="1" w:styleId="L2">
    <w:name w:val="L标2"/>
    <w:basedOn w:val="a8"/>
    <w:link w:val="L2Char"/>
    <w:rsid w:val="00F56205"/>
    <w:pPr>
      <w:numPr>
        <w:ilvl w:val="2"/>
        <w:numId w:val="28"/>
      </w:numPr>
      <w:tabs>
        <w:tab w:val="left" w:pos="600"/>
        <w:tab w:val="num" w:pos="1571"/>
      </w:tabs>
      <w:spacing w:before="100" w:beforeAutospacing="1" w:line="300" w:lineRule="auto"/>
      <w:ind w:left="851" w:firstLineChars="0"/>
      <w:outlineLvl w:val="2"/>
    </w:pPr>
    <w:rPr>
      <w:b/>
      <w:sz w:val="24"/>
      <w:szCs w:val="24"/>
    </w:rPr>
  </w:style>
  <w:style w:type="paragraph" w:customStyle="1" w:styleId="L3">
    <w:name w:val="L标3"/>
    <w:basedOn w:val="a8"/>
    <w:rsid w:val="00F56205"/>
    <w:pPr>
      <w:numPr>
        <w:ilvl w:val="3"/>
        <w:numId w:val="28"/>
      </w:numPr>
      <w:tabs>
        <w:tab w:val="num" w:pos="1429"/>
      </w:tabs>
      <w:spacing w:before="100" w:beforeAutospacing="1" w:line="300" w:lineRule="auto"/>
      <w:ind w:left="709" w:firstLineChars="0"/>
      <w:outlineLvl w:val="3"/>
    </w:pPr>
    <w:rPr>
      <w:b/>
      <w:szCs w:val="24"/>
    </w:rPr>
  </w:style>
  <w:style w:type="paragraph" w:customStyle="1" w:styleId="L4">
    <w:name w:val="L标4"/>
    <w:basedOn w:val="a8"/>
    <w:rsid w:val="00F56205"/>
    <w:pPr>
      <w:numPr>
        <w:ilvl w:val="4"/>
        <w:numId w:val="28"/>
      </w:numPr>
      <w:tabs>
        <w:tab w:val="left" w:pos="1000"/>
      </w:tabs>
      <w:spacing w:before="100" w:beforeAutospacing="1" w:line="300" w:lineRule="auto"/>
      <w:ind w:left="200" w:hangingChars="200" w:hanging="200"/>
      <w:outlineLvl w:val="4"/>
    </w:pPr>
    <w:rPr>
      <w:b/>
      <w:szCs w:val="24"/>
    </w:rPr>
  </w:style>
  <w:style w:type="paragraph" w:customStyle="1" w:styleId="52">
    <w:name w:val="标5"/>
    <w:basedOn w:val="a8"/>
    <w:rsid w:val="00F56205"/>
    <w:pPr>
      <w:numPr>
        <w:ilvl w:val="5"/>
        <w:numId w:val="28"/>
      </w:numPr>
      <w:spacing w:before="100" w:beforeAutospacing="1" w:line="300" w:lineRule="auto"/>
      <w:ind w:left="200" w:hangingChars="200" w:hanging="200"/>
      <w:outlineLvl w:val="5"/>
    </w:pPr>
    <w:rPr>
      <w:b/>
      <w:szCs w:val="24"/>
    </w:rPr>
  </w:style>
  <w:style w:type="numbering" w:customStyle="1" w:styleId="Arial02353">
    <w:name w:val="样式 多级符号 (西文) Arial (中文) 黑体 小二 加粗 左侧:  0 磅 悬挂缩进: 235.3 磅"/>
    <w:basedOn w:val="ab"/>
    <w:rsid w:val="00F56205"/>
    <w:pPr>
      <w:numPr>
        <w:numId w:val="28"/>
      </w:numPr>
    </w:pPr>
  </w:style>
  <w:style w:type="paragraph" w:customStyle="1" w:styleId="a5">
    <w:name w:val="横标"/>
    <w:basedOn w:val="a8"/>
    <w:rsid w:val="00F56205"/>
    <w:pPr>
      <w:numPr>
        <w:numId w:val="28"/>
      </w:numPr>
      <w:spacing w:before="100" w:beforeAutospacing="1" w:after="100" w:afterAutospacing="1"/>
      <w:ind w:firstLineChars="0" w:firstLine="0"/>
      <w:outlineLvl w:val="0"/>
    </w:pPr>
    <w:rPr>
      <w:b/>
      <w:sz w:val="32"/>
      <w:szCs w:val="24"/>
    </w:rPr>
  </w:style>
  <w:style w:type="character" w:customStyle="1" w:styleId="L2Char">
    <w:name w:val="L标2 Char"/>
    <w:link w:val="L2"/>
    <w:rsid w:val="00F56205"/>
    <w:rPr>
      <w:b/>
      <w:kern w:val="2"/>
      <w:sz w:val="24"/>
      <w:szCs w:val="24"/>
    </w:rPr>
  </w:style>
  <w:style w:type="paragraph" w:customStyle="1" w:styleId="L10">
    <w:name w:val="L正1"/>
    <w:basedOn w:val="a8"/>
    <w:link w:val="L1Char"/>
    <w:rsid w:val="00F56205"/>
    <w:pPr>
      <w:adjustRightInd w:val="0"/>
      <w:snapToGrid w:val="0"/>
      <w:spacing w:line="300" w:lineRule="auto"/>
    </w:pPr>
    <w:rPr>
      <w:rFonts w:ascii="宋体" w:hAnsi="宋体"/>
      <w:szCs w:val="24"/>
    </w:rPr>
  </w:style>
  <w:style w:type="character" w:customStyle="1" w:styleId="L1Char">
    <w:name w:val="L正1 Char"/>
    <w:link w:val="L10"/>
    <w:rsid w:val="00F56205"/>
    <w:rPr>
      <w:rFonts w:ascii="宋体" w:hAnsi="宋体"/>
      <w:kern w:val="2"/>
      <w:sz w:val="21"/>
      <w:szCs w:val="24"/>
    </w:rPr>
  </w:style>
  <w:style w:type="table" w:customStyle="1" w:styleId="BearingPoint">
    <w:name w:val="BearingPoint"/>
    <w:basedOn w:val="aa"/>
    <w:rsid w:val="00F56205"/>
    <w:rPr>
      <w:rFonts w:ascii="Verdana" w:hAnsi="Verdana"/>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3F3F3"/>
      <w:vAlign w:val="center"/>
    </w:tcPr>
    <w:tblStylePr w:type="firstRow">
      <w:pPr>
        <w:jc w:val="left"/>
      </w:pPr>
      <w:rPr>
        <w:rFonts w:ascii="Calibri" w:eastAsia="宋体" w:hAnsi="Calibri"/>
        <w:b/>
        <w:i w:val="0"/>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C01731"/>
      </w:tcPr>
    </w:tblStylePr>
    <w:tblStylePr w:type="firstCol">
      <w:rPr>
        <w:rFonts w:ascii="Calibri" w:eastAsia="宋体" w:hAnsi="Calibri"/>
        <w:b/>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DDDDDD"/>
      </w:tcPr>
    </w:tblStylePr>
  </w:style>
  <w:style w:type="paragraph" w:customStyle="1" w:styleId="font7">
    <w:name w:val="font7"/>
    <w:basedOn w:val="a8"/>
    <w:rsid w:val="00F56205"/>
    <w:pPr>
      <w:widowControl/>
      <w:spacing w:before="100" w:beforeAutospacing="1" w:after="100" w:afterAutospacing="1" w:line="240" w:lineRule="auto"/>
      <w:ind w:firstLineChars="0" w:firstLine="0"/>
      <w:jc w:val="left"/>
    </w:pPr>
    <w:rPr>
      <w:rFonts w:ascii="宋体" w:hAnsi="宋体" w:cs="宋体"/>
      <w:kern w:val="0"/>
      <w:sz w:val="36"/>
      <w:szCs w:val="36"/>
    </w:rPr>
  </w:style>
  <w:style w:type="table" w:customStyle="1" w:styleId="BearingPoint1">
    <w:name w:val="BearingPoint1"/>
    <w:basedOn w:val="aa"/>
    <w:rsid w:val="00F56205"/>
    <w:rPr>
      <w:rFonts w:ascii="Verdana" w:hAnsi="Verdana"/>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3F3F3"/>
      <w:vAlign w:val="center"/>
    </w:tcPr>
    <w:tblStylePr w:type="firstRow">
      <w:pPr>
        <w:jc w:val="left"/>
      </w:pPr>
      <w:rPr>
        <w:rFonts w:ascii="Calibri" w:eastAsia="宋体" w:hAnsi="Calibri"/>
        <w:b/>
        <w:i w:val="0"/>
        <w:color w:val="FFFFFF"/>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C01731"/>
      </w:tcPr>
    </w:tblStylePr>
    <w:tblStylePr w:type="firstCol">
      <w:rPr>
        <w:rFonts w:ascii="Calibri" w:eastAsia="宋体" w:hAnsi="Calibri"/>
        <w:b/>
        <w:sz w:val="20"/>
      </w:rPr>
      <w:tblPr/>
      <w:tcPr>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val="clear" w:color="auto" w:fill="DDDDDD"/>
      </w:tcPr>
    </w:tblStylePr>
  </w:style>
  <w:style w:type="paragraph" w:customStyle="1" w:styleId="CharChar10">
    <w:name w:val="Char Char1"/>
    <w:basedOn w:val="a8"/>
    <w:autoRedefine/>
    <w:rsid w:val="00F56205"/>
    <w:pPr>
      <w:spacing w:line="240" w:lineRule="auto"/>
      <w:ind w:firstLineChars="0" w:firstLine="0"/>
    </w:pPr>
    <w:rPr>
      <w:rFonts w:ascii="Tahoma" w:hAnsi="Tahoma"/>
      <w:sz w:val="24"/>
      <w:szCs w:val="24"/>
    </w:rPr>
  </w:style>
  <w:style w:type="paragraph" w:customStyle="1" w:styleId="CharCharCharCharCharChar">
    <w:name w:val="Char Char Char Char Char Char"/>
    <w:basedOn w:val="a8"/>
    <w:autoRedefine/>
    <w:rsid w:val="00F56205"/>
    <w:pPr>
      <w:spacing w:line="240" w:lineRule="auto"/>
      <w:ind w:firstLineChars="0" w:firstLine="0"/>
    </w:pPr>
    <w:rPr>
      <w:rFonts w:ascii="Tahoma" w:hAnsi="Tahoma"/>
      <w:sz w:val="24"/>
      <w:szCs w:val="24"/>
    </w:rPr>
  </w:style>
  <w:style w:type="paragraph" w:customStyle="1" w:styleId="CharCharCharCharCharChar1">
    <w:name w:val="Char Char Char Char Char Char1"/>
    <w:basedOn w:val="ac"/>
    <w:autoRedefine/>
    <w:rsid w:val="00F56205"/>
    <w:pPr>
      <w:spacing w:line="240" w:lineRule="auto"/>
      <w:ind w:firstLineChars="0" w:firstLine="0"/>
    </w:pPr>
    <w:rPr>
      <w:rFonts w:ascii="Tahoma" w:hAnsi="Tahoma"/>
      <w:sz w:val="24"/>
      <w:szCs w:val="24"/>
    </w:rPr>
  </w:style>
  <w:style w:type="paragraph" w:customStyle="1" w:styleId="27">
    <w:name w:val="样式2"/>
    <w:basedOn w:val="2"/>
    <w:rsid w:val="00F56205"/>
    <w:pPr>
      <w:widowControl w:val="0"/>
      <w:numPr>
        <w:ilvl w:val="0"/>
        <w:numId w:val="0"/>
      </w:numPr>
      <w:spacing w:before="0" w:after="0" w:line="360" w:lineRule="auto"/>
      <w:ind w:right="210"/>
      <w:jc w:val="both"/>
    </w:pPr>
    <w:rPr>
      <w:rFonts w:ascii="Times New Roman" w:eastAsia="宋体" w:hAnsi="Times New Roman"/>
      <w:sz w:val="24"/>
      <w:szCs w:val="30"/>
    </w:rPr>
  </w:style>
  <w:style w:type="paragraph" w:customStyle="1" w:styleId="ParaCharCharCharCharCharCharCharCharCharCharCharCharCharCharCharCharCharCharCharChar1Char">
    <w:name w:val="默认段落字体 Para Char Char Char Char Char Char Char Char Char Char Char Char Char Char Char Char Char Char Char Char1 Char"/>
    <w:basedOn w:val="ac"/>
    <w:autoRedefine/>
    <w:rsid w:val="00F56205"/>
    <w:pPr>
      <w:spacing w:line="240" w:lineRule="auto"/>
      <w:ind w:firstLineChars="0" w:firstLine="0"/>
    </w:pPr>
    <w:rPr>
      <w:rFonts w:ascii="Tahoma" w:hAnsi="Tahoma"/>
      <w:sz w:val="24"/>
      <w:szCs w:val="24"/>
    </w:rPr>
  </w:style>
  <w:style w:type="paragraph" w:customStyle="1" w:styleId="Chard">
    <w:name w:val="Char"/>
    <w:basedOn w:val="ac"/>
    <w:autoRedefine/>
    <w:rsid w:val="00F56205"/>
    <w:pPr>
      <w:spacing w:line="240" w:lineRule="auto"/>
      <w:ind w:firstLineChars="0" w:firstLine="0"/>
    </w:pPr>
    <w:rPr>
      <w:rFonts w:ascii="Tahoma" w:hAnsi="Tahoma"/>
      <w:sz w:val="24"/>
      <w:szCs w:val="24"/>
    </w:rPr>
  </w:style>
  <w:style w:type="paragraph" w:customStyle="1" w:styleId="afffd">
    <w:name w:val="正文 + (中文) 华文楷体"/>
    <w:aliases w:val="黑色,全部大写"/>
    <w:basedOn w:val="a8"/>
    <w:rsid w:val="00F56205"/>
    <w:pPr>
      <w:widowControl/>
      <w:spacing w:line="240" w:lineRule="auto"/>
      <w:ind w:firstLine="440"/>
      <w:jc w:val="left"/>
      <w:outlineLvl w:val="0"/>
    </w:pPr>
    <w:rPr>
      <w:rFonts w:ascii="Book Antiqua" w:eastAsia="华文楷体" w:hAnsi="Book Antiqua" w:cs="Courier New"/>
      <w:caps/>
      <w:color w:val="000000"/>
      <w:kern w:val="0"/>
      <w:sz w:val="22"/>
      <w:szCs w:val="22"/>
    </w:rPr>
  </w:style>
  <w:style w:type="paragraph" w:customStyle="1" w:styleId="CharCharCharChar">
    <w:name w:val="Char Char Char Char"/>
    <w:basedOn w:val="a8"/>
    <w:autoRedefine/>
    <w:rsid w:val="00F56205"/>
    <w:pPr>
      <w:spacing w:line="240" w:lineRule="auto"/>
      <w:ind w:firstLineChars="0" w:firstLine="0"/>
    </w:pPr>
    <w:rPr>
      <w:rFonts w:ascii="Tahoma" w:hAnsi="Tahoma"/>
      <w:sz w:val="24"/>
      <w:szCs w:val="24"/>
    </w:rPr>
  </w:style>
  <w:style w:type="paragraph" w:customStyle="1" w:styleId="afffe">
    <w:name w:val="段落正文"/>
    <w:basedOn w:val="a8"/>
    <w:rsid w:val="00F56205"/>
    <w:pPr>
      <w:adjustRightInd w:val="0"/>
      <w:spacing w:before="120" w:after="120" w:line="400" w:lineRule="atLeast"/>
      <w:ind w:left="357" w:firstLineChars="0" w:firstLine="539"/>
      <w:textAlignment w:val="baseline"/>
    </w:pPr>
    <w:rPr>
      <w:spacing w:val="8"/>
      <w:kern w:val="0"/>
      <w:sz w:val="24"/>
    </w:rPr>
  </w:style>
  <w:style w:type="paragraph" w:customStyle="1" w:styleId="CharCharCharCharCharCharCharCharCharCharCharChar">
    <w:name w:val="Char Char Char Char Char Char Char Char Char Char Char Char"/>
    <w:basedOn w:val="ac"/>
    <w:autoRedefine/>
    <w:rsid w:val="00F56205"/>
    <w:pPr>
      <w:spacing w:line="240" w:lineRule="auto"/>
      <w:ind w:firstLineChars="0" w:firstLine="0"/>
    </w:pPr>
    <w:rPr>
      <w:rFonts w:ascii="Tahoma" w:hAnsi="Tahoma"/>
      <w:sz w:val="24"/>
      <w:szCs w:val="24"/>
    </w:rPr>
  </w:style>
  <w:style w:type="character" w:customStyle="1" w:styleId="HighlightedVariable">
    <w:name w:val="Highlighted Variable"/>
    <w:rsid w:val="00F56205"/>
    <w:rPr>
      <w:rFonts w:ascii="Book Antiqua" w:hAnsi="Book Antiqua"/>
      <w:color w:val="0000FF"/>
    </w:rPr>
  </w:style>
  <w:style w:type="character" w:customStyle="1" w:styleId="StyleVerdana105ptBlack">
    <w:name w:val="Style Verdana 10.5 pt Black"/>
    <w:rsid w:val="00F56205"/>
    <w:rPr>
      <w:rFonts w:ascii="Verdana" w:hAnsi="Verdana"/>
      <w:color w:val="000000"/>
      <w:sz w:val="21"/>
    </w:rPr>
  </w:style>
  <w:style w:type="paragraph" w:styleId="affff">
    <w:name w:val="Body Text First Indent"/>
    <w:basedOn w:val="afd"/>
    <w:link w:val="Chare"/>
    <w:rsid w:val="00F56205"/>
    <w:pPr>
      <w:widowControl/>
      <w:spacing w:line="240" w:lineRule="auto"/>
      <w:ind w:firstLineChars="0" w:firstLine="210"/>
    </w:pPr>
    <w:rPr>
      <w:rFonts w:ascii="Arial" w:hAnsi="Arial"/>
      <w:szCs w:val="24"/>
      <w:lang w:eastAsia="en-US"/>
    </w:rPr>
  </w:style>
  <w:style w:type="character" w:customStyle="1" w:styleId="Char8">
    <w:name w:val="正文文本 Char"/>
    <w:aliases w:val="NCDOT Body Text Char,NCDOT Body Text1 Char,NoticeText-List Char,Body Text with Tab Char, ändrad Char,Body Text 12 Char,ändrad Char,Body Text x Char,text Char,Bio Text Char"/>
    <w:link w:val="afd"/>
    <w:uiPriority w:val="99"/>
    <w:rsid w:val="00F56205"/>
    <w:rPr>
      <w:kern w:val="2"/>
      <w:sz w:val="21"/>
    </w:rPr>
  </w:style>
  <w:style w:type="character" w:customStyle="1" w:styleId="Chare">
    <w:name w:val="正文首行缩进 Char"/>
    <w:link w:val="affff"/>
    <w:rsid w:val="00F56205"/>
    <w:rPr>
      <w:rFonts w:ascii="Arial" w:hAnsi="Arial"/>
      <w:kern w:val="2"/>
      <w:sz w:val="21"/>
      <w:szCs w:val="24"/>
      <w:lang w:eastAsia="en-US"/>
    </w:rPr>
  </w:style>
  <w:style w:type="paragraph" w:customStyle="1" w:styleId="CharChar1CharCharCharCharCharCharCharCharCharCharChar">
    <w:name w:val="Char Char1 Char Char Char Char Char Char Char Char Char Char Char"/>
    <w:basedOn w:val="a8"/>
    <w:rsid w:val="00F56205"/>
    <w:pPr>
      <w:widowControl/>
      <w:spacing w:after="160" w:line="240" w:lineRule="exact"/>
      <w:ind w:firstLineChars="0" w:firstLine="0"/>
      <w:jc w:val="left"/>
    </w:pPr>
    <w:rPr>
      <w:rFonts w:ascii="Verdana" w:hAnsi="Verdana"/>
      <w:kern w:val="0"/>
      <w:sz w:val="20"/>
      <w:lang w:eastAsia="en-US"/>
    </w:rPr>
  </w:style>
  <w:style w:type="paragraph" w:customStyle="1" w:styleId="CharChar1CharChar2CharCharCharChar">
    <w:name w:val="Char Char1 Char Char2 Char Char Char Char"/>
    <w:basedOn w:val="a8"/>
    <w:rsid w:val="00F56205"/>
    <w:pPr>
      <w:widowControl/>
      <w:spacing w:after="160" w:line="240" w:lineRule="exact"/>
      <w:ind w:firstLineChars="0" w:firstLine="0"/>
      <w:jc w:val="left"/>
    </w:pPr>
    <w:rPr>
      <w:rFonts w:ascii="Verdana" w:hAnsi="Verdana"/>
      <w:kern w:val="0"/>
      <w:sz w:val="20"/>
      <w:lang w:eastAsia="en-US"/>
    </w:rPr>
  </w:style>
  <w:style w:type="paragraph" w:customStyle="1" w:styleId="CharChar1CharChar">
    <w:name w:val="Char Char1 Char Char"/>
    <w:basedOn w:val="a8"/>
    <w:rsid w:val="00F56205"/>
    <w:pPr>
      <w:widowControl/>
      <w:spacing w:after="160" w:line="240" w:lineRule="exact"/>
      <w:ind w:firstLineChars="0" w:firstLine="0"/>
      <w:jc w:val="left"/>
    </w:pPr>
    <w:rPr>
      <w:rFonts w:ascii="Verdana" w:hAnsi="Verdana"/>
      <w:kern w:val="0"/>
      <w:sz w:val="20"/>
      <w:lang w:eastAsia="en-US"/>
    </w:rPr>
  </w:style>
  <w:style w:type="paragraph" w:customStyle="1" w:styleId="CharChar1CharChar1">
    <w:name w:val="Char Char1 Char Char1"/>
    <w:basedOn w:val="a8"/>
    <w:rsid w:val="00F56205"/>
    <w:pPr>
      <w:widowControl/>
      <w:spacing w:after="160" w:line="240" w:lineRule="exact"/>
      <w:ind w:firstLineChars="0" w:firstLine="0"/>
      <w:jc w:val="left"/>
    </w:pPr>
    <w:rPr>
      <w:rFonts w:ascii="Verdana" w:hAnsi="Verdana"/>
      <w:kern w:val="0"/>
      <w:sz w:val="20"/>
      <w:lang w:eastAsia="en-US"/>
    </w:rPr>
  </w:style>
  <w:style w:type="paragraph" w:customStyle="1" w:styleId="CharChar1CharChar2CharCharCharCharCharCharCharChar">
    <w:name w:val="Char Char1 Char Char2 Char Char Char Char Char Char Char Char"/>
    <w:basedOn w:val="a8"/>
    <w:rsid w:val="00F56205"/>
    <w:pPr>
      <w:widowControl/>
      <w:spacing w:after="160" w:line="240" w:lineRule="exact"/>
      <w:ind w:firstLineChars="0" w:firstLine="0"/>
      <w:jc w:val="left"/>
    </w:pPr>
    <w:rPr>
      <w:rFonts w:ascii="Verdana" w:hAnsi="Verdana"/>
      <w:kern w:val="0"/>
      <w:sz w:val="20"/>
      <w:lang w:eastAsia="en-US"/>
    </w:rPr>
  </w:style>
  <w:style w:type="paragraph" w:customStyle="1" w:styleId="Bullet1-last">
    <w:name w:val="Bullet 1 - last"/>
    <w:basedOn w:val="Bullet1"/>
    <w:link w:val="Bullet1-lastChar"/>
    <w:rsid w:val="00F56205"/>
    <w:pPr>
      <w:numPr>
        <w:numId w:val="0"/>
      </w:numPr>
      <w:tabs>
        <w:tab w:val="num" w:pos="420"/>
        <w:tab w:val="num" w:pos="1080"/>
      </w:tabs>
      <w:spacing w:after="240"/>
      <w:ind w:left="1080" w:hanging="420"/>
      <w:jc w:val="left"/>
    </w:pPr>
  </w:style>
  <w:style w:type="paragraph" w:customStyle="1" w:styleId="Bullet2-last">
    <w:name w:val="Bullet 2 - last"/>
    <w:basedOn w:val="a8"/>
    <w:rsid w:val="00F56205"/>
    <w:pPr>
      <w:widowControl/>
      <w:tabs>
        <w:tab w:val="num" w:pos="900"/>
      </w:tabs>
      <w:spacing w:after="240" w:line="240" w:lineRule="auto"/>
      <w:ind w:left="900" w:firstLineChars="0" w:hanging="180"/>
      <w:jc w:val="left"/>
    </w:pPr>
    <w:rPr>
      <w:rFonts w:ascii="Verdana" w:hAnsi="Verdana" w:cs="Verdana"/>
      <w:kern w:val="0"/>
      <w:sz w:val="17"/>
      <w:szCs w:val="17"/>
      <w:lang w:eastAsia="en-US"/>
    </w:rPr>
  </w:style>
  <w:style w:type="paragraph" w:customStyle="1" w:styleId="CoverLetterFont">
    <w:name w:val="Cover Letter Font"/>
    <w:basedOn w:val="a8"/>
    <w:rsid w:val="00F56205"/>
    <w:pPr>
      <w:widowControl/>
      <w:spacing w:line="240" w:lineRule="auto"/>
      <w:ind w:firstLineChars="0" w:firstLine="0"/>
      <w:jc w:val="left"/>
    </w:pPr>
    <w:rPr>
      <w:kern w:val="0"/>
      <w:sz w:val="20"/>
      <w:szCs w:val="24"/>
      <w:lang w:eastAsia="en-US"/>
    </w:rPr>
  </w:style>
  <w:style w:type="paragraph" w:customStyle="1" w:styleId="TOCTitle">
    <w:name w:val="&quot;TOC&quot; Title"/>
    <w:basedOn w:val="a8"/>
    <w:rsid w:val="00F56205"/>
    <w:pPr>
      <w:widowControl/>
      <w:spacing w:before="600" w:after="360" w:line="240" w:lineRule="auto"/>
      <w:ind w:firstLineChars="0" w:firstLine="0"/>
      <w:jc w:val="left"/>
    </w:pPr>
    <w:rPr>
      <w:rFonts w:ascii="Verdana" w:hAnsi="Verdana"/>
      <w:b/>
      <w:color w:val="003387"/>
      <w:kern w:val="0"/>
      <w:sz w:val="32"/>
      <w:szCs w:val="32"/>
      <w:lang w:eastAsia="en-US"/>
    </w:rPr>
  </w:style>
  <w:style w:type="paragraph" w:customStyle="1" w:styleId="IntroText">
    <w:name w:val="Intro Text"/>
    <w:basedOn w:val="a8"/>
    <w:rsid w:val="00F56205"/>
    <w:pPr>
      <w:widowControl/>
      <w:spacing w:after="240"/>
      <w:ind w:firstLineChars="0" w:firstLine="0"/>
      <w:jc w:val="left"/>
    </w:pPr>
    <w:rPr>
      <w:rFonts w:ascii="Garamond" w:hAnsi="Garamond"/>
      <w:color w:val="333399"/>
      <w:kern w:val="0"/>
      <w:sz w:val="36"/>
      <w:szCs w:val="36"/>
      <w:lang w:eastAsia="en-US"/>
    </w:rPr>
  </w:style>
  <w:style w:type="paragraph" w:customStyle="1" w:styleId="RFPQuestions">
    <w:name w:val="RFP Questions"/>
    <w:basedOn w:val="a8"/>
    <w:rsid w:val="00F56205"/>
    <w:pPr>
      <w:widowControl/>
      <w:spacing w:after="60"/>
      <w:ind w:firstLineChars="0" w:firstLine="0"/>
      <w:jc w:val="left"/>
    </w:pPr>
    <w:rPr>
      <w:rFonts w:ascii="Garamond" w:hAnsi="Garamond"/>
      <w:b/>
      <w:i/>
      <w:iCs/>
      <w:color w:val="000000"/>
      <w:kern w:val="0"/>
      <w:sz w:val="22"/>
      <w:szCs w:val="22"/>
      <w:lang w:eastAsia="en-US"/>
    </w:rPr>
  </w:style>
  <w:style w:type="paragraph" w:customStyle="1" w:styleId="RFPQuestionChar">
    <w:name w:val="RFP Question # Char"/>
    <w:basedOn w:val="a8"/>
    <w:link w:val="RFPQuestionCharChar"/>
    <w:rsid w:val="00F56205"/>
    <w:pPr>
      <w:widowControl/>
      <w:spacing w:after="240" w:line="240" w:lineRule="auto"/>
      <w:ind w:firstLineChars="0" w:firstLine="0"/>
      <w:jc w:val="left"/>
    </w:pPr>
    <w:rPr>
      <w:rFonts w:ascii="Garamond" w:hAnsi="Garamond"/>
      <w:b/>
      <w:caps/>
      <w:color w:val="000000"/>
      <w:spacing w:val="22"/>
      <w:kern w:val="0"/>
      <w:sz w:val="18"/>
      <w:szCs w:val="18"/>
      <w:lang w:eastAsia="en-US"/>
    </w:rPr>
  </w:style>
  <w:style w:type="character" w:customStyle="1" w:styleId="RFPQuestionCharChar">
    <w:name w:val="RFP Question # Char Char"/>
    <w:link w:val="RFPQuestionChar"/>
    <w:rsid w:val="00F56205"/>
    <w:rPr>
      <w:rFonts w:ascii="Garamond" w:hAnsi="Garamond"/>
      <w:b/>
      <w:caps/>
      <w:color w:val="000000"/>
      <w:spacing w:val="22"/>
      <w:sz w:val="18"/>
      <w:szCs w:val="18"/>
      <w:lang w:eastAsia="en-US"/>
    </w:rPr>
  </w:style>
  <w:style w:type="character" w:customStyle="1" w:styleId="Chart-TableTitle">
    <w:name w:val="Chart-Table Title"/>
    <w:rsid w:val="00F56205"/>
    <w:rPr>
      <w:rFonts w:ascii="Verdana" w:hAnsi="Verdana"/>
      <w:b/>
      <w:bCs/>
      <w:sz w:val="18"/>
    </w:rPr>
  </w:style>
  <w:style w:type="paragraph" w:customStyle="1" w:styleId="CoverLetterText">
    <w:name w:val="Cover Letter Text"/>
    <w:basedOn w:val="a8"/>
    <w:rsid w:val="00F56205"/>
    <w:pPr>
      <w:widowControl/>
      <w:spacing w:after="240" w:line="240" w:lineRule="auto"/>
      <w:ind w:firstLineChars="0" w:firstLine="0"/>
      <w:jc w:val="left"/>
    </w:pPr>
    <w:rPr>
      <w:rFonts w:ascii="Garamond" w:hAnsi="Garamond"/>
      <w:kern w:val="0"/>
      <w:sz w:val="22"/>
      <w:szCs w:val="24"/>
      <w:lang w:eastAsia="en-US"/>
    </w:rPr>
  </w:style>
  <w:style w:type="paragraph" w:customStyle="1" w:styleId="Chart-TableText">
    <w:name w:val="Chart-Table Text"/>
    <w:basedOn w:val="CoverLetterText"/>
    <w:rsid w:val="00F56205"/>
  </w:style>
  <w:style w:type="paragraph" w:customStyle="1" w:styleId="TableofContents">
    <w:name w:val="Table of Contents"/>
    <w:basedOn w:val="13"/>
    <w:link w:val="TableofContentsCharChar"/>
    <w:rsid w:val="00F56205"/>
    <w:pPr>
      <w:widowControl/>
      <w:tabs>
        <w:tab w:val="clear" w:pos="426"/>
        <w:tab w:val="clear" w:pos="8302"/>
        <w:tab w:val="left" w:pos="600"/>
        <w:tab w:val="right" w:leader="dot" w:pos="9012"/>
      </w:tabs>
      <w:spacing w:after="0" w:line="300" w:lineRule="exact"/>
    </w:pPr>
    <w:rPr>
      <w:rFonts w:ascii="Arial" w:eastAsia="华文楷体" w:hAnsi="Arial"/>
      <w:b/>
      <w:iCs/>
      <w:caps w:val="0"/>
      <w:noProof/>
      <w:kern w:val="0"/>
      <w:sz w:val="20"/>
      <w:szCs w:val="28"/>
      <w:lang w:eastAsia="en-US"/>
    </w:rPr>
  </w:style>
  <w:style w:type="paragraph" w:customStyle="1" w:styleId="TableofContentspgno">
    <w:name w:val="Table of Contents (pg. no)"/>
    <w:basedOn w:val="TableofContents"/>
    <w:link w:val="TableofContentspgnoChar"/>
    <w:rsid w:val="00F56205"/>
    <w:pPr>
      <w:tabs>
        <w:tab w:val="clear" w:pos="600"/>
        <w:tab w:val="clear" w:pos="9012"/>
        <w:tab w:val="left" w:pos="480"/>
        <w:tab w:val="right" w:leader="dot" w:pos="9350"/>
      </w:tabs>
      <w:spacing w:before="360" w:after="480" w:line="240" w:lineRule="auto"/>
    </w:pPr>
    <w:rPr>
      <w:rFonts w:ascii="Verdana" w:eastAsia="宋体" w:hAnsi="Verdana"/>
      <w:iCs w:val="0"/>
      <w:caps/>
      <w:noProof w:val="0"/>
      <w:color w:val="003387"/>
      <w:sz w:val="22"/>
      <w:szCs w:val="22"/>
      <w:u w:val="single"/>
      <w:lang w:val="fr-FR"/>
    </w:rPr>
  </w:style>
  <w:style w:type="character" w:customStyle="1" w:styleId="TableofContentsCharChar">
    <w:name w:val="Table of Contents Char Char"/>
    <w:link w:val="TableofContents"/>
    <w:rsid w:val="00F56205"/>
    <w:rPr>
      <w:rFonts w:ascii="Arial" w:eastAsia="华文楷体" w:hAnsi="Arial" w:cs="Arial"/>
      <w:b/>
      <w:bCs/>
      <w:iCs/>
      <w:noProof/>
      <w:szCs w:val="28"/>
      <w:lang w:eastAsia="en-US"/>
    </w:rPr>
  </w:style>
  <w:style w:type="character" w:customStyle="1" w:styleId="TableofContentspgnoChar">
    <w:name w:val="Table of Contents (pg. no) Char"/>
    <w:link w:val="TableofContentspgno"/>
    <w:rsid w:val="00F56205"/>
    <w:rPr>
      <w:rFonts w:ascii="Verdana" w:hAnsi="Verdana"/>
      <w:b/>
      <w:bCs/>
      <w:caps/>
      <w:color w:val="003387"/>
      <w:sz w:val="22"/>
      <w:szCs w:val="22"/>
      <w:u w:val="single"/>
      <w:lang w:val="fr-FR" w:eastAsia="en-US"/>
    </w:rPr>
  </w:style>
  <w:style w:type="paragraph" w:customStyle="1" w:styleId="StyleGlobalEndorsement">
    <w:name w:val="Style Global Endorsement"/>
    <w:basedOn w:val="af6"/>
    <w:rsid w:val="00F56205"/>
    <w:pPr>
      <w:tabs>
        <w:tab w:val="clear" w:pos="4153"/>
        <w:tab w:val="clear" w:pos="8306"/>
        <w:tab w:val="center" w:pos="4320"/>
        <w:tab w:val="center" w:pos="7683"/>
      </w:tabs>
      <w:snapToGrid/>
      <w:spacing w:line="240" w:lineRule="auto"/>
      <w:ind w:firstLineChars="0" w:firstLine="0"/>
    </w:pPr>
    <w:rPr>
      <w:rFonts w:ascii="Arial" w:hAnsi="Arial"/>
      <w:color w:val="FFFFFF"/>
      <w:kern w:val="0"/>
      <w:sz w:val="14"/>
      <w:szCs w:val="20"/>
      <w:lang w:eastAsia="en-US"/>
    </w:rPr>
  </w:style>
  <w:style w:type="paragraph" w:customStyle="1" w:styleId="StyleGlobalEndorsement2">
    <w:name w:val="Style Global Endorsement 2"/>
    <w:basedOn w:val="StyleGlobalEndorsement"/>
    <w:rsid w:val="00F56205"/>
    <w:rPr>
      <w:b/>
    </w:rPr>
  </w:style>
  <w:style w:type="paragraph" w:customStyle="1" w:styleId="SidebarCopy">
    <w:name w:val="Sidebar Copy"/>
    <w:basedOn w:val="a8"/>
    <w:link w:val="SidebarCopyCharChar"/>
    <w:rsid w:val="00F56205"/>
    <w:pPr>
      <w:widowControl/>
      <w:spacing w:after="240" w:line="240" w:lineRule="auto"/>
      <w:ind w:firstLineChars="0" w:firstLine="0"/>
      <w:jc w:val="left"/>
    </w:pPr>
    <w:rPr>
      <w:rFonts w:ascii="Verdana" w:hAnsi="Verdana"/>
      <w:iCs/>
      <w:color w:val="003387"/>
      <w:kern w:val="0"/>
      <w:sz w:val="18"/>
      <w:szCs w:val="18"/>
      <w:lang w:eastAsia="en-US"/>
    </w:rPr>
  </w:style>
  <w:style w:type="character" w:customStyle="1" w:styleId="SidebarCopyCharChar">
    <w:name w:val="Sidebar Copy Char Char"/>
    <w:link w:val="SidebarCopy"/>
    <w:rsid w:val="00F56205"/>
    <w:rPr>
      <w:rFonts w:ascii="Verdana" w:hAnsi="Verdana"/>
      <w:iCs/>
      <w:color w:val="003387"/>
      <w:sz w:val="18"/>
      <w:szCs w:val="18"/>
      <w:lang w:eastAsia="en-US"/>
    </w:rPr>
  </w:style>
  <w:style w:type="paragraph" w:customStyle="1" w:styleId="ProposalTitle">
    <w:name w:val="Proposal Title"/>
    <w:basedOn w:val="a8"/>
    <w:rsid w:val="00F56205"/>
    <w:pPr>
      <w:widowControl/>
      <w:spacing w:after="240" w:line="240" w:lineRule="auto"/>
      <w:ind w:firstLineChars="0" w:firstLine="0"/>
      <w:jc w:val="left"/>
    </w:pPr>
    <w:rPr>
      <w:color w:val="FFFFFF"/>
      <w:kern w:val="0"/>
      <w:sz w:val="96"/>
      <w:szCs w:val="96"/>
      <w:lang w:eastAsia="en-US"/>
    </w:rPr>
  </w:style>
  <w:style w:type="paragraph" w:customStyle="1" w:styleId="Proposaldate">
    <w:name w:val="Proposal date"/>
    <w:basedOn w:val="afd"/>
    <w:rsid w:val="00F56205"/>
    <w:pPr>
      <w:widowControl/>
      <w:spacing w:line="240" w:lineRule="exact"/>
      <w:ind w:firstLineChars="0" w:firstLine="0"/>
      <w:jc w:val="left"/>
    </w:pPr>
    <w:rPr>
      <w:rFonts w:ascii="Verdana" w:hAnsi="Verdana"/>
      <w:color w:val="FFFFFF"/>
      <w:kern w:val="0"/>
      <w:sz w:val="28"/>
      <w:szCs w:val="17"/>
      <w:lang w:eastAsia="en-US"/>
    </w:rPr>
  </w:style>
  <w:style w:type="paragraph" w:customStyle="1" w:styleId="SectionTitle">
    <w:name w:val="Section Title"/>
    <w:rsid w:val="00F56205"/>
    <w:rPr>
      <w:rFonts w:ascii="Verdana" w:hAnsi="Verdana"/>
      <w:b/>
      <w:color w:val="FFFFFF"/>
      <w:spacing w:val="60"/>
      <w:sz w:val="17"/>
      <w:szCs w:val="17"/>
      <w:lang w:eastAsia="en-US"/>
    </w:rPr>
  </w:style>
  <w:style w:type="paragraph" w:customStyle="1" w:styleId="Tablebullet1">
    <w:name w:val="Table bullet 1"/>
    <w:basedOn w:val="a8"/>
    <w:rsid w:val="00F56205"/>
    <w:pPr>
      <w:framePr w:hSpace="180" w:wrap="around" w:vAnchor="page" w:hAnchor="margin" w:y="1981"/>
      <w:widowControl/>
      <w:numPr>
        <w:numId w:val="29"/>
      </w:numPr>
      <w:spacing w:after="120" w:line="240" w:lineRule="auto"/>
      <w:ind w:firstLineChars="0" w:firstLine="0"/>
      <w:jc w:val="left"/>
    </w:pPr>
    <w:rPr>
      <w:kern w:val="0"/>
      <w:sz w:val="22"/>
      <w:szCs w:val="24"/>
      <w:lang w:eastAsia="en-US"/>
    </w:rPr>
  </w:style>
  <w:style w:type="paragraph" w:customStyle="1" w:styleId="numbered">
    <w:name w:val="numbered"/>
    <w:basedOn w:val="afd"/>
    <w:rsid w:val="00F56205"/>
    <w:pPr>
      <w:widowControl/>
      <w:tabs>
        <w:tab w:val="left" w:pos="900"/>
        <w:tab w:val="num" w:pos="2520"/>
      </w:tabs>
      <w:spacing w:line="240" w:lineRule="exact"/>
      <w:ind w:left="900" w:firstLineChars="0" w:hanging="360"/>
      <w:jc w:val="left"/>
    </w:pPr>
    <w:rPr>
      <w:rFonts w:ascii="Verdana" w:hAnsi="Verdana"/>
      <w:kern w:val="0"/>
      <w:sz w:val="15"/>
      <w:szCs w:val="17"/>
      <w:lang w:eastAsia="en-US"/>
    </w:rPr>
  </w:style>
  <w:style w:type="paragraph" w:customStyle="1" w:styleId="ChartText">
    <w:name w:val="Chart Text"/>
    <w:rsid w:val="00F56205"/>
    <w:pPr>
      <w:spacing w:before="60" w:after="60"/>
    </w:pPr>
    <w:rPr>
      <w:rFonts w:ascii="Verdana" w:hAnsi="Verdana"/>
      <w:noProof/>
      <w:sz w:val="17"/>
      <w:szCs w:val="17"/>
      <w:lang w:eastAsia="en-US"/>
    </w:rPr>
  </w:style>
  <w:style w:type="paragraph" w:customStyle="1" w:styleId="ChartBullet">
    <w:name w:val="Chart Bullet"/>
    <w:rsid w:val="00F56205"/>
    <w:pPr>
      <w:numPr>
        <w:numId w:val="30"/>
      </w:numPr>
      <w:spacing w:before="40" w:after="40"/>
    </w:pPr>
    <w:rPr>
      <w:rFonts w:ascii="Verdana" w:hAnsi="Verdana" w:cs="Verdana"/>
      <w:sz w:val="17"/>
      <w:szCs w:val="17"/>
      <w:lang w:eastAsia="en-US"/>
    </w:rPr>
  </w:style>
  <w:style w:type="paragraph" w:customStyle="1" w:styleId="Bullet1Char">
    <w:name w:val="Bullet 1 Char"/>
    <w:basedOn w:val="afd"/>
    <w:link w:val="Bullet1CharChar"/>
    <w:rsid w:val="00F56205"/>
    <w:pPr>
      <w:widowControl/>
      <w:tabs>
        <w:tab w:val="num" w:pos="360"/>
      </w:tabs>
      <w:spacing w:line="240" w:lineRule="auto"/>
      <w:ind w:left="360" w:firstLineChars="0" w:hanging="360"/>
      <w:jc w:val="left"/>
    </w:pPr>
    <w:rPr>
      <w:rFonts w:ascii="Garamond" w:hAnsi="Garamond"/>
      <w:kern w:val="0"/>
      <w:sz w:val="22"/>
      <w:szCs w:val="24"/>
      <w:lang w:eastAsia="en-US"/>
    </w:rPr>
  </w:style>
  <w:style w:type="character" w:customStyle="1" w:styleId="Bullet1CharChar">
    <w:name w:val="Bullet 1 Char Char"/>
    <w:link w:val="Bullet1Char"/>
    <w:rsid w:val="00F56205"/>
    <w:rPr>
      <w:rFonts w:ascii="Garamond" w:hAnsi="Garamond"/>
      <w:sz w:val="22"/>
      <w:szCs w:val="24"/>
      <w:lang w:eastAsia="en-US"/>
    </w:rPr>
  </w:style>
  <w:style w:type="paragraph" w:styleId="affff0">
    <w:name w:val="Subtitle"/>
    <w:basedOn w:val="a8"/>
    <w:link w:val="Charf"/>
    <w:qFormat/>
    <w:rsid w:val="00F56205"/>
    <w:pPr>
      <w:widowControl/>
      <w:tabs>
        <w:tab w:val="left" w:pos="360"/>
      </w:tabs>
      <w:spacing w:line="240" w:lineRule="auto"/>
      <w:ind w:firstLineChars="0" w:firstLine="0"/>
      <w:jc w:val="center"/>
    </w:pPr>
    <w:rPr>
      <w:rFonts w:ascii="Arial" w:hAnsi="Arial"/>
      <w:b/>
      <w:color w:val="000000"/>
      <w:kern w:val="0"/>
      <w:sz w:val="20"/>
      <w:szCs w:val="24"/>
      <w:lang w:eastAsia="en-US"/>
    </w:rPr>
  </w:style>
  <w:style w:type="character" w:customStyle="1" w:styleId="Charf">
    <w:name w:val="副标题 Char"/>
    <w:link w:val="affff0"/>
    <w:rsid w:val="00F56205"/>
    <w:rPr>
      <w:rFonts w:ascii="Arial" w:hAnsi="Arial"/>
      <w:b/>
      <w:color w:val="000000"/>
      <w:szCs w:val="24"/>
      <w:lang w:eastAsia="en-US"/>
    </w:rPr>
  </w:style>
  <w:style w:type="paragraph" w:customStyle="1" w:styleId="Regulartext">
    <w:name w:val="Regular text"/>
    <w:basedOn w:val="a8"/>
    <w:rsid w:val="00F56205"/>
    <w:pPr>
      <w:widowControl/>
      <w:spacing w:line="240" w:lineRule="auto"/>
      <w:ind w:firstLineChars="0" w:firstLine="0"/>
      <w:jc w:val="left"/>
    </w:pPr>
    <w:rPr>
      <w:rFonts w:ascii="Verdana" w:hAnsi="Verdana" w:cs="Arial"/>
      <w:kern w:val="0"/>
      <w:sz w:val="22"/>
      <w:lang w:eastAsia="en-US"/>
    </w:rPr>
  </w:style>
  <w:style w:type="paragraph" w:customStyle="1" w:styleId="StyleBodyTextLeft0After6pt">
    <w:name w:val="Style Body Text + Left:  0&quot; After:  6 pt"/>
    <w:basedOn w:val="afd"/>
    <w:autoRedefine/>
    <w:rsid w:val="00F56205"/>
    <w:pPr>
      <w:widowControl/>
      <w:spacing w:line="260" w:lineRule="exact"/>
      <w:ind w:firstLineChars="0" w:firstLine="0"/>
      <w:jc w:val="left"/>
    </w:pPr>
    <w:rPr>
      <w:rFonts w:ascii="Verdana" w:hAnsi="Verdana"/>
      <w:kern w:val="0"/>
      <w:sz w:val="17"/>
      <w:lang w:eastAsia="en-US"/>
    </w:rPr>
  </w:style>
  <w:style w:type="paragraph" w:customStyle="1" w:styleId="StyleBodyTextLeft0After6pt1">
    <w:name w:val="Style Body Text + Left:  0&quot; After:  6 pt1"/>
    <w:basedOn w:val="afd"/>
    <w:rsid w:val="00F56205"/>
    <w:pPr>
      <w:widowControl/>
      <w:spacing w:line="260" w:lineRule="exact"/>
      <w:ind w:firstLineChars="0" w:firstLine="0"/>
      <w:jc w:val="left"/>
    </w:pPr>
    <w:rPr>
      <w:rFonts w:ascii="Verdana" w:hAnsi="Verdana"/>
      <w:kern w:val="0"/>
      <w:sz w:val="17"/>
      <w:lang w:eastAsia="en-US"/>
    </w:rPr>
  </w:style>
  <w:style w:type="paragraph" w:customStyle="1" w:styleId="TableBody">
    <w:name w:val="Table Body"/>
    <w:basedOn w:val="a8"/>
    <w:rsid w:val="00F56205"/>
    <w:pPr>
      <w:widowControl/>
      <w:spacing w:before="80" w:after="240" w:line="240" w:lineRule="auto"/>
      <w:ind w:firstLineChars="0" w:firstLine="0"/>
      <w:jc w:val="left"/>
    </w:pPr>
    <w:rPr>
      <w:rFonts w:ascii="Verdana" w:hAnsi="Verdana"/>
      <w:kern w:val="0"/>
      <w:sz w:val="17"/>
      <w:lang w:eastAsia="en-US"/>
    </w:rPr>
  </w:style>
  <w:style w:type="paragraph" w:customStyle="1" w:styleId="TableBullet10">
    <w:name w:val="Table Bullet 1"/>
    <w:basedOn w:val="Bullet1"/>
    <w:autoRedefine/>
    <w:rsid w:val="00F56205"/>
    <w:pPr>
      <w:numPr>
        <w:numId w:val="0"/>
      </w:numPr>
      <w:tabs>
        <w:tab w:val="num" w:pos="407"/>
        <w:tab w:val="num" w:pos="1080"/>
      </w:tabs>
      <w:spacing w:before="40" w:after="120"/>
      <w:ind w:left="418" w:hanging="245"/>
      <w:jc w:val="left"/>
    </w:pPr>
    <w:rPr>
      <w:rFonts w:ascii="Verdana" w:hAnsi="Verdana"/>
      <w:sz w:val="18"/>
      <w:szCs w:val="24"/>
    </w:rPr>
  </w:style>
  <w:style w:type="paragraph" w:customStyle="1" w:styleId="TableBullet1Last">
    <w:name w:val="Table Bullet 1 Last"/>
    <w:basedOn w:val="TableBullet10"/>
    <w:autoRedefine/>
    <w:rsid w:val="00F56205"/>
    <w:pPr>
      <w:spacing w:after="240"/>
    </w:pPr>
    <w:rPr>
      <w:sz w:val="17"/>
    </w:rPr>
  </w:style>
  <w:style w:type="character" w:customStyle="1" w:styleId="BodyChar">
    <w:name w:val="Body Char"/>
    <w:link w:val="Body"/>
    <w:rsid w:val="00F56205"/>
    <w:rPr>
      <w:rFonts w:ascii="Palatino" w:hAnsi="Palatino"/>
      <w:sz w:val="24"/>
      <w:lang w:eastAsia="en-US" w:bidi="ar-SA"/>
    </w:rPr>
  </w:style>
  <w:style w:type="character" w:customStyle="1" w:styleId="BulletChar">
    <w:name w:val="Bullet Char"/>
    <w:link w:val="Bullet"/>
    <w:rsid w:val="00F56205"/>
    <w:rPr>
      <w:lang w:eastAsia="en-US"/>
    </w:rPr>
  </w:style>
  <w:style w:type="paragraph" w:customStyle="1" w:styleId="Contact">
    <w:name w:val="Contact"/>
    <w:basedOn w:val="a8"/>
    <w:rsid w:val="00F56205"/>
    <w:pPr>
      <w:widowControl/>
      <w:spacing w:before="120" w:after="240" w:line="220" w:lineRule="atLeast"/>
      <w:ind w:left="3000" w:firstLineChars="0" w:hanging="3000"/>
      <w:jc w:val="left"/>
    </w:pPr>
    <w:rPr>
      <w:rFonts w:ascii="Verdana" w:hAnsi="Verdana"/>
      <w:kern w:val="0"/>
      <w:sz w:val="18"/>
      <w:szCs w:val="17"/>
      <w:lang w:eastAsia="en-US"/>
    </w:rPr>
  </w:style>
  <w:style w:type="paragraph" w:customStyle="1" w:styleId="RBullet">
    <w:name w:val="R Bullet"/>
    <w:basedOn w:val="a8"/>
    <w:rsid w:val="00F56205"/>
    <w:pPr>
      <w:widowControl/>
      <w:numPr>
        <w:numId w:val="31"/>
      </w:numPr>
      <w:spacing w:line="240" w:lineRule="auto"/>
      <w:ind w:firstLineChars="0" w:firstLine="0"/>
      <w:jc w:val="left"/>
    </w:pPr>
    <w:rPr>
      <w:kern w:val="0"/>
      <w:sz w:val="22"/>
      <w:lang w:eastAsia="en-US"/>
    </w:rPr>
  </w:style>
  <w:style w:type="paragraph" w:customStyle="1" w:styleId="BoxItalic">
    <w:name w:val="Box Italic"/>
    <w:basedOn w:val="a8"/>
    <w:rsid w:val="00F56205"/>
    <w:pPr>
      <w:widowControl/>
      <w:spacing w:line="240" w:lineRule="auto"/>
      <w:ind w:firstLineChars="0" w:firstLine="0"/>
      <w:jc w:val="left"/>
    </w:pPr>
    <w:rPr>
      <w:rFonts w:ascii="Verdana" w:hAnsi="Verdana"/>
      <w:i/>
      <w:kern w:val="0"/>
      <w:sz w:val="16"/>
      <w:lang w:eastAsia="en-US"/>
    </w:rPr>
  </w:style>
  <w:style w:type="paragraph" w:customStyle="1" w:styleId="Bullet-Intro">
    <w:name w:val="Bullet - Intro"/>
    <w:basedOn w:val="Body"/>
    <w:rsid w:val="00F56205"/>
    <w:pPr>
      <w:keepNext/>
      <w:spacing w:before="120" w:after="80" w:line="220" w:lineRule="atLeast"/>
      <w:jc w:val="left"/>
    </w:pPr>
    <w:rPr>
      <w:rFonts w:ascii="Verdana" w:hAnsi="Verdana"/>
      <w:sz w:val="18"/>
      <w:szCs w:val="17"/>
    </w:rPr>
  </w:style>
  <w:style w:type="paragraph" w:customStyle="1" w:styleId="Bullet01">
    <w:name w:val="Bullet 01"/>
    <w:link w:val="Bullet01Char"/>
    <w:rsid w:val="00F56205"/>
    <w:pPr>
      <w:keepLines/>
      <w:numPr>
        <w:numId w:val="33"/>
      </w:numPr>
      <w:spacing w:after="160"/>
    </w:pPr>
    <w:rPr>
      <w:rFonts w:ascii="Verdana" w:hAnsi="Verdana"/>
      <w:color w:val="000000"/>
      <w:sz w:val="17"/>
      <w:lang w:eastAsia="en-US"/>
    </w:rPr>
  </w:style>
  <w:style w:type="paragraph" w:customStyle="1" w:styleId="Subtitle01">
    <w:name w:val="Subtitle 01"/>
    <w:rsid w:val="00F56205"/>
    <w:pPr>
      <w:keepNext/>
      <w:keepLines/>
      <w:pBdr>
        <w:bottom w:val="single" w:sz="8" w:space="1" w:color="666600"/>
      </w:pBdr>
      <w:tabs>
        <w:tab w:val="right" w:pos="9350"/>
      </w:tabs>
      <w:spacing w:before="960"/>
    </w:pPr>
    <w:rPr>
      <w:rFonts w:ascii="Verdana" w:hAnsi="Verdana"/>
      <w:color w:val="666600"/>
      <w:sz w:val="32"/>
      <w:lang w:eastAsia="en-US"/>
    </w:rPr>
  </w:style>
  <w:style w:type="paragraph" w:customStyle="1" w:styleId="Subtitle02">
    <w:name w:val="Subtitle 02"/>
    <w:rsid w:val="00F56205"/>
    <w:pPr>
      <w:keepNext/>
      <w:keepLines/>
      <w:spacing w:before="360" w:after="40"/>
    </w:pPr>
    <w:rPr>
      <w:rFonts w:ascii="Verdana" w:hAnsi="Verdana"/>
      <w:b/>
      <w:i/>
      <w:color w:val="336699"/>
      <w:sz w:val="24"/>
      <w:lang w:eastAsia="en-US"/>
    </w:rPr>
  </w:style>
  <w:style w:type="paragraph" w:customStyle="1" w:styleId="Bullet02">
    <w:name w:val="Bullet 02"/>
    <w:basedOn w:val="Bullet01"/>
    <w:rsid w:val="00F56205"/>
    <w:pPr>
      <w:numPr>
        <w:ilvl w:val="1"/>
        <w:numId w:val="32"/>
      </w:numPr>
      <w:tabs>
        <w:tab w:val="clear" w:pos="720"/>
        <w:tab w:val="num" w:pos="-6624"/>
        <w:tab w:val="num" w:pos="840"/>
        <w:tab w:val="num" w:pos="1008"/>
      </w:tabs>
      <w:spacing w:after="120"/>
      <w:ind w:left="1008" w:hanging="288"/>
    </w:pPr>
    <w:rPr>
      <w:color w:val="auto"/>
    </w:rPr>
  </w:style>
  <w:style w:type="numbering" w:customStyle="1" w:styleId="StyleBulleted10ptDarkBlue">
    <w:name w:val="Style Bulleted 10 pt Dark Blue"/>
    <w:basedOn w:val="ab"/>
    <w:rsid w:val="00F56205"/>
    <w:pPr>
      <w:numPr>
        <w:numId w:val="34"/>
      </w:numPr>
    </w:pPr>
  </w:style>
  <w:style w:type="numbering" w:customStyle="1" w:styleId="StyleBulleted10ptDarkBlue1">
    <w:name w:val="Style Bulleted 10 pt Dark Blue1"/>
    <w:basedOn w:val="ab"/>
    <w:rsid w:val="00F56205"/>
    <w:pPr>
      <w:numPr>
        <w:numId w:val="35"/>
      </w:numPr>
    </w:pPr>
  </w:style>
  <w:style w:type="paragraph" w:customStyle="1" w:styleId="xl22">
    <w:name w:val="xl22"/>
    <w:basedOn w:val="a8"/>
    <w:rsid w:val="00F5620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Verdana" w:hAnsi="Verdana"/>
      <w:kern w:val="0"/>
      <w:sz w:val="32"/>
      <w:szCs w:val="32"/>
      <w:lang w:eastAsia="en-US"/>
    </w:rPr>
  </w:style>
  <w:style w:type="paragraph" w:customStyle="1" w:styleId="xl23">
    <w:name w:val="xl23"/>
    <w:basedOn w:val="a8"/>
    <w:rsid w:val="00F56205"/>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ind w:firstLineChars="0" w:firstLine="0"/>
      <w:jc w:val="left"/>
    </w:pPr>
    <w:rPr>
      <w:rFonts w:ascii="Verdana" w:hAnsi="Verdana"/>
      <w:b/>
      <w:bCs/>
      <w:kern w:val="0"/>
      <w:sz w:val="16"/>
      <w:szCs w:val="16"/>
      <w:lang w:eastAsia="en-US"/>
    </w:rPr>
  </w:style>
  <w:style w:type="paragraph" w:customStyle="1" w:styleId="Bullet-Table">
    <w:name w:val="Bullet - Table"/>
    <w:basedOn w:val="Bullet01"/>
    <w:link w:val="Bullet-TableChar"/>
    <w:rsid w:val="00F56205"/>
    <w:pPr>
      <w:spacing w:after="40"/>
    </w:pPr>
  </w:style>
  <w:style w:type="paragraph" w:customStyle="1" w:styleId="Bullet-TableLast">
    <w:name w:val="Bullet - Table Last"/>
    <w:basedOn w:val="Bullet-Table"/>
    <w:link w:val="Bullet-TableLastChar"/>
    <w:rsid w:val="00F56205"/>
    <w:pPr>
      <w:spacing w:after="120"/>
    </w:pPr>
  </w:style>
  <w:style w:type="character" w:customStyle="1" w:styleId="Bullet01Char">
    <w:name w:val="Bullet 01 Char"/>
    <w:link w:val="Bullet01"/>
    <w:rsid w:val="00F56205"/>
    <w:rPr>
      <w:rFonts w:ascii="Verdana" w:hAnsi="Verdana"/>
      <w:color w:val="000000"/>
      <w:sz w:val="17"/>
      <w:lang w:eastAsia="en-US"/>
    </w:rPr>
  </w:style>
  <w:style w:type="character" w:customStyle="1" w:styleId="Bullet-TableChar">
    <w:name w:val="Bullet - Table Char"/>
    <w:link w:val="Bullet-Table"/>
    <w:rsid w:val="00F56205"/>
    <w:rPr>
      <w:rFonts w:ascii="Verdana" w:hAnsi="Verdana"/>
      <w:color w:val="000000"/>
      <w:sz w:val="17"/>
      <w:lang w:eastAsia="en-US"/>
    </w:rPr>
  </w:style>
  <w:style w:type="character" w:customStyle="1" w:styleId="Bullet-TableLastChar">
    <w:name w:val="Bullet - Table Last Char"/>
    <w:link w:val="Bullet-TableLast"/>
    <w:rsid w:val="00F56205"/>
    <w:rPr>
      <w:rFonts w:ascii="Verdana" w:hAnsi="Verdana"/>
      <w:color w:val="000000"/>
      <w:sz w:val="17"/>
      <w:lang w:eastAsia="en-US"/>
    </w:rPr>
  </w:style>
  <w:style w:type="paragraph" w:customStyle="1" w:styleId="BodyCopyCharChar">
    <w:name w:val="Body Copy Char Char"/>
    <w:basedOn w:val="a8"/>
    <w:link w:val="BodyCopyCharCharChar"/>
    <w:rsid w:val="00F56205"/>
    <w:pPr>
      <w:widowControl/>
      <w:spacing w:after="240" w:line="240" w:lineRule="exact"/>
      <w:ind w:firstLineChars="0" w:firstLine="0"/>
      <w:jc w:val="left"/>
    </w:pPr>
    <w:rPr>
      <w:rFonts w:ascii="Garamond" w:hAnsi="Garamond"/>
      <w:kern w:val="0"/>
      <w:szCs w:val="21"/>
      <w:lang w:eastAsia="en-US"/>
    </w:rPr>
  </w:style>
  <w:style w:type="character" w:customStyle="1" w:styleId="BodyCopyCharCharChar">
    <w:name w:val="Body Copy Char Char Char"/>
    <w:link w:val="BodyCopyCharChar"/>
    <w:rsid w:val="00F56205"/>
    <w:rPr>
      <w:rFonts w:ascii="Garamond" w:hAnsi="Garamond"/>
      <w:sz w:val="21"/>
      <w:szCs w:val="21"/>
      <w:lang w:eastAsia="en-US"/>
    </w:rPr>
  </w:style>
  <w:style w:type="paragraph" w:customStyle="1" w:styleId="DeloitteBody">
    <w:name w:val="Deloitte Body"/>
    <w:link w:val="DeloitteBodyCharChar"/>
    <w:autoRedefine/>
    <w:rsid w:val="00F56205"/>
    <w:pPr>
      <w:suppressAutoHyphens/>
      <w:spacing w:before="120" w:after="120"/>
    </w:pPr>
    <w:rPr>
      <w:rFonts w:ascii="Verdana" w:eastAsia="Times" w:hAnsi="Verdana"/>
      <w:bCs/>
      <w:lang w:eastAsia="en-US"/>
    </w:rPr>
  </w:style>
  <w:style w:type="table" w:customStyle="1" w:styleId="DeloitteTable">
    <w:name w:val="Deloitte Table"/>
    <w:basedOn w:val="aa"/>
    <w:rsid w:val="00F56205"/>
    <w:rPr>
      <w:rFonts w:ascii="Verdana" w:eastAsia="Times" w:hAnsi="Verdana"/>
      <w:color w:val="000066"/>
      <w:sz w:val="18"/>
      <w:szCs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8E3D2"/>
    </w:tcPr>
    <w:tblStylePr w:type="firstRow">
      <w:rPr>
        <w:rFonts w:ascii="Mistral" w:hAnsi="Mistral"/>
        <w:b/>
        <w:i w:val="0"/>
        <w:color w:val="FFFFFF"/>
        <w:sz w:val="18"/>
        <w:szCs w:val="18"/>
      </w:rPr>
      <w:tblPr/>
      <w:tcPr>
        <w:tcBorders>
          <w:top w:val="nil"/>
          <w:left w:val="nil"/>
          <w:bottom w:val="nil"/>
          <w:right w:val="nil"/>
          <w:insideH w:val="nil"/>
          <w:insideV w:val="single" w:sz="4" w:space="0" w:color="FFFFFF"/>
          <w:tl2br w:val="nil"/>
          <w:tr2bl w:val="nil"/>
        </w:tcBorders>
        <w:shd w:val="clear" w:color="auto" w:fill="336699"/>
      </w:tcPr>
    </w:tblStylePr>
  </w:style>
  <w:style w:type="character" w:customStyle="1" w:styleId="DeloitteBodyCharChar">
    <w:name w:val="Deloitte Body Char Char"/>
    <w:link w:val="DeloitteBody"/>
    <w:rsid w:val="00F56205"/>
    <w:rPr>
      <w:rFonts w:ascii="Verdana" w:eastAsia="Times" w:hAnsi="Verdana"/>
      <w:bCs/>
      <w:lang w:eastAsia="en-US" w:bidi="ar-SA"/>
    </w:rPr>
  </w:style>
  <w:style w:type="paragraph" w:customStyle="1" w:styleId="Bullet2">
    <w:name w:val="Bullet 2"/>
    <w:basedOn w:val="Bullet1-last"/>
    <w:rsid w:val="00F56205"/>
    <w:pPr>
      <w:tabs>
        <w:tab w:val="clear" w:pos="420"/>
        <w:tab w:val="num" w:pos="900"/>
      </w:tabs>
      <w:spacing w:after="120"/>
      <w:ind w:left="900" w:hanging="180"/>
    </w:pPr>
  </w:style>
  <w:style w:type="paragraph" w:customStyle="1" w:styleId="bodyleft">
    <w:name w:val="body left"/>
    <w:link w:val="bodyleftChar"/>
    <w:rsid w:val="00F56205"/>
    <w:pPr>
      <w:spacing w:before="180" w:after="80"/>
      <w:ind w:left="770"/>
    </w:pPr>
    <w:rPr>
      <w:rFonts w:ascii="Verdana" w:hAnsi="Verdana"/>
      <w:lang w:eastAsia="en-US"/>
    </w:rPr>
  </w:style>
  <w:style w:type="character" w:customStyle="1" w:styleId="bodyleftChar">
    <w:name w:val="body left Char"/>
    <w:link w:val="bodyleft"/>
    <w:rsid w:val="00F56205"/>
    <w:rPr>
      <w:rFonts w:ascii="Verdana" w:hAnsi="Verdana"/>
      <w:lang w:eastAsia="en-US" w:bidi="ar-SA"/>
    </w:rPr>
  </w:style>
  <w:style w:type="paragraph" w:customStyle="1" w:styleId="bullet10">
    <w:name w:val="bullet 1"/>
    <w:link w:val="bullet1Char0"/>
    <w:rsid w:val="00F56205"/>
    <w:pPr>
      <w:numPr>
        <w:numId w:val="36"/>
      </w:numPr>
      <w:spacing w:before="60" w:after="60"/>
    </w:pPr>
    <w:rPr>
      <w:rFonts w:ascii="Verdana" w:hAnsi="Verdana"/>
      <w:szCs w:val="24"/>
      <w:lang w:eastAsia="en-US"/>
    </w:rPr>
  </w:style>
  <w:style w:type="character" w:customStyle="1" w:styleId="bullet1Char0">
    <w:name w:val="bullet 1 Char"/>
    <w:link w:val="bullet10"/>
    <w:rsid w:val="00F56205"/>
    <w:rPr>
      <w:rFonts w:ascii="Verdana" w:hAnsi="Verdana"/>
      <w:szCs w:val="24"/>
      <w:lang w:eastAsia="en-US"/>
    </w:rPr>
  </w:style>
  <w:style w:type="paragraph" w:customStyle="1" w:styleId="TableBodyTextChar">
    <w:name w:val="Table Body Text Char"/>
    <w:basedOn w:val="a8"/>
    <w:link w:val="TableBodyTextCharChar"/>
    <w:rsid w:val="00F56205"/>
    <w:pPr>
      <w:widowControl/>
      <w:spacing w:before="60" w:after="60" w:line="240" w:lineRule="auto"/>
      <w:ind w:firstLineChars="0" w:firstLine="0"/>
      <w:jc w:val="left"/>
    </w:pPr>
    <w:rPr>
      <w:rFonts w:ascii="Arial Narrow" w:hAnsi="Arial Narrow"/>
      <w:kern w:val="0"/>
      <w:sz w:val="18"/>
      <w:lang w:eastAsia="en-US"/>
    </w:rPr>
  </w:style>
  <w:style w:type="character" w:customStyle="1" w:styleId="TableBodyTextCharChar">
    <w:name w:val="Table Body Text Char Char"/>
    <w:link w:val="TableBodyTextChar"/>
    <w:rsid w:val="00F56205"/>
    <w:rPr>
      <w:rFonts w:ascii="Arial Narrow" w:hAnsi="Arial Narrow"/>
      <w:sz w:val="18"/>
      <w:lang w:eastAsia="en-US"/>
    </w:rPr>
  </w:style>
  <w:style w:type="paragraph" w:customStyle="1" w:styleId="TableHeaderRow">
    <w:name w:val="Table Header Row"/>
    <w:basedOn w:val="a8"/>
    <w:rsid w:val="00F56205"/>
    <w:pPr>
      <w:keepNext/>
      <w:keepLines/>
      <w:widowControl/>
      <w:spacing w:line="240" w:lineRule="auto"/>
      <w:ind w:firstLineChars="0" w:firstLine="0"/>
      <w:jc w:val="left"/>
    </w:pPr>
    <w:rPr>
      <w:rFonts w:ascii="Arial Bold" w:hAnsi="Arial Bold"/>
      <w:b/>
      <w:bCs/>
      <w:color w:val="FFFFFF"/>
      <w:kern w:val="0"/>
      <w:sz w:val="20"/>
      <w:lang w:eastAsia="en-US"/>
    </w:rPr>
  </w:style>
  <w:style w:type="table" w:customStyle="1" w:styleId="TableGrid1">
    <w:name w:val="Table Grid1"/>
    <w:basedOn w:val="aa"/>
    <w:next w:val="afb"/>
    <w:rsid w:val="00F5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har1">
    <w:name w:val="Bullet 1 Char1"/>
    <w:link w:val="Bullet1"/>
    <w:rsid w:val="00F56205"/>
    <w:rPr>
      <w:rFonts w:ascii="Arial" w:hAnsi="Arial"/>
      <w:lang w:eastAsia="en-US"/>
    </w:rPr>
  </w:style>
  <w:style w:type="paragraph" w:customStyle="1" w:styleId="Clear">
    <w:name w:val="Clear"/>
    <w:basedOn w:val="Body"/>
    <w:rsid w:val="00F56205"/>
    <w:pPr>
      <w:spacing w:before="120" w:after="240" w:line="220" w:lineRule="atLeast"/>
      <w:jc w:val="left"/>
    </w:pPr>
    <w:rPr>
      <w:rFonts w:ascii="Verdana" w:hAnsi="Verdana"/>
      <w:sz w:val="18"/>
      <w:szCs w:val="17"/>
    </w:rPr>
  </w:style>
  <w:style w:type="paragraph" w:customStyle="1" w:styleId="TableHead">
    <w:name w:val="TableHead"/>
    <w:basedOn w:val="a8"/>
    <w:next w:val="a8"/>
    <w:link w:val="TableHeadChar"/>
    <w:rsid w:val="00F56205"/>
    <w:pPr>
      <w:widowControl/>
      <w:autoSpaceDE w:val="0"/>
      <w:autoSpaceDN w:val="0"/>
      <w:spacing w:before="60" w:after="60" w:line="240" w:lineRule="auto"/>
      <w:ind w:firstLineChars="0" w:firstLine="0"/>
      <w:jc w:val="left"/>
    </w:pPr>
    <w:rPr>
      <w:rFonts w:ascii="Arial Bold" w:hAnsi="Arial Bold"/>
      <w:b/>
      <w:bCs/>
      <w:color w:val="FFFFFF"/>
      <w:kern w:val="0"/>
      <w:sz w:val="18"/>
      <w:szCs w:val="18"/>
      <w:lang w:val="en-AU" w:eastAsia="en-US"/>
    </w:rPr>
  </w:style>
  <w:style w:type="paragraph" w:customStyle="1" w:styleId="tblbullet1a">
    <w:name w:val="tbl bullet 1a"/>
    <w:basedOn w:val="a8"/>
    <w:link w:val="tblbullet1aChar"/>
    <w:rsid w:val="00F56205"/>
    <w:pPr>
      <w:widowControl/>
      <w:tabs>
        <w:tab w:val="num" w:pos="720"/>
      </w:tabs>
      <w:spacing w:before="20" w:after="20" w:line="240" w:lineRule="auto"/>
      <w:ind w:left="720" w:firstLineChars="0" w:hanging="360"/>
      <w:jc w:val="left"/>
    </w:pPr>
    <w:rPr>
      <w:rFonts w:ascii="Verdana" w:hAnsi="Verdana"/>
      <w:kern w:val="0"/>
      <w:sz w:val="18"/>
      <w:szCs w:val="18"/>
      <w:lang w:eastAsia="en-US"/>
    </w:rPr>
  </w:style>
  <w:style w:type="character" w:customStyle="1" w:styleId="TableHeadChar">
    <w:name w:val="TableHead Char"/>
    <w:link w:val="TableHead"/>
    <w:rsid w:val="00F56205"/>
    <w:rPr>
      <w:rFonts w:ascii="Arial Bold" w:hAnsi="Arial Bold" w:cs="Arial"/>
      <w:b/>
      <w:bCs/>
      <w:color w:val="FFFFFF"/>
      <w:sz w:val="18"/>
      <w:szCs w:val="18"/>
      <w:lang w:val="en-AU" w:eastAsia="en-US"/>
    </w:rPr>
  </w:style>
  <w:style w:type="paragraph" w:customStyle="1" w:styleId="TableTextNew">
    <w:name w:val="Table Text New"/>
    <w:rsid w:val="00F56205"/>
    <w:pPr>
      <w:spacing w:before="120" w:after="60"/>
      <w:ind w:left="43"/>
    </w:pPr>
    <w:rPr>
      <w:rFonts w:ascii="Verdana" w:hAnsi="Verdana" w:cs="Arial"/>
      <w:color w:val="000000"/>
      <w:sz w:val="18"/>
      <w:szCs w:val="18"/>
      <w:lang w:eastAsia="en-US"/>
    </w:rPr>
  </w:style>
  <w:style w:type="character" w:customStyle="1" w:styleId="tblbullet1aChar">
    <w:name w:val="tbl bullet 1a Char"/>
    <w:link w:val="tblbullet1a"/>
    <w:rsid w:val="00F56205"/>
    <w:rPr>
      <w:rFonts w:ascii="Verdana" w:hAnsi="Verdana"/>
      <w:sz w:val="18"/>
      <w:szCs w:val="18"/>
      <w:lang w:eastAsia="en-US"/>
    </w:rPr>
  </w:style>
  <w:style w:type="paragraph" w:customStyle="1" w:styleId="Header-Letter">
    <w:name w:val="Header - Letter"/>
    <w:basedOn w:val="af5"/>
    <w:rsid w:val="00F56205"/>
    <w:pPr>
      <w:widowControl/>
      <w:pBdr>
        <w:bottom w:val="none" w:sz="0" w:space="0" w:color="auto"/>
      </w:pBdr>
      <w:tabs>
        <w:tab w:val="clear" w:pos="4153"/>
        <w:tab w:val="clear" w:pos="8306"/>
        <w:tab w:val="left" w:pos="5480"/>
        <w:tab w:val="left" w:pos="7425"/>
      </w:tabs>
      <w:snapToGrid/>
      <w:spacing w:after="720" w:line="240" w:lineRule="auto"/>
      <w:ind w:firstLineChars="0" w:firstLine="0"/>
      <w:jc w:val="left"/>
    </w:pPr>
    <w:rPr>
      <w:rFonts w:ascii="Verdana" w:hAnsi="Verdana" w:cs="Arial"/>
      <w:kern w:val="0"/>
      <w:sz w:val="15"/>
      <w:szCs w:val="15"/>
    </w:rPr>
  </w:style>
  <w:style w:type="paragraph" w:customStyle="1" w:styleId="Pa4">
    <w:name w:val="Pa4"/>
    <w:basedOn w:val="a8"/>
    <w:next w:val="a8"/>
    <w:rsid w:val="00F56205"/>
    <w:pPr>
      <w:autoSpaceDE w:val="0"/>
      <w:autoSpaceDN w:val="0"/>
      <w:adjustRightInd w:val="0"/>
      <w:spacing w:line="171" w:lineRule="atLeast"/>
      <w:ind w:firstLineChars="0" w:firstLine="0"/>
      <w:jc w:val="left"/>
    </w:pPr>
    <w:rPr>
      <w:rFonts w:ascii="Frutiger" w:hAnsi="Frutiger"/>
      <w:kern w:val="0"/>
      <w:sz w:val="24"/>
      <w:szCs w:val="24"/>
      <w:lang w:eastAsia="en-US"/>
    </w:rPr>
  </w:style>
  <w:style w:type="paragraph" w:customStyle="1" w:styleId="Pa5">
    <w:name w:val="Pa5"/>
    <w:basedOn w:val="a8"/>
    <w:next w:val="a8"/>
    <w:rsid w:val="00F56205"/>
    <w:pPr>
      <w:autoSpaceDE w:val="0"/>
      <w:autoSpaceDN w:val="0"/>
      <w:adjustRightInd w:val="0"/>
      <w:spacing w:before="180" w:after="80" w:line="171" w:lineRule="atLeast"/>
      <w:ind w:firstLineChars="0" w:firstLine="0"/>
      <w:jc w:val="left"/>
    </w:pPr>
    <w:rPr>
      <w:rFonts w:ascii="Frutiger" w:hAnsi="Frutiger"/>
      <w:kern w:val="0"/>
      <w:sz w:val="24"/>
      <w:szCs w:val="24"/>
      <w:lang w:eastAsia="en-US"/>
    </w:rPr>
  </w:style>
  <w:style w:type="character" w:customStyle="1" w:styleId="Bullet1-lastChar">
    <w:name w:val="Bullet 1 - last Char"/>
    <w:link w:val="Bullet1-last"/>
    <w:rsid w:val="00F56205"/>
    <w:rPr>
      <w:rFonts w:ascii="Arial" w:hAnsi="Arial"/>
      <w:lang w:eastAsia="en-US"/>
    </w:rPr>
  </w:style>
  <w:style w:type="paragraph" w:customStyle="1" w:styleId="TableBulletCathi">
    <w:name w:val="Table Bullet (Cathi)"/>
    <w:basedOn w:val="Bullet1"/>
    <w:rsid w:val="00F56205"/>
    <w:pPr>
      <w:numPr>
        <w:numId w:val="0"/>
      </w:numPr>
      <w:tabs>
        <w:tab w:val="num" w:pos="365"/>
        <w:tab w:val="num" w:pos="420"/>
        <w:tab w:val="num" w:pos="1080"/>
      </w:tabs>
      <w:spacing w:after="120"/>
      <w:ind w:left="365" w:hanging="420"/>
      <w:jc w:val="left"/>
    </w:pPr>
    <w:rPr>
      <w:rFonts w:ascii="Verdana" w:hAnsi="Verdana" w:cs="Verdana"/>
      <w:sz w:val="15"/>
      <w:szCs w:val="15"/>
    </w:rPr>
  </w:style>
  <w:style w:type="paragraph" w:customStyle="1" w:styleId="BodyTextSection6">
    <w:name w:val="Body Text Section 6"/>
    <w:basedOn w:val="afd"/>
    <w:rsid w:val="00F56205"/>
    <w:pPr>
      <w:widowControl/>
      <w:spacing w:line="240" w:lineRule="exact"/>
      <w:ind w:left="-600" w:right="-120" w:firstLineChars="0" w:firstLine="0"/>
      <w:jc w:val="left"/>
    </w:pPr>
    <w:rPr>
      <w:rFonts w:ascii="Verdana" w:hAnsi="Verdana"/>
      <w:kern w:val="0"/>
      <w:sz w:val="15"/>
      <w:szCs w:val="15"/>
      <w:lang w:eastAsia="en-US"/>
    </w:rPr>
  </w:style>
  <w:style w:type="paragraph" w:customStyle="1" w:styleId="BodyTextSection3">
    <w:name w:val="Body Text Section 3"/>
    <w:basedOn w:val="afd"/>
    <w:link w:val="BodyTextSection3Char"/>
    <w:rsid w:val="00F56205"/>
    <w:pPr>
      <w:widowControl/>
      <w:spacing w:line="240" w:lineRule="exact"/>
      <w:ind w:firstLineChars="0" w:firstLine="0"/>
      <w:jc w:val="left"/>
    </w:pPr>
    <w:rPr>
      <w:rFonts w:ascii="Verdana" w:hAnsi="Verdana"/>
      <w:kern w:val="0"/>
      <w:sz w:val="16"/>
      <w:szCs w:val="17"/>
      <w:lang w:eastAsia="en-US"/>
    </w:rPr>
  </w:style>
  <w:style w:type="character" w:customStyle="1" w:styleId="BodyTextSection3Char">
    <w:name w:val="Body Text Section 3 Char"/>
    <w:link w:val="BodyTextSection3"/>
    <w:rsid w:val="00F56205"/>
    <w:rPr>
      <w:rFonts w:ascii="Verdana" w:hAnsi="Verdana"/>
      <w:sz w:val="16"/>
      <w:szCs w:val="17"/>
      <w:lang w:eastAsia="en-US"/>
    </w:rPr>
  </w:style>
  <w:style w:type="paragraph" w:customStyle="1" w:styleId="BulletSection3">
    <w:name w:val="Bullet Section 3"/>
    <w:basedOn w:val="Bullet1"/>
    <w:rsid w:val="00F56205"/>
    <w:pPr>
      <w:numPr>
        <w:numId w:val="0"/>
      </w:numPr>
      <w:tabs>
        <w:tab w:val="num" w:pos="420"/>
        <w:tab w:val="num" w:pos="1080"/>
      </w:tabs>
      <w:spacing w:after="80"/>
      <w:ind w:left="1080" w:hanging="420"/>
      <w:jc w:val="left"/>
    </w:pPr>
    <w:rPr>
      <w:rFonts w:ascii="Verdana" w:hAnsi="Verdana" w:cs="Verdana"/>
      <w:sz w:val="16"/>
      <w:szCs w:val="16"/>
    </w:rPr>
  </w:style>
  <w:style w:type="paragraph" w:customStyle="1" w:styleId="BulletSection3last">
    <w:name w:val="Bullet Section 3 last"/>
    <w:basedOn w:val="BulletSection3"/>
    <w:rsid w:val="00F56205"/>
    <w:pPr>
      <w:spacing w:after="120"/>
    </w:pPr>
  </w:style>
  <w:style w:type="paragraph" w:customStyle="1" w:styleId="28">
    <w:name w:val="封面标题2"/>
    <w:basedOn w:val="a8"/>
    <w:autoRedefine/>
    <w:rsid w:val="00F56205"/>
    <w:pPr>
      <w:widowControl/>
      <w:spacing w:before="120"/>
      <w:ind w:firstLineChars="0" w:firstLine="0"/>
      <w:jc w:val="left"/>
    </w:pPr>
    <w:rPr>
      <w:rFonts w:ascii="Arial" w:hAnsi="Arial" w:cs="Arial"/>
      <w:b/>
      <w:color w:val="003366"/>
      <w:kern w:val="0"/>
      <w:sz w:val="32"/>
      <w:szCs w:val="32"/>
    </w:rPr>
  </w:style>
  <w:style w:type="paragraph" w:customStyle="1" w:styleId="CoverSubtitle">
    <w:name w:val="Cover Subtitle"/>
    <w:basedOn w:val="afd"/>
    <w:rsid w:val="00F56205"/>
    <w:pPr>
      <w:widowControl/>
      <w:spacing w:after="0" w:line="320" w:lineRule="exact"/>
      <w:ind w:right="562" w:firstLineChars="0" w:firstLine="0"/>
      <w:jc w:val="left"/>
    </w:pPr>
    <w:rPr>
      <w:rFonts w:ascii="Arial" w:hAnsi="Arial"/>
      <w:b/>
      <w:bCs/>
      <w:i/>
      <w:iCs/>
      <w:kern w:val="0"/>
      <w:sz w:val="24"/>
      <w:lang w:val="es-CO" w:eastAsia="en-US"/>
    </w:rPr>
  </w:style>
  <w:style w:type="paragraph" w:customStyle="1" w:styleId="NotesHeading">
    <w:name w:val="Notes Heading"/>
    <w:basedOn w:val="afd"/>
    <w:next w:val="aff6"/>
    <w:rsid w:val="00F56205"/>
    <w:pPr>
      <w:keepNext/>
      <w:widowControl/>
      <w:numPr>
        <w:numId w:val="37"/>
      </w:numPr>
      <w:tabs>
        <w:tab w:val="left" w:pos="475"/>
      </w:tabs>
      <w:spacing w:before="240" w:line="240" w:lineRule="auto"/>
      <w:ind w:firstLineChars="0" w:firstLine="0"/>
      <w:jc w:val="left"/>
    </w:pPr>
    <w:rPr>
      <w:b/>
      <w:caps/>
      <w:kern w:val="0"/>
      <w:sz w:val="24"/>
      <w:lang w:val="es-CO" w:eastAsia="en-US"/>
    </w:rPr>
  </w:style>
  <w:style w:type="paragraph" w:customStyle="1" w:styleId="CoverDates">
    <w:name w:val="Cover Dates"/>
    <w:basedOn w:val="CoverSubtitle"/>
    <w:rsid w:val="00F56205"/>
    <w:rPr>
      <w:b w:val="0"/>
      <w:bCs w:val="0"/>
    </w:rPr>
  </w:style>
  <w:style w:type="paragraph" w:customStyle="1" w:styleId="bocenter">
    <w:name w:val="bo center"/>
    <w:basedOn w:val="a8"/>
    <w:autoRedefine/>
    <w:rsid w:val="00F56205"/>
    <w:pPr>
      <w:widowControl/>
      <w:tabs>
        <w:tab w:val="left" w:pos="540"/>
        <w:tab w:val="left" w:pos="2790"/>
      </w:tabs>
      <w:spacing w:before="120" w:after="240"/>
      <w:ind w:firstLineChars="0" w:firstLine="0"/>
      <w:jc w:val="left"/>
    </w:pPr>
    <w:rPr>
      <w:rFonts w:ascii="宋体" w:hAnsi="宋体"/>
      <w:b/>
      <w:kern w:val="0"/>
      <w:sz w:val="24"/>
      <w:szCs w:val="24"/>
      <w:lang w:val="en-GB"/>
    </w:rPr>
  </w:style>
  <w:style w:type="character" w:customStyle="1" w:styleId="Char0">
    <w:name w:val="题注 Char"/>
    <w:aliases w:val="Caption Char1 Char,Caption Char3 Char Char,Caption Char Char2 Char Char,Caption Char1 Char Char Char Char,Caption Char Char1 Char Char Char Char,Caption Char3 Char Char Char Char Char Char,Caption Char Char1 Char Char Char Char Char Char"/>
    <w:link w:val="ad"/>
    <w:rsid w:val="00F56205"/>
    <w:rPr>
      <w:rFonts w:ascii="Arial" w:eastAsia="黑体" w:hAnsi="Arial" w:cs="Arial"/>
      <w:kern w:val="2"/>
    </w:rPr>
  </w:style>
  <w:style w:type="paragraph" w:customStyle="1" w:styleId="role">
    <w:name w:val="role"/>
    <w:basedOn w:val="a8"/>
    <w:rsid w:val="00F56205"/>
    <w:pPr>
      <w:widowControl/>
      <w:spacing w:line="240" w:lineRule="auto"/>
      <w:ind w:firstLineChars="0" w:firstLine="0"/>
      <w:jc w:val="left"/>
    </w:pPr>
    <w:rPr>
      <w:rFonts w:ascii="Arial Narrow" w:hAnsi="Arial Narrow" w:cs="Arial"/>
      <w:kern w:val="0"/>
      <w:sz w:val="20"/>
      <w:szCs w:val="24"/>
      <w:lang w:eastAsia="en-US"/>
    </w:rPr>
  </w:style>
  <w:style w:type="paragraph" w:customStyle="1" w:styleId="Styletblbullet1a85ptBefore3pt">
    <w:name w:val="Style tbl bullet 1a + 8.5 pt Before:  3 pt"/>
    <w:basedOn w:val="tblbullet1a"/>
    <w:rsid w:val="00F56205"/>
    <w:pPr>
      <w:tabs>
        <w:tab w:val="clear" w:pos="720"/>
        <w:tab w:val="num" w:pos="360"/>
      </w:tabs>
      <w:spacing w:before="60"/>
      <w:ind w:left="360"/>
    </w:pPr>
    <w:rPr>
      <w:sz w:val="16"/>
      <w:szCs w:val="20"/>
    </w:rPr>
  </w:style>
  <w:style w:type="paragraph" w:customStyle="1" w:styleId="60">
    <w:name w:val="正文6"/>
    <w:basedOn w:val="a8"/>
    <w:rsid w:val="00F56205"/>
    <w:pPr>
      <w:numPr>
        <w:numId w:val="38"/>
      </w:numPr>
      <w:spacing w:before="60" w:after="60"/>
      <w:ind w:firstLineChars="0" w:firstLine="0"/>
    </w:pPr>
    <w:rPr>
      <w:sz w:val="24"/>
      <w:szCs w:val="24"/>
    </w:rPr>
  </w:style>
  <w:style w:type="character" w:customStyle="1" w:styleId="heading11">
    <w:name w:val="heading11"/>
    <w:rsid w:val="00F56205"/>
    <w:rPr>
      <w:rFonts w:ascii="Times New Roman" w:hAnsi="Times New Roman" w:cs="Times New Roman" w:hint="default"/>
      <w:b w:val="0"/>
      <w:bCs w:val="0"/>
      <w:color w:val="000066"/>
      <w:sz w:val="38"/>
      <w:szCs w:val="38"/>
    </w:rPr>
  </w:style>
  <w:style w:type="paragraph" w:customStyle="1" w:styleId="42">
    <w:name w:val="表体4"/>
    <w:basedOn w:val="a8"/>
    <w:rsid w:val="00F56205"/>
    <w:pPr>
      <w:widowControl/>
      <w:spacing w:line="240" w:lineRule="auto"/>
      <w:ind w:firstLineChars="0" w:firstLine="0"/>
    </w:pPr>
    <w:rPr>
      <w:kern w:val="0"/>
      <w:szCs w:val="21"/>
    </w:rPr>
  </w:style>
  <w:style w:type="character" w:customStyle="1" w:styleId="affff1">
    <w:name w:val="正文_广东移动需求"/>
    <w:rsid w:val="00F56205"/>
    <w:rPr>
      <w:rFonts w:ascii="宋体" w:eastAsia="宋体" w:hAnsi="宋体"/>
      <w:sz w:val="21"/>
    </w:rPr>
  </w:style>
  <w:style w:type="paragraph" w:customStyle="1" w:styleId="54">
    <w:name w:val="标题5"/>
    <w:basedOn w:val="aff6"/>
    <w:rsid w:val="00F56205"/>
    <w:pPr>
      <w:tabs>
        <w:tab w:val="num" w:pos="720"/>
        <w:tab w:val="left" w:pos="1440"/>
        <w:tab w:val="left" w:pos="1620"/>
      </w:tabs>
      <w:spacing w:line="240" w:lineRule="auto"/>
      <w:ind w:firstLineChars="200" w:firstLine="600"/>
    </w:pPr>
    <w:rPr>
      <w:rFonts w:eastAsia="仿宋_GB2312"/>
      <w:kern w:val="2"/>
      <w:sz w:val="30"/>
      <w:szCs w:val="24"/>
    </w:rPr>
  </w:style>
  <w:style w:type="character" w:customStyle="1" w:styleId="Heading2Char">
    <w:name w:val="Heading 2 Char"/>
    <w:rsid w:val="00F56205"/>
    <w:rPr>
      <w:rFonts w:ascii="Verdana" w:eastAsia="宋体" w:hAnsi="Verdana" w:cs="Arial"/>
      <w:b/>
      <w:bCs/>
      <w:iCs/>
      <w:color w:val="336699"/>
      <w:sz w:val="22"/>
      <w:szCs w:val="24"/>
      <w:lang w:val="en-US" w:eastAsia="en-US" w:bidi="ar-SA"/>
    </w:rPr>
  </w:style>
  <w:style w:type="paragraph" w:customStyle="1" w:styleId="Style2">
    <w:name w:val="Style2"/>
    <w:basedOn w:val="30"/>
    <w:autoRedefine/>
    <w:rsid w:val="00F56205"/>
    <w:pPr>
      <w:keepLines w:val="0"/>
      <w:numPr>
        <w:ilvl w:val="0"/>
        <w:numId w:val="0"/>
      </w:numPr>
      <w:tabs>
        <w:tab w:val="left" w:pos="540"/>
        <w:tab w:val="left" w:pos="720"/>
        <w:tab w:val="num" w:pos="851"/>
        <w:tab w:val="left" w:pos="1440"/>
      </w:tabs>
      <w:spacing w:before="240" w:afterLines="50" w:line="240" w:lineRule="auto"/>
      <w:ind w:left="720" w:right="40" w:hanging="720"/>
      <w:contextualSpacing/>
    </w:pPr>
    <w:rPr>
      <w:rFonts w:eastAsia="宋体" w:cs="Arial"/>
      <w:bCs/>
      <w:noProof/>
      <w:color w:val="003366"/>
      <w:spacing w:val="24"/>
      <w:kern w:val="0"/>
      <w:sz w:val="22"/>
      <w:szCs w:val="22"/>
    </w:rPr>
  </w:style>
  <w:style w:type="paragraph" w:customStyle="1" w:styleId="Char11">
    <w:name w:val="Char1"/>
    <w:basedOn w:val="a8"/>
    <w:rsid w:val="00F56205"/>
    <w:pPr>
      <w:spacing w:line="240" w:lineRule="auto"/>
      <w:ind w:firstLineChars="0" w:firstLine="0"/>
    </w:pPr>
    <w:rPr>
      <w:szCs w:val="24"/>
    </w:rPr>
  </w:style>
  <w:style w:type="paragraph" w:customStyle="1" w:styleId="16">
    <w:name w:val="修订1"/>
    <w:hidden/>
    <w:uiPriority w:val="99"/>
    <w:semiHidden/>
    <w:rsid w:val="00F56205"/>
    <w:rPr>
      <w:sz w:val="22"/>
      <w:szCs w:val="24"/>
      <w:lang w:eastAsia="en-US"/>
    </w:rPr>
  </w:style>
  <w:style w:type="numbering" w:customStyle="1" w:styleId="CMCC">
    <w:name w:val="CMCC"/>
    <w:rsid w:val="00F56205"/>
    <w:pPr>
      <w:numPr>
        <w:numId w:val="39"/>
      </w:numPr>
    </w:pPr>
  </w:style>
  <w:style w:type="numbering" w:customStyle="1" w:styleId="Style3">
    <w:name w:val="Style3"/>
    <w:rsid w:val="00F56205"/>
    <w:pPr>
      <w:numPr>
        <w:numId w:val="40"/>
      </w:numPr>
    </w:pPr>
  </w:style>
  <w:style w:type="paragraph" w:customStyle="1" w:styleId="affff2">
    <w:name w:val="正文小四（首行缩进两字）"/>
    <w:rsid w:val="00F56205"/>
    <w:pPr>
      <w:spacing w:line="360" w:lineRule="auto"/>
      <w:ind w:firstLineChars="200" w:firstLine="200"/>
    </w:pPr>
    <w:rPr>
      <w:sz w:val="24"/>
    </w:rPr>
  </w:style>
  <w:style w:type="paragraph" w:customStyle="1" w:styleId="CharChar1CharChar2CharCharCharCharCharCharCharChar1">
    <w:name w:val="Char Char1 Char Char2 Char Char Char Char Char Char Char Char1"/>
    <w:basedOn w:val="ac"/>
    <w:autoRedefine/>
    <w:rsid w:val="00F56205"/>
    <w:pPr>
      <w:spacing w:line="240" w:lineRule="auto"/>
      <w:ind w:firstLineChars="0" w:firstLine="0"/>
    </w:pPr>
    <w:rPr>
      <w:rFonts w:ascii="Tahoma" w:hAnsi="Tahoma"/>
      <w:sz w:val="24"/>
      <w:szCs w:val="24"/>
    </w:rPr>
  </w:style>
  <w:style w:type="character" w:customStyle="1" w:styleId="word">
    <w:name w:val="word"/>
    <w:rsid w:val="00F56205"/>
  </w:style>
  <w:style w:type="paragraph" w:customStyle="1" w:styleId="CharChar1CharChar2CharCharCharCharCharCharCharChar1CharChar">
    <w:name w:val="Char Char1 Char Char2 Char Char Char Char Char Char Char Char1 Char Char"/>
    <w:basedOn w:val="ac"/>
    <w:autoRedefine/>
    <w:rsid w:val="00F56205"/>
    <w:pPr>
      <w:spacing w:line="240" w:lineRule="auto"/>
      <w:ind w:firstLineChars="0" w:firstLine="0"/>
    </w:pPr>
    <w:rPr>
      <w:rFonts w:ascii="Tahoma" w:hAnsi="Tahoma"/>
      <w:sz w:val="24"/>
      <w:szCs w:val="24"/>
    </w:rPr>
  </w:style>
  <w:style w:type="table" w:customStyle="1" w:styleId="17">
    <w:name w:val="浅色底纹1"/>
    <w:basedOn w:val="aa"/>
    <w:uiPriority w:val="60"/>
    <w:rsid w:val="00F56205"/>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6">
    <w:name w:val="序号"/>
    <w:basedOn w:val="a8"/>
    <w:link w:val="Charf0"/>
    <w:qFormat/>
    <w:rsid w:val="00F56205"/>
    <w:pPr>
      <w:widowControl/>
      <w:numPr>
        <w:numId w:val="41"/>
      </w:numPr>
      <w:spacing w:line="240" w:lineRule="auto"/>
      <w:ind w:firstLineChars="0" w:firstLine="0"/>
      <w:jc w:val="left"/>
    </w:pPr>
    <w:rPr>
      <w:rFonts w:ascii="Book Antiqua" w:hAnsi="Book Antiqua"/>
      <w:kern w:val="0"/>
      <w:sz w:val="22"/>
      <w:szCs w:val="22"/>
    </w:rPr>
  </w:style>
  <w:style w:type="character" w:customStyle="1" w:styleId="Charf0">
    <w:name w:val="序号 Char"/>
    <w:link w:val="a6"/>
    <w:rsid w:val="00F56205"/>
    <w:rPr>
      <w:rFonts w:ascii="Book Antiqua" w:hAnsi="Book Antiqua"/>
      <w:sz w:val="22"/>
      <w:szCs w:val="22"/>
    </w:rPr>
  </w:style>
  <w:style w:type="paragraph" w:styleId="affff3">
    <w:name w:val="footnote text"/>
    <w:basedOn w:val="a8"/>
    <w:link w:val="Charf1"/>
    <w:rsid w:val="00F56205"/>
    <w:pPr>
      <w:widowControl/>
      <w:snapToGrid w:val="0"/>
      <w:spacing w:line="240" w:lineRule="auto"/>
      <w:ind w:firstLineChars="0" w:firstLine="0"/>
      <w:jc w:val="left"/>
    </w:pPr>
    <w:rPr>
      <w:rFonts w:ascii="Book Antiqua" w:hAnsi="Book Antiqua"/>
      <w:kern w:val="0"/>
      <w:sz w:val="18"/>
      <w:szCs w:val="18"/>
    </w:rPr>
  </w:style>
  <w:style w:type="character" w:customStyle="1" w:styleId="Charf1">
    <w:name w:val="脚注文本 Char"/>
    <w:link w:val="affff3"/>
    <w:rsid w:val="00F56205"/>
    <w:rPr>
      <w:rFonts w:ascii="Book Antiqua" w:hAnsi="Book Antiqua"/>
      <w:sz w:val="18"/>
      <w:szCs w:val="18"/>
    </w:rPr>
  </w:style>
  <w:style w:type="character" w:styleId="affff4">
    <w:name w:val="footnote reference"/>
    <w:rsid w:val="00F56205"/>
    <w:rPr>
      <w:vertAlign w:val="superscript"/>
    </w:rPr>
  </w:style>
  <w:style w:type="character" w:customStyle="1" w:styleId="2Char0">
    <w:name w:val="正文文本 2 Char"/>
    <w:aliases w:val="正文文字 2 Char"/>
    <w:link w:val="20"/>
    <w:uiPriority w:val="99"/>
    <w:rsid w:val="00F56205"/>
    <w:rPr>
      <w:kern w:val="2"/>
      <w:sz w:val="21"/>
    </w:rPr>
  </w:style>
  <w:style w:type="paragraph" w:customStyle="1" w:styleId="Char1CharCharChar">
    <w:name w:val="Char1 Char Char Char"/>
    <w:basedOn w:val="a8"/>
    <w:rsid w:val="00F56205"/>
    <w:pPr>
      <w:widowControl/>
      <w:spacing w:after="160" w:line="240" w:lineRule="exact"/>
      <w:ind w:firstLineChars="0" w:firstLine="0"/>
      <w:jc w:val="left"/>
    </w:pPr>
    <w:rPr>
      <w:rFonts w:ascii="Verdana" w:hAnsi="Verdana"/>
      <w:kern w:val="0"/>
      <w:sz w:val="20"/>
      <w:lang w:eastAsia="en-US"/>
    </w:rPr>
  </w:style>
  <w:style w:type="character" w:customStyle="1" w:styleId="Charc">
    <w:name w:val="日期 Char"/>
    <w:link w:val="a"/>
    <w:uiPriority w:val="99"/>
    <w:rsid w:val="00F56205"/>
    <w:rPr>
      <w:sz w:val="21"/>
      <w:szCs w:val="21"/>
    </w:rPr>
  </w:style>
  <w:style w:type="character" w:customStyle="1" w:styleId="Char3">
    <w:name w:val="批注框文本 Char"/>
    <w:link w:val="af1"/>
    <w:uiPriority w:val="99"/>
    <w:semiHidden/>
    <w:rsid w:val="00F56205"/>
    <w:rPr>
      <w:kern w:val="2"/>
      <w:sz w:val="18"/>
      <w:szCs w:val="18"/>
    </w:rPr>
  </w:style>
  <w:style w:type="paragraph" w:customStyle="1" w:styleId="Char1CharCharChar1">
    <w:name w:val="Char1 Char Char Char1"/>
    <w:basedOn w:val="a8"/>
    <w:rsid w:val="00F56205"/>
    <w:pPr>
      <w:widowControl/>
      <w:spacing w:after="160" w:line="240" w:lineRule="exact"/>
      <w:ind w:firstLineChars="0" w:firstLine="0"/>
      <w:jc w:val="left"/>
    </w:pPr>
    <w:rPr>
      <w:rFonts w:ascii="Verdana" w:hAnsi="Verdana"/>
      <w:kern w:val="0"/>
      <w:sz w:val="20"/>
      <w:lang w:eastAsia="en-US"/>
    </w:rPr>
  </w:style>
  <w:style w:type="character" w:customStyle="1" w:styleId="Char2">
    <w:name w:val="批注主题 Char"/>
    <w:link w:val="af0"/>
    <w:uiPriority w:val="99"/>
    <w:semiHidden/>
    <w:rsid w:val="00F56205"/>
    <w:rPr>
      <w:b/>
      <w:bCs/>
      <w:kern w:val="2"/>
      <w:sz w:val="21"/>
    </w:rPr>
  </w:style>
  <w:style w:type="paragraph" w:customStyle="1" w:styleId="ItemListCharCharCharCharChar">
    <w:name w:val="Item List Char Char Char Char Char"/>
    <w:link w:val="ItemListCharCharCharCharCharChar"/>
    <w:rsid w:val="009615A4"/>
    <w:pPr>
      <w:numPr>
        <w:numId w:val="43"/>
      </w:numPr>
      <w:spacing w:line="300" w:lineRule="auto"/>
      <w:jc w:val="both"/>
    </w:pPr>
    <w:rPr>
      <w:rFonts w:ascii="Arial" w:hAnsi="Arial"/>
      <w:sz w:val="21"/>
      <w:szCs w:val="21"/>
    </w:rPr>
  </w:style>
  <w:style w:type="paragraph" w:styleId="29">
    <w:name w:val="Body Text First Indent 2"/>
    <w:basedOn w:val="aff6"/>
    <w:link w:val="2Char2"/>
    <w:rsid w:val="00F649C6"/>
    <w:pPr>
      <w:spacing w:after="120"/>
      <w:ind w:leftChars="200" w:left="420" w:firstLineChars="200" w:firstLine="420"/>
    </w:pPr>
    <w:rPr>
      <w:kern w:val="2"/>
      <w:sz w:val="21"/>
    </w:rPr>
  </w:style>
  <w:style w:type="character" w:customStyle="1" w:styleId="Chara">
    <w:name w:val="正文文本缩进 Char"/>
    <w:basedOn w:val="a9"/>
    <w:link w:val="aff6"/>
    <w:rsid w:val="00F649C6"/>
    <w:rPr>
      <w:sz w:val="28"/>
    </w:rPr>
  </w:style>
  <w:style w:type="character" w:customStyle="1" w:styleId="2Char2">
    <w:name w:val="正文首行缩进 2 Char"/>
    <w:basedOn w:val="Chara"/>
    <w:link w:val="29"/>
    <w:rsid w:val="00F649C6"/>
    <w:rPr>
      <w:sz w:val="28"/>
    </w:rPr>
  </w:style>
  <w:style w:type="character" w:customStyle="1" w:styleId="4Char1">
    <w:name w:val="标题 4 Char1"/>
    <w:aliases w:val="PIM 4 Char1,H4 Char1,h4 Char1,正文四级标题 Char1,bullet Char1,bl Char1,bb Char1,4 Char1,4heading Char1,Table and Figures Char1,Level 2 - a Char1,Level 2 - (a) Char1,H41 Char1,H42 Char1,H43 Char1,H44 Char1,H45 Char1,H46 Char1,H47 Char1,H48 Char1"/>
    <w:semiHidden/>
    <w:rsid w:val="00493440"/>
    <w:rPr>
      <w:rFonts w:ascii="Cambria" w:eastAsia="宋体" w:hAnsi="Cambria" w:cs="Times New Roman"/>
      <w:b/>
      <w:bCs/>
      <w:kern w:val="2"/>
      <w:sz w:val="28"/>
      <w:szCs w:val="28"/>
    </w:rPr>
  </w:style>
  <w:style w:type="character" w:customStyle="1" w:styleId="5Char1">
    <w:name w:val="标题 5 Char1"/>
    <w:aliases w:val="正文五级标题 Char1,dash Char1,ds Char1,dd Char1,h5 Char1,H5 Char1,口 Char1,口1 Char1,口2 Char1,heading 5 Char1,Level 3 - i Char1,标题 5(ALT+5) Char1,PIM 5 Char1,l5+toc5 Char1,Numbered Sub-list Char1,Roman list Char1,一 Char1,ITT t5 Char1,l5 Char1,d Char1"/>
    <w:semiHidden/>
    <w:rsid w:val="00493440"/>
    <w:rPr>
      <w:b/>
      <w:bCs/>
      <w:kern w:val="2"/>
      <w:sz w:val="28"/>
      <w:szCs w:val="28"/>
    </w:rPr>
  </w:style>
  <w:style w:type="character" w:customStyle="1" w:styleId="6Char1">
    <w:name w:val="标题 6 Char1"/>
    <w:aliases w:val="正文六级标题 Char1,Bullet (Single Lines) Char1,BOD 4 Char1,Legal Level 1. Char1,H6 Char1,标题 6(ALT+6) Char1,PIM 6 Char1,L6 Char1,Bullet list Char1,h6 Char1,heading 6 Char1,Heading6 Char1,Third Subheading Char1,6 Char1,h61 Char1,h62 Char1,第五层条 Char1"/>
    <w:semiHidden/>
    <w:rsid w:val="00493440"/>
    <w:rPr>
      <w:rFonts w:ascii="Cambria" w:eastAsia="宋体" w:hAnsi="Cambria" w:cs="Times New Roman"/>
      <w:b/>
      <w:bCs/>
      <w:kern w:val="2"/>
      <w:sz w:val="24"/>
      <w:szCs w:val="24"/>
    </w:rPr>
  </w:style>
  <w:style w:type="character" w:customStyle="1" w:styleId="8Char1">
    <w:name w:val="标题 8 Char1"/>
    <w:aliases w:val="正文八级标题 Char1,不用8 Char1,标题6 Char1,注意框体 Char1,Legal Level 1.1.1. Char1,L1 Heading 8 Char1,Annex Char1,figure title Char1,Center Bold Char1,H8 Char1,t Char2,heading 8 Char1,resume Char1,h8 Char1,Text Char2,t Char Char1,Text Char Char1,ctp Char1"/>
    <w:semiHidden/>
    <w:rsid w:val="00493440"/>
    <w:rPr>
      <w:rFonts w:ascii="Cambria" w:eastAsia="宋体" w:hAnsi="Cambria" w:cs="Times New Roman"/>
      <w:kern w:val="2"/>
      <w:sz w:val="24"/>
      <w:szCs w:val="24"/>
    </w:rPr>
  </w:style>
  <w:style w:type="character" w:customStyle="1" w:styleId="9Char1">
    <w:name w:val="标题 9 Char1"/>
    <w:aliases w:val="正文九级标题 Char1,PIM 9 Char1,不用9 Char1,tt Char1,table title Char1,标题 45 Char1,ft Char1,heading 9 Char1,HF Char1,Table Text Char1,huh Char1,三级标题 Char1,Legal Level 1.1.1.1. Char1,Appendix Char1,Figure Heading Char1,FH Char1,ctc Char1,ITT t9 Char"/>
    <w:semiHidden/>
    <w:rsid w:val="00493440"/>
    <w:rPr>
      <w:rFonts w:ascii="Cambria" w:eastAsia="宋体" w:hAnsi="Cambria" w:cs="Times New Roman"/>
      <w:kern w:val="2"/>
      <w:sz w:val="21"/>
      <w:szCs w:val="21"/>
    </w:rPr>
  </w:style>
  <w:style w:type="paragraph" w:customStyle="1" w:styleId="194">
    <w:name w:val="样式 首行缩进:  1.94 字符"/>
    <w:basedOn w:val="a8"/>
    <w:link w:val="194Char"/>
    <w:rsid w:val="00493440"/>
    <w:pPr>
      <w:ind w:firstLineChars="194" w:firstLine="407"/>
    </w:pPr>
    <w:rPr>
      <w:rFonts w:ascii="Calibri" w:hAnsi="Calibri" w:cs="宋体"/>
    </w:rPr>
  </w:style>
  <w:style w:type="character" w:customStyle="1" w:styleId="194Char">
    <w:name w:val="样式 首行缩进:  1.94 字符 Char"/>
    <w:link w:val="194"/>
    <w:rsid w:val="00493440"/>
    <w:rPr>
      <w:rFonts w:ascii="Calibri" w:hAnsi="Calibri" w:cs="宋体"/>
      <w:kern w:val="2"/>
      <w:sz w:val="21"/>
    </w:rPr>
  </w:style>
  <w:style w:type="paragraph" w:customStyle="1" w:styleId="CharChar7CharCharCharCharCharCharCharCharCharChar">
    <w:name w:val="Char Char7 Char Char Char Char Char Char Char Char Char Char"/>
    <w:basedOn w:val="a8"/>
    <w:autoRedefine/>
    <w:rsid w:val="00493440"/>
    <w:pPr>
      <w:ind w:firstLineChars="0" w:firstLine="0"/>
    </w:pPr>
    <w:rPr>
      <w:rFonts w:ascii="宋体" w:hAnsi="宋体"/>
      <w:sz w:val="22"/>
      <w:szCs w:val="22"/>
    </w:rPr>
  </w:style>
  <w:style w:type="paragraph" w:customStyle="1" w:styleId="MMNotes">
    <w:name w:val="MM Notes"/>
    <w:basedOn w:val="QB9"/>
    <w:link w:val="MMNotesChar"/>
    <w:rsid w:val="00493440"/>
    <w:rPr>
      <w:rFonts w:hAnsi="Calibri"/>
      <w:kern w:val="2"/>
    </w:rPr>
  </w:style>
  <w:style w:type="character" w:customStyle="1" w:styleId="MMNotesChar">
    <w:name w:val="MM Notes Char"/>
    <w:link w:val="MMNotes"/>
    <w:rsid w:val="00493440"/>
    <w:rPr>
      <w:rFonts w:ascii="宋体" w:hAnsi="Calibri"/>
      <w:noProof/>
      <w:kern w:val="2"/>
      <w:sz w:val="24"/>
      <w:szCs w:val="24"/>
    </w:rPr>
  </w:style>
  <w:style w:type="character" w:customStyle="1" w:styleId="Char21">
    <w:name w:val="正文首行缩进 Char2"/>
    <w:aliases w:val="正文首行缩进 Char Char2"/>
    <w:rsid w:val="00493440"/>
    <w:rPr>
      <w:kern w:val="2"/>
      <w:sz w:val="21"/>
      <w:szCs w:val="24"/>
    </w:rPr>
  </w:style>
  <w:style w:type="paragraph" w:customStyle="1" w:styleId="Char1CharCharCharCharCharChar">
    <w:name w:val="Char1 Char Char Char Char Char Char"/>
    <w:basedOn w:val="a8"/>
    <w:rsid w:val="00493440"/>
    <w:pPr>
      <w:spacing w:line="240" w:lineRule="auto"/>
      <w:ind w:firstLineChars="0" w:firstLine="0"/>
    </w:pPr>
    <w:rPr>
      <w:rFonts w:ascii="Tahoma" w:hAnsi="Tahoma"/>
      <w:sz w:val="24"/>
    </w:rPr>
  </w:style>
  <w:style w:type="paragraph" w:customStyle="1" w:styleId="2a">
    <w:name w:val="样式 首行缩进:  2 字符"/>
    <w:basedOn w:val="a8"/>
    <w:rsid w:val="00493440"/>
    <w:rPr>
      <w:rFonts w:cs="宋体"/>
    </w:rPr>
  </w:style>
  <w:style w:type="paragraph" w:customStyle="1" w:styleId="MMEmpty">
    <w:name w:val="MM Empty"/>
    <w:basedOn w:val="a8"/>
    <w:link w:val="MMEmptyChar"/>
    <w:rsid w:val="00493440"/>
    <w:pPr>
      <w:spacing w:line="240" w:lineRule="auto"/>
      <w:ind w:firstLineChars="0" w:firstLine="0"/>
    </w:pPr>
    <w:rPr>
      <w:rFonts w:ascii="Calibri" w:hAnsi="Calibri"/>
      <w:szCs w:val="22"/>
    </w:rPr>
  </w:style>
  <w:style w:type="character" w:customStyle="1" w:styleId="MMEmptyChar">
    <w:name w:val="MM Empty Char"/>
    <w:link w:val="MMEmpty"/>
    <w:rsid w:val="00493440"/>
    <w:rPr>
      <w:rFonts w:ascii="Calibri" w:hAnsi="Calibri"/>
      <w:kern w:val="2"/>
      <w:sz w:val="21"/>
      <w:szCs w:val="22"/>
    </w:rPr>
  </w:style>
  <w:style w:type="paragraph" w:customStyle="1" w:styleId="-1">
    <w:name w:val="规范正文-1级项目符号"/>
    <w:basedOn w:val="a8"/>
    <w:qFormat/>
    <w:rsid w:val="00493440"/>
    <w:pPr>
      <w:numPr>
        <w:numId w:val="44"/>
      </w:numPr>
      <w:ind w:firstLineChars="0" w:firstLine="0"/>
    </w:pPr>
    <w:rPr>
      <w:rFonts w:ascii="宋体" w:hAnsi="宋体" w:cs="宋体"/>
    </w:rPr>
  </w:style>
  <w:style w:type="paragraph" w:customStyle="1" w:styleId="1">
    <w:name w:val="项目1"/>
    <w:basedOn w:val="a8"/>
    <w:rsid w:val="00493440"/>
    <w:pPr>
      <w:numPr>
        <w:numId w:val="45"/>
      </w:numPr>
      <w:adjustRightInd w:val="0"/>
      <w:ind w:firstLineChars="0" w:firstLine="0"/>
      <w:textAlignment w:val="baseline"/>
    </w:pPr>
    <w:rPr>
      <w:kern w:val="0"/>
      <w:sz w:val="24"/>
      <w:szCs w:val="24"/>
    </w:rPr>
  </w:style>
  <w:style w:type="paragraph" w:customStyle="1" w:styleId="55">
    <w:name w:val="5"/>
    <w:basedOn w:val="a8"/>
    <w:next w:val="a8"/>
    <w:rsid w:val="00493440"/>
    <w:pPr>
      <w:spacing w:after="120"/>
      <w:ind w:leftChars="200" w:left="420" w:firstLine="420"/>
    </w:pPr>
  </w:style>
  <w:style w:type="paragraph" w:styleId="affff5">
    <w:name w:val="Revision"/>
    <w:hidden/>
    <w:uiPriority w:val="99"/>
    <w:semiHidden/>
    <w:rsid w:val="00493440"/>
    <w:rPr>
      <w:rFonts w:ascii="Calibri" w:hAnsi="Calibri"/>
      <w:kern w:val="2"/>
      <w:sz w:val="21"/>
      <w:szCs w:val="22"/>
    </w:rPr>
  </w:style>
  <w:style w:type="character" w:styleId="affff6">
    <w:name w:val="Emphasis"/>
    <w:qFormat/>
    <w:rsid w:val="00493440"/>
    <w:rPr>
      <w:rFonts w:ascii="Arial" w:eastAsia="黑体" w:hAnsi="Arial" w:cs="Arial"/>
      <w:i/>
      <w:iCs/>
      <w:snapToGrid w:val="0"/>
      <w:sz w:val="21"/>
      <w:szCs w:val="21"/>
      <w:lang w:val="en-US" w:eastAsia="zh-CN" w:bidi="ar-SA"/>
    </w:rPr>
  </w:style>
  <w:style w:type="character" w:customStyle="1" w:styleId="v151">
    <w:name w:val="v151"/>
    <w:rsid w:val="00493440"/>
    <w:rPr>
      <w:spacing w:val="280"/>
      <w:sz w:val="18"/>
      <w:szCs w:val="18"/>
    </w:rPr>
  </w:style>
  <w:style w:type="paragraph" w:customStyle="1" w:styleId="Char22">
    <w:name w:val="Char2"/>
    <w:basedOn w:val="ac"/>
    <w:autoRedefine/>
    <w:rsid w:val="00493440"/>
    <w:pPr>
      <w:spacing w:line="240" w:lineRule="auto"/>
      <w:ind w:firstLineChars="0" w:firstLine="0"/>
    </w:pPr>
    <w:rPr>
      <w:rFonts w:ascii="Tahoma" w:hAnsi="Tahoma"/>
      <w:sz w:val="24"/>
      <w:szCs w:val="21"/>
    </w:rPr>
  </w:style>
  <w:style w:type="paragraph" w:customStyle="1" w:styleId="Char210">
    <w:name w:val="Char21"/>
    <w:basedOn w:val="ac"/>
    <w:autoRedefine/>
    <w:rsid w:val="00493440"/>
    <w:pPr>
      <w:spacing w:line="240" w:lineRule="auto"/>
      <w:ind w:firstLineChars="0" w:firstLine="0"/>
    </w:pPr>
    <w:rPr>
      <w:rFonts w:ascii="Tahoma" w:hAnsi="Tahoma"/>
      <w:sz w:val="24"/>
      <w:szCs w:val="21"/>
    </w:rPr>
  </w:style>
  <w:style w:type="table" w:styleId="affff7">
    <w:name w:val="Table Elegant"/>
    <w:basedOn w:val="aa"/>
    <w:rsid w:val="00493440"/>
    <w:pPr>
      <w:widowControl w:val="0"/>
      <w:jc w:val="both"/>
    </w:pPr>
    <w:rPr>
      <w:rFonts w:ascii="Calibri" w:hAnsi="Calibr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QB4Char">
    <w:name w:val="QB标题4 Char"/>
    <w:link w:val="QB4"/>
    <w:rsid w:val="00493440"/>
    <w:rPr>
      <w:rFonts w:ascii="Arial" w:eastAsia="黑体" w:hAnsi="Arial"/>
      <w:bCs/>
      <w:color w:val="000000"/>
      <w:kern w:val="2"/>
      <w:sz w:val="21"/>
      <w:szCs w:val="21"/>
    </w:rPr>
  </w:style>
  <w:style w:type="character" w:customStyle="1" w:styleId="QB5Char">
    <w:name w:val="QB标题5 Char"/>
    <w:basedOn w:val="QB4Char"/>
    <w:link w:val="QB5"/>
    <w:rsid w:val="00493440"/>
    <w:rPr>
      <w:rFonts w:ascii="Arial" w:eastAsia="黑体" w:hAnsi="Arial"/>
      <w:bCs/>
      <w:color w:val="000000"/>
      <w:kern w:val="2"/>
      <w:sz w:val="21"/>
      <w:szCs w:val="21"/>
    </w:rPr>
  </w:style>
  <w:style w:type="character" w:customStyle="1" w:styleId="QB6Char">
    <w:name w:val="QB标题6 Char"/>
    <w:basedOn w:val="QB5Char"/>
    <w:link w:val="QB6"/>
    <w:rsid w:val="00493440"/>
    <w:rPr>
      <w:rFonts w:ascii="Arial" w:eastAsia="黑体" w:hAnsi="Arial"/>
      <w:bCs/>
      <w:color w:val="000000"/>
      <w:kern w:val="2"/>
      <w:sz w:val="21"/>
      <w:szCs w:val="21"/>
    </w:rPr>
  </w:style>
  <w:style w:type="character" w:customStyle="1" w:styleId="Char12">
    <w:name w:val="正文首行缩进 Char1"/>
    <w:aliases w:val="正文首行缩进 Char Char"/>
    <w:rsid w:val="00493440"/>
    <w:rPr>
      <w:kern w:val="2"/>
      <w:sz w:val="21"/>
      <w:szCs w:val="24"/>
    </w:rPr>
  </w:style>
  <w:style w:type="character" w:customStyle="1" w:styleId="3Char0">
    <w:name w:val="正文文本缩进 3 Char"/>
    <w:link w:val="35"/>
    <w:rsid w:val="00493440"/>
    <w:rPr>
      <w:sz w:val="24"/>
    </w:rPr>
  </w:style>
  <w:style w:type="paragraph" w:customStyle="1" w:styleId="p0">
    <w:name w:val="p0"/>
    <w:basedOn w:val="a8"/>
    <w:rsid w:val="00493440"/>
    <w:pPr>
      <w:widowControl/>
      <w:snapToGrid w:val="0"/>
      <w:ind w:firstLineChars="0" w:firstLine="0"/>
      <w:jc w:val="left"/>
    </w:pPr>
    <w:rPr>
      <w:kern w:val="0"/>
      <w:szCs w:val="21"/>
    </w:rPr>
  </w:style>
  <w:style w:type="paragraph" w:customStyle="1" w:styleId="QB60">
    <w:name w:val="QB标题6 +"/>
    <w:basedOn w:val="QB5"/>
    <w:rsid w:val="00493440"/>
    <w:pPr>
      <w:numPr>
        <w:ilvl w:val="0"/>
      </w:numPr>
      <w:tabs>
        <w:tab w:val="num" w:pos="992"/>
      </w:tabs>
      <w:ind w:left="992" w:hangingChars="170" w:hanging="992"/>
    </w:pPr>
    <w:rPr>
      <w:rFonts w:ascii="黑体" w:hAnsi="Cambria"/>
      <w:kern w:val="0"/>
    </w:rPr>
  </w:style>
  <w:style w:type="paragraph" w:customStyle="1" w:styleId="qbb">
    <w:name w:val="qb"/>
    <w:basedOn w:val="a8"/>
    <w:rsid w:val="00493440"/>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customStyle="1" w:styleId="cmqbII">
    <w:name w:val="cmqb列表II型"/>
    <w:basedOn w:val="a8"/>
    <w:link w:val="cmqbIIChar"/>
    <w:rsid w:val="00493440"/>
    <w:pPr>
      <w:widowControl/>
      <w:tabs>
        <w:tab w:val="num" w:pos="809"/>
      </w:tabs>
      <w:autoSpaceDE w:val="0"/>
      <w:autoSpaceDN w:val="0"/>
      <w:spacing w:beforeLines="50" w:afterLines="50" w:line="240" w:lineRule="auto"/>
      <w:ind w:left="809" w:firstLineChars="0" w:hanging="420"/>
      <w:jc w:val="left"/>
    </w:pPr>
    <w:rPr>
      <w:rFonts w:ascii="宋体" w:hAnsi="宋体"/>
      <w:noProof/>
      <w:kern w:val="0"/>
    </w:rPr>
  </w:style>
  <w:style w:type="character" w:customStyle="1" w:styleId="cmqbIIChar">
    <w:name w:val="cmqb列表II型 Char"/>
    <w:link w:val="cmqbII"/>
    <w:rsid w:val="00493440"/>
    <w:rPr>
      <w:rFonts w:ascii="宋体" w:hAnsi="宋体"/>
      <w:noProof/>
      <w:sz w:val="21"/>
    </w:rPr>
  </w:style>
  <w:style w:type="paragraph" w:customStyle="1" w:styleId="cmqbI">
    <w:name w:val="cmqb列表I型"/>
    <w:basedOn w:val="a8"/>
    <w:link w:val="cmqbIChar"/>
    <w:rsid w:val="00493440"/>
    <w:pPr>
      <w:tabs>
        <w:tab w:val="num" w:pos="785"/>
      </w:tabs>
      <w:spacing w:beforeLines="50" w:afterLines="50" w:line="240" w:lineRule="auto"/>
      <w:ind w:left="389" w:firstLineChars="0" w:hanging="284"/>
    </w:pPr>
    <w:rPr>
      <w:kern w:val="0"/>
      <w:szCs w:val="24"/>
      <w:lang w:val="zh-CN"/>
    </w:rPr>
  </w:style>
  <w:style w:type="character" w:customStyle="1" w:styleId="cmqbIChar">
    <w:name w:val="cmqb列表I型 Char"/>
    <w:link w:val="cmqbI"/>
    <w:rsid w:val="00493440"/>
    <w:rPr>
      <w:sz w:val="21"/>
      <w:szCs w:val="24"/>
      <w:lang w:val="zh-CN"/>
    </w:rPr>
  </w:style>
  <w:style w:type="paragraph" w:customStyle="1" w:styleId="TAL">
    <w:name w:val="TAL"/>
    <w:basedOn w:val="a8"/>
    <w:rsid w:val="00493440"/>
    <w:pPr>
      <w:keepNext/>
      <w:keepLines/>
      <w:widowControl/>
      <w:overflowPunct w:val="0"/>
      <w:autoSpaceDE w:val="0"/>
      <w:autoSpaceDN w:val="0"/>
      <w:adjustRightInd w:val="0"/>
      <w:spacing w:line="240" w:lineRule="auto"/>
      <w:ind w:firstLineChars="0" w:firstLine="0"/>
      <w:jc w:val="left"/>
      <w:textAlignment w:val="baseline"/>
    </w:pPr>
    <w:rPr>
      <w:rFonts w:ascii="Arial" w:hAnsi="Arial"/>
      <w:kern w:val="0"/>
      <w:sz w:val="18"/>
      <w:lang w:val="en-GB" w:eastAsia="en-US"/>
    </w:rPr>
  </w:style>
  <w:style w:type="paragraph" w:customStyle="1" w:styleId="cmqb">
    <w:name w:val="cmqb注解"/>
    <w:basedOn w:val="a8"/>
    <w:rsid w:val="00493440"/>
    <w:pPr>
      <w:widowControl/>
      <w:autoSpaceDE w:val="0"/>
      <w:autoSpaceDN w:val="0"/>
      <w:spacing w:beforeLines="50" w:afterLines="50" w:line="240" w:lineRule="auto"/>
      <w:jc w:val="left"/>
    </w:pPr>
    <w:rPr>
      <w:rFonts w:ascii="宋体" w:hAnsi="宋体" w:cs="宋体"/>
      <w:i/>
      <w:iCs/>
      <w:noProof/>
      <w:kern w:val="0"/>
    </w:rPr>
  </w:style>
  <w:style w:type="paragraph" w:customStyle="1" w:styleId="cmqb0">
    <w:name w:val="cmqb表格正文"/>
    <w:rsid w:val="00493440"/>
    <w:rPr>
      <w:rFonts w:ascii="宋体" w:hAnsi="宋体" w:cs="宋体"/>
      <w:noProof/>
      <w:sz w:val="21"/>
      <w:szCs w:val="21"/>
    </w:rPr>
  </w:style>
  <w:style w:type="table" w:customStyle="1" w:styleId="cmqb1">
    <w:name w:val="cmqb表格"/>
    <w:basedOn w:val="aa"/>
    <w:rsid w:val="00493440"/>
    <w:rPr>
      <w:sz w:val="21"/>
    </w:rPr>
    <w:tblPr>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trPr>
      <w:jc w:val="center"/>
    </w:trPr>
    <w:tblStylePr w:type="firstRow">
      <w:rPr>
        <w:rFonts w:eastAsia="宋体"/>
        <w:b/>
        <w:sz w:val="21"/>
      </w:rPr>
    </w:tblStylePr>
  </w:style>
  <w:style w:type="paragraph" w:customStyle="1" w:styleId="ZT">
    <w:name w:val="ZT"/>
    <w:rsid w:val="00493440"/>
    <w:pPr>
      <w:framePr w:wrap="notBeside" w:hAnchor="margin" w:yAlign="center"/>
      <w:widowControl w:val="0"/>
      <w:spacing w:line="240" w:lineRule="atLeast"/>
      <w:jc w:val="right"/>
    </w:pPr>
    <w:rPr>
      <w:rFonts w:ascii="Arial" w:eastAsia="Batang" w:hAnsi="Arial"/>
      <w:b/>
      <w:sz w:val="34"/>
      <w:lang w:val="en-GB" w:eastAsia="en-US"/>
    </w:rPr>
  </w:style>
  <w:style w:type="paragraph" w:customStyle="1" w:styleId="affff8">
    <w:name w:val="缺省文本"/>
    <w:basedOn w:val="a8"/>
    <w:rsid w:val="00493440"/>
    <w:pPr>
      <w:tabs>
        <w:tab w:val="left" w:pos="176"/>
      </w:tabs>
      <w:autoSpaceDE w:val="0"/>
      <w:autoSpaceDN w:val="0"/>
      <w:adjustRightInd w:val="0"/>
      <w:ind w:left="360" w:right="210" w:firstLineChars="0" w:firstLine="0"/>
    </w:pPr>
    <w:rPr>
      <w:rFonts w:ascii="Arial" w:hAnsi="Arial"/>
      <w:kern w:val="0"/>
      <w:szCs w:val="21"/>
    </w:rPr>
  </w:style>
  <w:style w:type="paragraph" w:styleId="HTML">
    <w:name w:val="HTML Preformatted"/>
    <w:basedOn w:val="a8"/>
    <w:link w:val="HTMLChar"/>
    <w:uiPriority w:val="99"/>
    <w:rsid w:val="00493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kern w:val="0"/>
      <w:sz w:val="24"/>
      <w:szCs w:val="24"/>
    </w:rPr>
  </w:style>
  <w:style w:type="character" w:customStyle="1" w:styleId="HTMLChar">
    <w:name w:val="HTML 预设格式 Char"/>
    <w:basedOn w:val="a9"/>
    <w:link w:val="HTML"/>
    <w:uiPriority w:val="99"/>
    <w:rsid w:val="00493440"/>
    <w:rPr>
      <w:rFonts w:ascii="宋体" w:hAnsi="宋体"/>
      <w:sz w:val="24"/>
      <w:szCs w:val="24"/>
    </w:rPr>
  </w:style>
  <w:style w:type="paragraph" w:customStyle="1" w:styleId="affff9">
    <w:name w:val="二级条标题"/>
    <w:basedOn w:val="a8"/>
    <w:next w:val="aff4"/>
    <w:rsid w:val="00493440"/>
    <w:pPr>
      <w:widowControl/>
      <w:spacing w:line="240" w:lineRule="auto"/>
      <w:ind w:firstLineChars="0" w:firstLine="0"/>
      <w:outlineLvl w:val="3"/>
    </w:pPr>
    <w:rPr>
      <w:rFonts w:ascii="黑体" w:eastAsia="黑体"/>
      <w:kern w:val="0"/>
    </w:rPr>
  </w:style>
  <w:style w:type="paragraph" w:customStyle="1" w:styleId="affffa">
    <w:name w:val="一级条标题"/>
    <w:basedOn w:val="a4"/>
    <w:next w:val="aff4"/>
    <w:rsid w:val="00493440"/>
    <w:pPr>
      <w:numPr>
        <w:numId w:val="0"/>
      </w:numPr>
      <w:spacing w:beforeLines="0" w:afterLines="0"/>
      <w:jc w:val="both"/>
      <w:outlineLvl w:val="2"/>
    </w:pPr>
    <w:rPr>
      <w:snapToGrid/>
    </w:rPr>
  </w:style>
  <w:style w:type="paragraph" w:customStyle="1" w:styleId="CharChar2Char">
    <w:name w:val="Char Char2 Char"/>
    <w:basedOn w:val="a8"/>
    <w:rsid w:val="00493440"/>
    <w:pPr>
      <w:keepNext/>
      <w:autoSpaceDE w:val="0"/>
      <w:autoSpaceDN w:val="0"/>
      <w:adjustRightInd w:val="0"/>
      <w:snapToGrid w:val="0"/>
      <w:spacing w:line="300" w:lineRule="auto"/>
      <w:ind w:firstLineChars="0" w:firstLine="0"/>
      <w:jc w:val="left"/>
    </w:pPr>
    <w:rPr>
      <w:kern w:val="0"/>
      <w:szCs w:val="21"/>
    </w:rPr>
  </w:style>
  <w:style w:type="paragraph" w:customStyle="1" w:styleId="affffb">
    <w:name w:val="标准书眉一"/>
    <w:rsid w:val="00493440"/>
    <w:pPr>
      <w:jc w:val="both"/>
    </w:pPr>
  </w:style>
  <w:style w:type="paragraph" w:customStyle="1" w:styleId="affffc">
    <w:name w:val="三级条标题"/>
    <w:basedOn w:val="affff9"/>
    <w:next w:val="aff4"/>
    <w:rsid w:val="00493440"/>
    <w:pPr>
      <w:outlineLvl w:val="4"/>
    </w:pPr>
  </w:style>
  <w:style w:type="paragraph" w:customStyle="1" w:styleId="affffd">
    <w:name w:val="数字编号列项（二级）"/>
    <w:rsid w:val="00493440"/>
    <w:pPr>
      <w:ind w:leftChars="400" w:left="1260" w:hangingChars="200" w:hanging="420"/>
      <w:jc w:val="both"/>
    </w:pPr>
    <w:rPr>
      <w:rFonts w:ascii="宋体"/>
      <w:sz w:val="21"/>
    </w:rPr>
  </w:style>
  <w:style w:type="paragraph" w:customStyle="1" w:styleId="affffe">
    <w:name w:val="四级条标题"/>
    <w:basedOn w:val="affffc"/>
    <w:next w:val="aff4"/>
    <w:rsid w:val="00493440"/>
    <w:pPr>
      <w:outlineLvl w:val="5"/>
    </w:pPr>
  </w:style>
  <w:style w:type="paragraph" w:customStyle="1" w:styleId="afffff">
    <w:name w:val="无标题条"/>
    <w:next w:val="aff4"/>
    <w:rsid w:val="00493440"/>
    <w:pPr>
      <w:jc w:val="both"/>
    </w:pPr>
    <w:rPr>
      <w:sz w:val="21"/>
    </w:rPr>
  </w:style>
  <w:style w:type="paragraph" w:customStyle="1" w:styleId="afffff0">
    <w:name w:val="五级条标题"/>
    <w:basedOn w:val="affffe"/>
    <w:next w:val="aff4"/>
    <w:rsid w:val="00493440"/>
    <w:pPr>
      <w:outlineLvl w:val="6"/>
    </w:pPr>
  </w:style>
  <w:style w:type="paragraph" w:customStyle="1" w:styleId="B1">
    <w:name w:val="B1"/>
    <w:basedOn w:val="affb"/>
    <w:rsid w:val="00493440"/>
    <w:pPr>
      <w:tabs>
        <w:tab w:val="clear" w:pos="425"/>
      </w:tabs>
      <w:overflowPunct w:val="0"/>
      <w:autoSpaceDE w:val="0"/>
      <w:autoSpaceDN w:val="0"/>
      <w:snapToGrid/>
      <w:spacing w:beforeLines="0" w:afterLines="0" w:line="240" w:lineRule="auto"/>
      <w:ind w:left="568" w:hanging="284"/>
      <w:jc w:val="left"/>
      <w:textAlignment w:val="baseline"/>
    </w:pPr>
    <w:rPr>
      <w:rFonts w:ascii="Times New Roman" w:hAnsi="Times New Roman"/>
      <w:sz w:val="20"/>
      <w:szCs w:val="24"/>
      <w:lang w:val="en-GB"/>
    </w:rPr>
  </w:style>
  <w:style w:type="paragraph" w:customStyle="1" w:styleId="B20">
    <w:name w:val="B2"/>
    <w:basedOn w:val="2b"/>
    <w:rsid w:val="00493440"/>
    <w:pPr>
      <w:widowControl/>
      <w:overflowPunct w:val="0"/>
      <w:autoSpaceDE w:val="0"/>
      <w:autoSpaceDN w:val="0"/>
      <w:adjustRightInd w:val="0"/>
      <w:spacing w:after="180"/>
      <w:ind w:leftChars="0" w:left="851" w:firstLineChars="0" w:hanging="284"/>
      <w:jc w:val="left"/>
      <w:textAlignment w:val="baseline"/>
    </w:pPr>
    <w:rPr>
      <w:kern w:val="0"/>
      <w:sz w:val="20"/>
      <w:lang w:val="en-GB"/>
    </w:rPr>
  </w:style>
  <w:style w:type="paragraph" w:styleId="2b">
    <w:name w:val="List 2"/>
    <w:basedOn w:val="a8"/>
    <w:rsid w:val="00493440"/>
    <w:pPr>
      <w:spacing w:line="240" w:lineRule="auto"/>
      <w:ind w:leftChars="200" w:left="100" w:hangingChars="200" w:hanging="200"/>
    </w:pPr>
    <w:rPr>
      <w:szCs w:val="24"/>
    </w:rPr>
  </w:style>
  <w:style w:type="paragraph" w:customStyle="1" w:styleId="afffff1">
    <w:name w:val="发布日期"/>
    <w:rsid w:val="00493440"/>
    <w:pPr>
      <w:framePr w:w="4000" w:h="473" w:hRule="exact" w:hSpace="180" w:vSpace="180" w:wrap="around" w:hAnchor="margin" w:y="13511" w:anchorLock="1"/>
    </w:pPr>
    <w:rPr>
      <w:rFonts w:eastAsia="黑体"/>
      <w:sz w:val="28"/>
    </w:rPr>
  </w:style>
  <w:style w:type="paragraph" w:customStyle="1" w:styleId="CharCharCharCharCharChar1CharCharCharChar">
    <w:name w:val="Char Char Char Char Char Char1 Char Char Char Char"/>
    <w:basedOn w:val="a8"/>
    <w:autoRedefine/>
    <w:rsid w:val="00493440"/>
    <w:rPr>
      <w:kern w:val="0"/>
    </w:rPr>
  </w:style>
  <w:style w:type="paragraph" w:customStyle="1" w:styleId="afffff2">
    <w:name w:val="表格文本"/>
    <w:rsid w:val="00493440"/>
    <w:pPr>
      <w:tabs>
        <w:tab w:val="decimal" w:pos="0"/>
      </w:tabs>
    </w:pPr>
    <w:rPr>
      <w:rFonts w:ascii="Arial" w:hAnsi="Arial"/>
      <w:noProof/>
      <w:sz w:val="21"/>
      <w:szCs w:val="21"/>
    </w:rPr>
  </w:style>
  <w:style w:type="paragraph" w:customStyle="1" w:styleId="Charf2">
    <w:name w:val="表头样式 Char"/>
    <w:basedOn w:val="a8"/>
    <w:link w:val="CharChar0"/>
    <w:rsid w:val="00493440"/>
    <w:pPr>
      <w:keepNext/>
      <w:autoSpaceDE w:val="0"/>
      <w:autoSpaceDN w:val="0"/>
      <w:adjustRightInd w:val="0"/>
      <w:spacing w:line="240" w:lineRule="auto"/>
      <w:ind w:firstLineChars="0" w:firstLine="0"/>
      <w:jc w:val="center"/>
    </w:pPr>
    <w:rPr>
      <w:rFonts w:ascii="Arial" w:hAnsi="Arial"/>
      <w:b/>
      <w:kern w:val="0"/>
      <w:szCs w:val="21"/>
    </w:rPr>
  </w:style>
  <w:style w:type="character" w:customStyle="1" w:styleId="CharChar0">
    <w:name w:val="表头样式 Char Char"/>
    <w:link w:val="Charf2"/>
    <w:rsid w:val="00493440"/>
    <w:rPr>
      <w:rFonts w:ascii="Arial" w:hAnsi="Arial"/>
      <w:b/>
      <w:sz w:val="21"/>
      <w:szCs w:val="21"/>
    </w:rPr>
  </w:style>
  <w:style w:type="paragraph" w:customStyle="1" w:styleId="ParaCharCharCharCharCharCharCharCharCharChar">
    <w:name w:val="默认段落字体 Para Char Char Char Char Char Char Char Char Char Char"/>
    <w:basedOn w:val="ac"/>
    <w:next w:val="a8"/>
    <w:autoRedefine/>
    <w:rsid w:val="00493440"/>
    <w:pPr>
      <w:adjustRightInd w:val="0"/>
      <w:spacing w:line="436" w:lineRule="exact"/>
      <w:ind w:left="357" w:firstLineChars="0" w:firstLine="0"/>
      <w:jc w:val="left"/>
      <w:outlineLvl w:val="3"/>
    </w:pPr>
    <w:rPr>
      <w:rFonts w:ascii="Tahoma" w:hAnsi="Tahoma"/>
      <w:b/>
      <w:sz w:val="24"/>
      <w:szCs w:val="24"/>
    </w:rPr>
  </w:style>
  <w:style w:type="paragraph" w:customStyle="1" w:styleId="EW">
    <w:name w:val="EW"/>
    <w:basedOn w:val="a8"/>
    <w:rsid w:val="00493440"/>
    <w:pPr>
      <w:keepLines/>
      <w:widowControl/>
      <w:spacing w:line="240" w:lineRule="auto"/>
      <w:ind w:left="1702" w:firstLineChars="0" w:hanging="1418"/>
      <w:jc w:val="left"/>
    </w:pPr>
    <w:rPr>
      <w:kern w:val="0"/>
      <w:sz w:val="20"/>
      <w:lang w:val="en-GB" w:eastAsia="en-US"/>
    </w:rPr>
  </w:style>
  <w:style w:type="paragraph" w:customStyle="1" w:styleId="EX">
    <w:name w:val="EX"/>
    <w:basedOn w:val="a8"/>
    <w:rsid w:val="00493440"/>
    <w:pPr>
      <w:keepLines/>
      <w:widowControl/>
      <w:spacing w:after="180" w:line="240" w:lineRule="auto"/>
      <w:ind w:left="1702" w:firstLineChars="0" w:hanging="1418"/>
      <w:jc w:val="left"/>
    </w:pPr>
    <w:rPr>
      <w:kern w:val="0"/>
      <w:sz w:val="20"/>
      <w:lang w:val="en-GB" w:eastAsia="en-US"/>
    </w:rPr>
  </w:style>
  <w:style w:type="paragraph" w:customStyle="1" w:styleId="NF">
    <w:name w:val="NF"/>
    <w:basedOn w:val="a8"/>
    <w:rsid w:val="00493440"/>
    <w:pPr>
      <w:keepNext/>
      <w:keepLines/>
      <w:widowControl/>
      <w:spacing w:line="240" w:lineRule="auto"/>
      <w:ind w:left="1135" w:firstLineChars="0" w:hanging="851"/>
      <w:jc w:val="left"/>
    </w:pPr>
    <w:rPr>
      <w:rFonts w:ascii="Arial" w:hAnsi="Arial"/>
      <w:kern w:val="0"/>
      <w:sz w:val="18"/>
      <w:lang w:val="en-GB" w:eastAsia="en-US"/>
    </w:rPr>
  </w:style>
  <w:style w:type="paragraph" w:customStyle="1" w:styleId="TF">
    <w:name w:val="TF"/>
    <w:basedOn w:val="a8"/>
    <w:rsid w:val="00493440"/>
    <w:pPr>
      <w:keepLines/>
      <w:widowControl/>
      <w:spacing w:after="240" w:line="240" w:lineRule="auto"/>
      <w:ind w:firstLineChars="0" w:firstLine="0"/>
      <w:jc w:val="center"/>
    </w:pPr>
    <w:rPr>
      <w:rFonts w:ascii="Arial" w:hAnsi="Arial"/>
      <w:b/>
      <w:kern w:val="0"/>
      <w:sz w:val="20"/>
      <w:lang w:val="en-GB" w:eastAsia="en-US"/>
    </w:rPr>
  </w:style>
  <w:style w:type="paragraph" w:customStyle="1" w:styleId="afffff3">
    <w:name w:val="表格列标题"/>
    <w:basedOn w:val="a8"/>
    <w:rsid w:val="00493440"/>
    <w:pPr>
      <w:keepNext/>
      <w:autoSpaceDE w:val="0"/>
      <w:autoSpaceDN w:val="0"/>
      <w:adjustRightInd w:val="0"/>
      <w:spacing w:line="240" w:lineRule="auto"/>
      <w:ind w:firstLineChars="0" w:firstLine="0"/>
      <w:jc w:val="center"/>
    </w:pPr>
    <w:rPr>
      <w:b/>
      <w:kern w:val="0"/>
    </w:rPr>
  </w:style>
  <w:style w:type="paragraph" w:customStyle="1" w:styleId="afffff4">
    <w:name w:val="备注说明"/>
    <w:basedOn w:val="a8"/>
    <w:rsid w:val="00493440"/>
    <w:pPr>
      <w:keepNext/>
      <w:autoSpaceDE w:val="0"/>
      <w:autoSpaceDN w:val="0"/>
      <w:adjustRightInd w:val="0"/>
      <w:ind w:left="1134" w:firstLineChars="0" w:firstLine="0"/>
    </w:pPr>
    <w:rPr>
      <w:rFonts w:eastAsia="楷体_GB2312"/>
      <w:kern w:val="0"/>
    </w:rPr>
  </w:style>
  <w:style w:type="paragraph" w:customStyle="1" w:styleId="afffff5">
    <w:name w:val="章节标题"/>
    <w:basedOn w:val="a8"/>
    <w:rsid w:val="00493440"/>
    <w:pPr>
      <w:keepNext/>
      <w:tabs>
        <w:tab w:val="left" w:pos="0"/>
      </w:tabs>
      <w:autoSpaceDE w:val="0"/>
      <w:autoSpaceDN w:val="0"/>
      <w:adjustRightInd w:val="0"/>
      <w:spacing w:before="300" w:after="300" w:line="240" w:lineRule="auto"/>
      <w:ind w:firstLineChars="0" w:firstLine="0"/>
      <w:jc w:val="center"/>
    </w:pPr>
    <w:rPr>
      <w:rFonts w:ascii="Arial" w:eastAsia="黑体" w:hAnsi="Arial" w:cs="Arial"/>
      <w:kern w:val="0"/>
      <w:sz w:val="30"/>
    </w:rPr>
  </w:style>
  <w:style w:type="paragraph" w:customStyle="1" w:styleId="afffff6">
    <w:name w:val="表号去除自动编号"/>
    <w:basedOn w:val="a8"/>
    <w:rsid w:val="00493440"/>
    <w:pPr>
      <w:keepNext/>
      <w:autoSpaceDE w:val="0"/>
      <w:autoSpaceDN w:val="0"/>
      <w:adjustRightInd w:val="0"/>
      <w:ind w:firstLineChars="0" w:firstLine="0"/>
      <w:jc w:val="center"/>
    </w:pPr>
    <w:rPr>
      <w:rFonts w:ascii="宋体" w:hAnsi="宋体"/>
      <w:kern w:val="0"/>
    </w:rPr>
  </w:style>
  <w:style w:type="paragraph" w:customStyle="1" w:styleId="afffff7">
    <w:name w:val="代码样式"/>
    <w:basedOn w:val="a8"/>
    <w:rsid w:val="00493440"/>
    <w:pPr>
      <w:keepNext/>
      <w:widowControl/>
      <w:autoSpaceDE w:val="0"/>
      <w:autoSpaceDN w:val="0"/>
      <w:adjustRightInd w:val="0"/>
      <w:spacing w:line="240" w:lineRule="auto"/>
      <w:ind w:left="482" w:firstLineChars="0" w:firstLine="0"/>
      <w:jc w:val="left"/>
    </w:pPr>
    <w:rPr>
      <w:rFonts w:ascii="Courier New" w:hAnsi="Courier New" w:cs="Courier New"/>
      <w:kern w:val="0"/>
      <w:sz w:val="18"/>
      <w:szCs w:val="18"/>
    </w:rPr>
  </w:style>
  <w:style w:type="paragraph" w:customStyle="1" w:styleId="afffff8">
    <w:name w:val="参考资料清单"/>
    <w:basedOn w:val="a8"/>
    <w:rsid w:val="00493440"/>
    <w:pPr>
      <w:keepNext/>
      <w:autoSpaceDE w:val="0"/>
      <w:autoSpaceDN w:val="0"/>
      <w:adjustRightInd w:val="0"/>
      <w:ind w:firstLineChars="0" w:firstLine="0"/>
    </w:pPr>
    <w:rPr>
      <w:rFonts w:ascii="Arial" w:hAnsi="Arial"/>
      <w:kern w:val="0"/>
      <w:szCs w:val="21"/>
    </w:rPr>
  </w:style>
  <w:style w:type="paragraph" w:customStyle="1" w:styleId="afffff9">
    <w:name w:val="图号去除自动编号"/>
    <w:basedOn w:val="a8"/>
    <w:rsid w:val="00493440"/>
    <w:pPr>
      <w:keepNext/>
      <w:autoSpaceDE w:val="0"/>
      <w:autoSpaceDN w:val="0"/>
      <w:adjustRightInd w:val="0"/>
      <w:spacing w:before="105"/>
      <w:ind w:firstLineChars="0" w:firstLine="425"/>
      <w:jc w:val="center"/>
    </w:pPr>
    <w:rPr>
      <w:kern w:val="0"/>
    </w:rPr>
  </w:style>
  <w:style w:type="paragraph" w:customStyle="1" w:styleId="afffffa">
    <w:name w:val="项目符号"/>
    <w:basedOn w:val="a8"/>
    <w:rsid w:val="00493440"/>
    <w:pPr>
      <w:keepNext/>
      <w:autoSpaceDE w:val="0"/>
      <w:autoSpaceDN w:val="0"/>
      <w:adjustRightInd w:val="0"/>
      <w:ind w:firstLineChars="0" w:firstLine="0"/>
      <w:jc w:val="left"/>
    </w:pPr>
    <w:rPr>
      <w:kern w:val="0"/>
    </w:rPr>
  </w:style>
  <w:style w:type="paragraph" w:customStyle="1" w:styleId="afffffb">
    <w:name w:val="表号"/>
    <w:basedOn w:val="a8"/>
    <w:next w:val="affff"/>
    <w:rsid w:val="00493440"/>
    <w:pPr>
      <w:keepNext/>
      <w:keepLines/>
      <w:autoSpaceDE w:val="0"/>
      <w:autoSpaceDN w:val="0"/>
      <w:adjustRightInd w:val="0"/>
      <w:ind w:firstLineChars="0" w:firstLine="0"/>
      <w:jc w:val="center"/>
    </w:pPr>
    <w:rPr>
      <w:rFonts w:ascii="Arial" w:hAnsi="Arial"/>
      <w:kern w:val="0"/>
      <w:sz w:val="18"/>
      <w:szCs w:val="18"/>
    </w:rPr>
  </w:style>
  <w:style w:type="paragraph" w:customStyle="1" w:styleId="afffffc">
    <w:name w:val="页脚样式"/>
    <w:basedOn w:val="a8"/>
    <w:rsid w:val="00493440"/>
    <w:pPr>
      <w:keepNext/>
      <w:autoSpaceDE w:val="0"/>
      <w:autoSpaceDN w:val="0"/>
      <w:adjustRightInd w:val="0"/>
      <w:ind w:firstLineChars="0" w:firstLine="0"/>
      <w:jc w:val="left"/>
    </w:pPr>
    <w:rPr>
      <w:kern w:val="0"/>
      <w:sz w:val="18"/>
    </w:rPr>
  </w:style>
  <w:style w:type="paragraph" w:customStyle="1" w:styleId="WordPro">
    <w:name w:val="图表目录(WordPro)"/>
    <w:basedOn w:val="a8"/>
    <w:rsid w:val="00493440"/>
    <w:pPr>
      <w:keepNext/>
      <w:autoSpaceDE w:val="0"/>
      <w:autoSpaceDN w:val="0"/>
      <w:adjustRightInd w:val="0"/>
      <w:spacing w:before="300" w:after="150"/>
      <w:ind w:firstLineChars="0" w:firstLine="0"/>
      <w:jc w:val="center"/>
    </w:pPr>
    <w:rPr>
      <w:rFonts w:ascii="黑体" w:eastAsia="黑体"/>
      <w:kern w:val="0"/>
      <w:sz w:val="30"/>
    </w:rPr>
  </w:style>
  <w:style w:type="paragraph" w:customStyle="1" w:styleId="afffffd">
    <w:name w:val="封面华为技术"/>
    <w:basedOn w:val="a8"/>
    <w:rsid w:val="00493440"/>
    <w:pPr>
      <w:keepNext/>
      <w:autoSpaceDE w:val="0"/>
      <w:autoSpaceDN w:val="0"/>
      <w:adjustRightInd w:val="0"/>
      <w:ind w:firstLineChars="0" w:firstLine="0"/>
      <w:jc w:val="center"/>
    </w:pPr>
    <w:rPr>
      <w:rFonts w:ascii="Arial" w:eastAsia="黑体" w:hAnsi="Arial"/>
      <w:kern w:val="0"/>
      <w:sz w:val="32"/>
      <w:szCs w:val="32"/>
    </w:rPr>
  </w:style>
  <w:style w:type="paragraph" w:customStyle="1" w:styleId="afffffe">
    <w:name w:val="脚注"/>
    <w:basedOn w:val="a8"/>
    <w:rsid w:val="00493440"/>
    <w:pPr>
      <w:keepNext/>
      <w:autoSpaceDE w:val="0"/>
      <w:autoSpaceDN w:val="0"/>
      <w:adjustRightInd w:val="0"/>
      <w:spacing w:after="90" w:line="240" w:lineRule="auto"/>
      <w:ind w:firstLineChars="0" w:firstLine="0"/>
      <w:jc w:val="left"/>
    </w:pPr>
    <w:rPr>
      <w:kern w:val="0"/>
      <w:sz w:val="18"/>
    </w:rPr>
  </w:style>
  <w:style w:type="paragraph" w:customStyle="1" w:styleId="affffff">
    <w:name w:val="页眉密级样式"/>
    <w:basedOn w:val="a8"/>
    <w:rsid w:val="00493440"/>
    <w:pPr>
      <w:keepNext/>
      <w:autoSpaceDE w:val="0"/>
      <w:autoSpaceDN w:val="0"/>
      <w:adjustRightInd w:val="0"/>
      <w:spacing w:line="240" w:lineRule="auto"/>
      <w:ind w:firstLineChars="0" w:firstLine="0"/>
      <w:jc w:val="right"/>
    </w:pPr>
    <w:rPr>
      <w:kern w:val="0"/>
      <w:sz w:val="18"/>
    </w:rPr>
  </w:style>
  <w:style w:type="paragraph" w:customStyle="1" w:styleId="Charf3">
    <w:name w:val="编写建议 Char"/>
    <w:basedOn w:val="a8"/>
    <w:link w:val="CharChar6"/>
    <w:rsid w:val="00493440"/>
    <w:pPr>
      <w:keepNext/>
      <w:autoSpaceDE w:val="0"/>
      <w:autoSpaceDN w:val="0"/>
      <w:adjustRightInd w:val="0"/>
      <w:jc w:val="left"/>
    </w:pPr>
    <w:rPr>
      <w:i/>
      <w:color w:val="0000FF"/>
      <w:kern w:val="0"/>
    </w:rPr>
  </w:style>
  <w:style w:type="character" w:customStyle="1" w:styleId="CharChar6">
    <w:name w:val="编写建议 Char Char"/>
    <w:link w:val="Charf3"/>
    <w:rsid w:val="00493440"/>
    <w:rPr>
      <w:i/>
      <w:color w:val="0000FF"/>
      <w:sz w:val="21"/>
    </w:rPr>
  </w:style>
  <w:style w:type="paragraph" w:customStyle="1" w:styleId="affffff0">
    <w:name w:val="封面表格文本"/>
    <w:basedOn w:val="a8"/>
    <w:rsid w:val="00493440"/>
    <w:pPr>
      <w:keepNext/>
      <w:autoSpaceDE w:val="0"/>
      <w:autoSpaceDN w:val="0"/>
      <w:adjustRightInd w:val="0"/>
      <w:spacing w:line="240" w:lineRule="auto"/>
      <w:ind w:firstLineChars="0" w:firstLine="0"/>
      <w:jc w:val="center"/>
    </w:pPr>
    <w:rPr>
      <w:rFonts w:ascii="Arial" w:hAnsi="Arial"/>
      <w:kern w:val="0"/>
      <w:szCs w:val="21"/>
    </w:rPr>
  </w:style>
  <w:style w:type="paragraph" w:customStyle="1" w:styleId="affffff1">
    <w:name w:val="封面文档标题"/>
    <w:basedOn w:val="a8"/>
    <w:rsid w:val="00493440"/>
    <w:pPr>
      <w:keepNext/>
      <w:autoSpaceDE w:val="0"/>
      <w:autoSpaceDN w:val="0"/>
      <w:adjustRightInd w:val="0"/>
      <w:ind w:firstLineChars="0" w:firstLine="0"/>
      <w:jc w:val="center"/>
    </w:pPr>
    <w:rPr>
      <w:rFonts w:ascii="Arial" w:eastAsia="黑体" w:hAnsi="Arial"/>
      <w:bCs/>
      <w:kern w:val="0"/>
      <w:sz w:val="44"/>
      <w:szCs w:val="44"/>
    </w:rPr>
  </w:style>
  <w:style w:type="paragraph" w:customStyle="1" w:styleId="affffff2">
    <w:name w:val="目录页编号文本样式"/>
    <w:basedOn w:val="a8"/>
    <w:rsid w:val="00493440"/>
    <w:pPr>
      <w:keepNext/>
      <w:autoSpaceDE w:val="0"/>
      <w:autoSpaceDN w:val="0"/>
      <w:adjustRightInd w:val="0"/>
      <w:spacing w:line="240" w:lineRule="auto"/>
      <w:ind w:firstLineChars="0" w:firstLine="0"/>
      <w:jc w:val="right"/>
    </w:pPr>
    <w:rPr>
      <w:kern w:val="0"/>
    </w:rPr>
  </w:style>
  <w:style w:type="paragraph" w:customStyle="1" w:styleId="affffff3">
    <w:name w:val="页眉文档名称样式"/>
    <w:basedOn w:val="a8"/>
    <w:rsid w:val="00493440"/>
    <w:pPr>
      <w:keepNext/>
      <w:autoSpaceDE w:val="0"/>
      <w:autoSpaceDN w:val="0"/>
      <w:adjustRightInd w:val="0"/>
      <w:spacing w:line="240" w:lineRule="auto"/>
      <w:ind w:firstLineChars="0" w:firstLine="0"/>
      <w:jc w:val="left"/>
    </w:pPr>
    <w:rPr>
      <w:kern w:val="0"/>
      <w:sz w:val="18"/>
    </w:rPr>
  </w:style>
  <w:style w:type="paragraph" w:customStyle="1" w:styleId="WordPro0">
    <w:name w:val="正文首行缩进(WordPro)"/>
    <w:basedOn w:val="a8"/>
    <w:rsid w:val="00493440"/>
    <w:pPr>
      <w:keepNext/>
      <w:autoSpaceDE w:val="0"/>
      <w:autoSpaceDN w:val="0"/>
      <w:adjustRightInd w:val="0"/>
      <w:ind w:left="1134" w:firstLineChars="0" w:firstLine="0"/>
    </w:pPr>
    <w:rPr>
      <w:kern w:val="0"/>
    </w:rPr>
  </w:style>
  <w:style w:type="paragraph" w:customStyle="1" w:styleId="affffff4">
    <w:name w:val="关键词"/>
    <w:basedOn w:val="affffff5"/>
    <w:rsid w:val="00493440"/>
  </w:style>
  <w:style w:type="paragraph" w:customStyle="1" w:styleId="affffff5">
    <w:name w:val="摘要"/>
    <w:basedOn w:val="a8"/>
    <w:rsid w:val="00493440"/>
    <w:pPr>
      <w:keepNext/>
      <w:widowControl/>
      <w:tabs>
        <w:tab w:val="left" w:pos="907"/>
      </w:tabs>
      <w:autoSpaceDE w:val="0"/>
      <w:autoSpaceDN w:val="0"/>
      <w:adjustRightInd w:val="0"/>
      <w:ind w:left="879" w:firstLineChars="0" w:hanging="879"/>
    </w:pPr>
    <w:rPr>
      <w:rFonts w:ascii="Arial" w:hAnsi="Arial"/>
      <w:b/>
      <w:kern w:val="0"/>
      <w:szCs w:val="21"/>
    </w:rPr>
  </w:style>
  <w:style w:type="paragraph" w:customStyle="1" w:styleId="affffff6">
    <w:name w:val="修订记录"/>
    <w:basedOn w:val="a8"/>
    <w:rsid w:val="00493440"/>
    <w:pPr>
      <w:keepNext/>
      <w:widowControl/>
      <w:autoSpaceDE w:val="0"/>
      <w:autoSpaceDN w:val="0"/>
      <w:adjustRightInd w:val="0"/>
      <w:spacing w:before="300" w:after="150"/>
      <w:ind w:firstLineChars="0" w:firstLine="0"/>
      <w:jc w:val="center"/>
    </w:pPr>
    <w:rPr>
      <w:rFonts w:ascii="Arial" w:eastAsia="黑体" w:hAnsi="Arial"/>
      <w:kern w:val="0"/>
      <w:sz w:val="32"/>
      <w:szCs w:val="32"/>
    </w:rPr>
  </w:style>
  <w:style w:type="paragraph" w:customStyle="1" w:styleId="affffff7">
    <w:name w:val="目录"/>
    <w:basedOn w:val="a8"/>
    <w:rsid w:val="00493440"/>
    <w:pPr>
      <w:keepNext/>
      <w:autoSpaceDE w:val="0"/>
      <w:autoSpaceDN w:val="0"/>
      <w:spacing w:before="480" w:after="360" w:line="240" w:lineRule="auto"/>
      <w:ind w:firstLineChars="0" w:firstLine="0"/>
      <w:jc w:val="center"/>
    </w:pPr>
    <w:rPr>
      <w:rFonts w:ascii="Arial" w:eastAsia="黑体" w:hAnsi="Arial"/>
      <w:kern w:val="0"/>
      <w:sz w:val="32"/>
      <w:szCs w:val="32"/>
    </w:rPr>
  </w:style>
  <w:style w:type="paragraph" w:customStyle="1" w:styleId="affffff8">
    <w:name w:val="图号"/>
    <w:basedOn w:val="a8"/>
    <w:link w:val="Charf4"/>
    <w:rsid w:val="00493440"/>
    <w:pPr>
      <w:keepNext/>
      <w:autoSpaceDE w:val="0"/>
      <w:autoSpaceDN w:val="0"/>
      <w:adjustRightInd w:val="0"/>
      <w:spacing w:before="105"/>
      <w:ind w:firstLineChars="0" w:firstLine="0"/>
      <w:jc w:val="center"/>
    </w:pPr>
    <w:rPr>
      <w:rFonts w:ascii="Arial" w:hAnsi="Arial"/>
      <w:kern w:val="0"/>
      <w:sz w:val="18"/>
      <w:szCs w:val="18"/>
    </w:rPr>
  </w:style>
  <w:style w:type="paragraph" w:customStyle="1" w:styleId="affffff9">
    <w:name w:val="文档标题"/>
    <w:basedOn w:val="a8"/>
    <w:rsid w:val="00493440"/>
    <w:pPr>
      <w:keepNext/>
      <w:tabs>
        <w:tab w:val="left" w:pos="0"/>
      </w:tabs>
      <w:autoSpaceDE w:val="0"/>
      <w:autoSpaceDN w:val="0"/>
      <w:adjustRightInd w:val="0"/>
      <w:spacing w:before="300" w:after="300" w:line="240" w:lineRule="auto"/>
      <w:ind w:firstLineChars="0" w:firstLine="0"/>
      <w:jc w:val="center"/>
    </w:pPr>
    <w:rPr>
      <w:rFonts w:ascii="Arial" w:eastAsia="黑体" w:hAnsi="Arial"/>
      <w:kern w:val="0"/>
      <w:sz w:val="32"/>
      <w:szCs w:val="32"/>
    </w:rPr>
  </w:style>
  <w:style w:type="paragraph" w:customStyle="1" w:styleId="affffffa">
    <w:name w:val="参考资料清单+倾斜+蓝色"/>
    <w:basedOn w:val="a8"/>
    <w:rsid w:val="00493440"/>
    <w:pPr>
      <w:keepNext/>
      <w:autoSpaceDE w:val="0"/>
      <w:autoSpaceDN w:val="0"/>
      <w:adjustRightInd w:val="0"/>
      <w:ind w:firstLineChars="0" w:firstLine="0"/>
    </w:pPr>
    <w:rPr>
      <w:rFonts w:ascii="Arial" w:hAnsi="Arial"/>
      <w:i/>
      <w:iCs/>
      <w:color w:val="0000FF"/>
      <w:kern w:val="0"/>
      <w:szCs w:val="21"/>
    </w:rPr>
  </w:style>
  <w:style w:type="paragraph" w:customStyle="1" w:styleId="affffffb">
    <w:name w:val="图样式"/>
    <w:basedOn w:val="a8"/>
    <w:rsid w:val="00493440"/>
    <w:pPr>
      <w:keepNext/>
      <w:widowControl/>
      <w:autoSpaceDE w:val="0"/>
      <w:autoSpaceDN w:val="0"/>
      <w:adjustRightInd w:val="0"/>
      <w:spacing w:before="80" w:after="80"/>
      <w:ind w:firstLineChars="0" w:firstLine="0"/>
      <w:jc w:val="center"/>
    </w:pPr>
    <w:rPr>
      <w:kern w:val="0"/>
      <w:sz w:val="20"/>
    </w:rPr>
  </w:style>
  <w:style w:type="paragraph" w:customStyle="1" w:styleId="affffffc">
    <w:name w:val="注示头"/>
    <w:basedOn w:val="a8"/>
    <w:rsid w:val="00493440"/>
    <w:pPr>
      <w:keepNext/>
      <w:pBdr>
        <w:top w:val="single" w:sz="4" w:space="1" w:color="000000"/>
      </w:pBdr>
      <w:autoSpaceDE w:val="0"/>
      <w:autoSpaceDN w:val="0"/>
      <w:adjustRightInd w:val="0"/>
      <w:ind w:firstLineChars="0" w:firstLine="0"/>
    </w:pPr>
    <w:rPr>
      <w:rFonts w:ascii="Arial" w:eastAsia="黑体" w:hAnsi="Arial"/>
      <w:kern w:val="0"/>
      <w:sz w:val="18"/>
      <w:szCs w:val="21"/>
    </w:rPr>
  </w:style>
  <w:style w:type="paragraph" w:customStyle="1" w:styleId="affffffd">
    <w:name w:val="注示文本"/>
    <w:basedOn w:val="a8"/>
    <w:rsid w:val="00493440"/>
    <w:pPr>
      <w:keepNext/>
      <w:pBdr>
        <w:bottom w:val="single" w:sz="4" w:space="1" w:color="000000"/>
      </w:pBdr>
      <w:autoSpaceDE w:val="0"/>
      <w:autoSpaceDN w:val="0"/>
      <w:adjustRightInd w:val="0"/>
      <w:ind w:firstLine="360"/>
    </w:pPr>
    <w:rPr>
      <w:rFonts w:ascii="Arial" w:eastAsia="楷体_GB2312" w:hAnsi="Arial"/>
      <w:kern w:val="0"/>
      <w:sz w:val="18"/>
      <w:szCs w:val="18"/>
    </w:rPr>
  </w:style>
  <w:style w:type="paragraph" w:customStyle="1" w:styleId="Char23">
    <w:name w:val="样式 编写建议 Char + 首行缩进:  2 字符"/>
    <w:basedOn w:val="Charf3"/>
    <w:next w:val="affff"/>
    <w:rsid w:val="00493440"/>
    <w:pPr>
      <w:ind w:firstLine="420"/>
    </w:pPr>
    <w:rPr>
      <w:rFonts w:cs="宋体"/>
      <w:iCs/>
    </w:rPr>
  </w:style>
  <w:style w:type="paragraph" w:customStyle="1" w:styleId="TAH">
    <w:name w:val="TAH"/>
    <w:basedOn w:val="a8"/>
    <w:rsid w:val="00493440"/>
    <w:pPr>
      <w:keepNext/>
      <w:keepLines/>
      <w:widowControl/>
      <w:spacing w:line="240" w:lineRule="auto"/>
      <w:ind w:firstLineChars="0" w:firstLine="0"/>
      <w:jc w:val="center"/>
    </w:pPr>
    <w:rPr>
      <w:rFonts w:ascii="Arial" w:hAnsi="Arial"/>
      <w:b/>
      <w:kern w:val="0"/>
      <w:sz w:val="18"/>
      <w:lang w:val="en-GB" w:eastAsia="en-US"/>
    </w:rPr>
  </w:style>
  <w:style w:type="paragraph" w:customStyle="1" w:styleId="TH">
    <w:name w:val="TH"/>
    <w:basedOn w:val="a8"/>
    <w:link w:val="THChar"/>
    <w:rsid w:val="00493440"/>
    <w:pPr>
      <w:keepNext/>
      <w:keepLines/>
      <w:widowControl/>
      <w:spacing w:before="60" w:after="180" w:line="240" w:lineRule="auto"/>
      <w:ind w:firstLineChars="0" w:firstLine="0"/>
      <w:jc w:val="center"/>
    </w:pPr>
    <w:rPr>
      <w:rFonts w:ascii="Arial" w:hAnsi="Arial"/>
      <w:b/>
      <w:kern w:val="0"/>
      <w:sz w:val="22"/>
      <w:lang w:val="en-GB" w:eastAsia="en-US"/>
    </w:rPr>
  </w:style>
  <w:style w:type="character" w:customStyle="1" w:styleId="THChar">
    <w:name w:val="TH Char"/>
    <w:link w:val="TH"/>
    <w:rsid w:val="00493440"/>
    <w:rPr>
      <w:rFonts w:ascii="Arial" w:hAnsi="Arial"/>
      <w:b/>
      <w:sz w:val="22"/>
      <w:lang w:val="en-GB" w:eastAsia="en-US"/>
    </w:rPr>
  </w:style>
  <w:style w:type="paragraph" w:customStyle="1" w:styleId="CharCharCharCharCharChar1Char">
    <w:name w:val="Char Char Char Char Char Char1 Char"/>
    <w:basedOn w:val="a8"/>
    <w:autoRedefine/>
    <w:rsid w:val="00493440"/>
    <w:rPr>
      <w:rFonts w:ascii="Tahoma" w:hAnsi="Tahoma"/>
      <w:sz w:val="24"/>
    </w:rPr>
  </w:style>
  <w:style w:type="paragraph" w:customStyle="1" w:styleId="TAC">
    <w:name w:val="TAC"/>
    <w:basedOn w:val="TAL"/>
    <w:rsid w:val="00493440"/>
    <w:pPr>
      <w:jc w:val="center"/>
    </w:pPr>
  </w:style>
  <w:style w:type="paragraph" w:customStyle="1" w:styleId="INDENT1">
    <w:name w:val="INDENT1"/>
    <w:basedOn w:val="a8"/>
    <w:rsid w:val="00493440"/>
    <w:pPr>
      <w:widowControl/>
      <w:spacing w:after="180" w:line="240" w:lineRule="auto"/>
      <w:ind w:left="851" w:firstLineChars="0" w:firstLine="0"/>
      <w:jc w:val="left"/>
    </w:pPr>
    <w:rPr>
      <w:kern w:val="0"/>
      <w:sz w:val="20"/>
      <w:lang w:val="en-GB" w:eastAsia="en-US"/>
    </w:rPr>
  </w:style>
  <w:style w:type="paragraph" w:customStyle="1" w:styleId="catalog">
    <w:name w:val="catalog"/>
    <w:basedOn w:val="a8"/>
    <w:autoRedefine/>
    <w:rsid w:val="00493440"/>
    <w:pPr>
      <w:pageBreakBefore/>
      <w:widowControl/>
      <w:numPr>
        <w:ilvl w:val="12"/>
      </w:numPr>
      <w:autoSpaceDE w:val="0"/>
      <w:autoSpaceDN w:val="0"/>
      <w:adjustRightInd w:val="0"/>
      <w:snapToGrid w:val="0"/>
      <w:spacing w:before="300" w:after="150"/>
      <w:ind w:rightChars="5" w:right="10" w:firstLineChars="200" w:firstLine="200"/>
      <w:jc w:val="center"/>
    </w:pPr>
    <w:rPr>
      <w:rFonts w:ascii="黑体" w:eastAsia="黑体"/>
      <w:noProof/>
      <w:color w:val="FF6600"/>
      <w:kern w:val="0"/>
      <w:szCs w:val="21"/>
    </w:rPr>
  </w:style>
  <w:style w:type="paragraph" w:customStyle="1" w:styleId="catalog3">
    <w:name w:val="catalog 3"/>
    <w:basedOn w:val="a8"/>
    <w:autoRedefine/>
    <w:rsid w:val="00493440"/>
    <w:pPr>
      <w:widowControl/>
      <w:autoSpaceDE w:val="0"/>
      <w:autoSpaceDN w:val="0"/>
      <w:adjustRightInd w:val="0"/>
      <w:spacing w:line="240" w:lineRule="auto"/>
      <w:ind w:leftChars="-55" w:left="794" w:rightChars="5" w:right="10" w:firstLineChars="55" w:hanging="454"/>
    </w:pPr>
    <w:rPr>
      <w:kern w:val="0"/>
    </w:rPr>
  </w:style>
  <w:style w:type="paragraph" w:customStyle="1" w:styleId="EditorsNote">
    <w:name w:val="Editor's Note"/>
    <w:aliases w:val="EN"/>
    <w:basedOn w:val="a8"/>
    <w:rsid w:val="00493440"/>
    <w:pPr>
      <w:keepLines/>
      <w:widowControl/>
      <w:spacing w:after="180" w:line="240" w:lineRule="auto"/>
      <w:ind w:left="1135" w:firstLineChars="0" w:hanging="851"/>
      <w:jc w:val="left"/>
    </w:pPr>
    <w:rPr>
      <w:color w:val="FF0000"/>
      <w:kern w:val="0"/>
      <w:sz w:val="20"/>
      <w:lang w:val="en-GB" w:eastAsia="en-US"/>
    </w:rPr>
  </w:style>
  <w:style w:type="paragraph" w:customStyle="1" w:styleId="TAN">
    <w:name w:val="TAN"/>
    <w:basedOn w:val="TAL"/>
    <w:rsid w:val="00493440"/>
    <w:pPr>
      <w:ind w:left="851" w:hanging="851"/>
    </w:pPr>
  </w:style>
  <w:style w:type="paragraph" w:customStyle="1" w:styleId="Note">
    <w:name w:val="Note"/>
    <w:basedOn w:val="afd"/>
    <w:next w:val="afd"/>
    <w:rsid w:val="00493440"/>
    <w:pPr>
      <w:keepNext/>
      <w:widowControl/>
      <w:tabs>
        <w:tab w:val="left" w:pos="1247"/>
        <w:tab w:val="left" w:pos="1588"/>
        <w:tab w:val="left" w:pos="1928"/>
        <w:tab w:val="left" w:pos="2268"/>
        <w:tab w:val="left" w:pos="3402"/>
      </w:tabs>
      <w:spacing w:before="120" w:after="60" w:line="240" w:lineRule="auto"/>
      <w:ind w:left="1587" w:firstLineChars="0" w:hanging="680"/>
      <w:jc w:val="left"/>
    </w:pPr>
    <w:rPr>
      <w:rFonts w:ascii="Arial" w:hAnsi="Arial"/>
      <w:kern w:val="0"/>
      <w:sz w:val="20"/>
      <w:szCs w:val="24"/>
      <w:lang w:eastAsia="en-US" w:bidi="he-IL"/>
    </w:rPr>
  </w:style>
  <w:style w:type="paragraph" w:customStyle="1" w:styleId="PicLarge">
    <w:name w:val="PicLarge"/>
    <w:basedOn w:val="Pic"/>
    <w:rsid w:val="00493440"/>
    <w:pPr>
      <w:ind w:left="0"/>
    </w:pPr>
  </w:style>
  <w:style w:type="paragraph" w:customStyle="1" w:styleId="Pic">
    <w:name w:val="Pic"/>
    <w:basedOn w:val="afd"/>
    <w:next w:val="afd"/>
    <w:rsid w:val="00493440"/>
    <w:pPr>
      <w:widowControl/>
      <w:tabs>
        <w:tab w:val="left" w:pos="1247"/>
        <w:tab w:val="left" w:pos="1588"/>
        <w:tab w:val="left" w:pos="1928"/>
        <w:tab w:val="left" w:pos="2268"/>
        <w:tab w:val="left" w:pos="3402"/>
      </w:tabs>
      <w:spacing w:before="180" w:after="240" w:line="320" w:lineRule="atLeast"/>
      <w:ind w:left="907" w:firstLineChars="0" w:firstLine="0"/>
      <w:jc w:val="left"/>
    </w:pPr>
    <w:rPr>
      <w:rFonts w:ascii="Arial" w:hAnsi="Arial"/>
      <w:kern w:val="0"/>
      <w:sz w:val="22"/>
      <w:szCs w:val="24"/>
      <w:lang w:eastAsia="en-US" w:bidi="he-IL"/>
    </w:rPr>
  </w:style>
  <w:style w:type="paragraph" w:customStyle="1" w:styleId="Step">
    <w:name w:val="Step"/>
    <w:basedOn w:val="afd"/>
    <w:rsid w:val="00493440"/>
    <w:pPr>
      <w:keepLines/>
      <w:widowControl/>
      <w:tabs>
        <w:tab w:val="num" w:pos="425"/>
      </w:tabs>
      <w:spacing w:before="120" w:after="0" w:line="240" w:lineRule="auto"/>
      <w:ind w:left="425" w:firstLineChars="0" w:hanging="425"/>
      <w:jc w:val="left"/>
    </w:pPr>
    <w:rPr>
      <w:rFonts w:ascii="Arial" w:hAnsi="Arial"/>
      <w:kern w:val="0"/>
      <w:sz w:val="20"/>
      <w:szCs w:val="24"/>
      <w:lang w:eastAsia="en-US" w:bidi="he-IL"/>
    </w:rPr>
  </w:style>
  <w:style w:type="paragraph" w:customStyle="1" w:styleId="SubStep">
    <w:name w:val="SubStep"/>
    <w:basedOn w:val="afd"/>
    <w:rsid w:val="00493440"/>
    <w:pPr>
      <w:keepLines/>
      <w:widowControl/>
      <w:tabs>
        <w:tab w:val="num" w:pos="567"/>
      </w:tabs>
      <w:spacing w:before="120" w:after="0" w:line="240" w:lineRule="auto"/>
      <w:ind w:left="567" w:firstLineChars="0" w:hanging="567"/>
      <w:jc w:val="left"/>
    </w:pPr>
    <w:rPr>
      <w:rFonts w:ascii="Arial" w:hAnsi="Arial"/>
      <w:kern w:val="0"/>
      <w:sz w:val="20"/>
      <w:szCs w:val="24"/>
      <w:lang w:eastAsia="en-US" w:bidi="he-IL"/>
    </w:rPr>
  </w:style>
  <w:style w:type="paragraph" w:customStyle="1" w:styleId="TabNormal">
    <w:name w:val="TabNormal"/>
    <w:basedOn w:val="afd"/>
    <w:rsid w:val="00493440"/>
    <w:pPr>
      <w:widowControl/>
      <w:tabs>
        <w:tab w:val="left" w:pos="454"/>
        <w:tab w:val="left" w:pos="907"/>
        <w:tab w:val="left" w:pos="1247"/>
        <w:tab w:val="left" w:pos="1588"/>
        <w:tab w:val="left" w:pos="1814"/>
        <w:tab w:val="left" w:pos="1928"/>
        <w:tab w:val="left" w:pos="2268"/>
        <w:tab w:val="left" w:pos="2722"/>
        <w:tab w:val="left" w:pos="3402"/>
      </w:tabs>
      <w:spacing w:before="60" w:after="60" w:line="240" w:lineRule="auto"/>
      <w:ind w:firstLineChars="0" w:firstLine="0"/>
      <w:jc w:val="left"/>
    </w:pPr>
    <w:rPr>
      <w:rFonts w:ascii="Arial" w:hAnsi="Arial"/>
      <w:kern w:val="0"/>
      <w:sz w:val="20"/>
      <w:szCs w:val="24"/>
      <w:lang w:eastAsia="en-US" w:bidi="he-IL"/>
    </w:rPr>
  </w:style>
  <w:style w:type="paragraph" w:customStyle="1" w:styleId="TabTitle">
    <w:name w:val="TabTitle"/>
    <w:basedOn w:val="afd"/>
    <w:rsid w:val="00493440"/>
    <w:pPr>
      <w:keepNext/>
      <w:keepLines/>
      <w:widowControl/>
      <w:tabs>
        <w:tab w:val="left" w:pos="1247"/>
        <w:tab w:val="left" w:pos="1588"/>
        <w:tab w:val="left" w:pos="1928"/>
        <w:tab w:val="left" w:pos="2268"/>
        <w:tab w:val="left" w:pos="3402"/>
      </w:tabs>
      <w:spacing w:before="60" w:after="60" w:line="240" w:lineRule="auto"/>
      <w:ind w:firstLineChars="0" w:firstLine="0"/>
      <w:jc w:val="left"/>
    </w:pPr>
    <w:rPr>
      <w:rFonts w:ascii="Arial" w:hAnsi="Arial" w:cs="Arial"/>
      <w:b/>
      <w:bCs/>
      <w:color w:val="FF6600"/>
      <w:kern w:val="0"/>
      <w:sz w:val="20"/>
      <w:lang w:eastAsia="en-US" w:bidi="he-IL"/>
    </w:rPr>
  </w:style>
  <w:style w:type="paragraph" w:customStyle="1" w:styleId="TabBul1">
    <w:name w:val="TabBul1"/>
    <w:basedOn w:val="Bullet1"/>
    <w:rsid w:val="00493440"/>
    <w:pPr>
      <w:keepLines/>
      <w:numPr>
        <w:numId w:val="0"/>
      </w:numPr>
      <w:tabs>
        <w:tab w:val="num" w:pos="425"/>
      </w:tabs>
      <w:spacing w:before="60" w:after="60" w:line="260" w:lineRule="atLeast"/>
      <w:ind w:left="425" w:hanging="425"/>
      <w:jc w:val="left"/>
    </w:pPr>
    <w:rPr>
      <w:szCs w:val="24"/>
      <w:lang w:bidi="he-IL"/>
    </w:rPr>
  </w:style>
  <w:style w:type="paragraph" w:customStyle="1" w:styleId="TabBul2">
    <w:name w:val="TabBul2"/>
    <w:basedOn w:val="afd"/>
    <w:rsid w:val="00493440"/>
    <w:pPr>
      <w:keepLines/>
      <w:widowControl/>
      <w:tabs>
        <w:tab w:val="num" w:pos="567"/>
      </w:tabs>
      <w:spacing w:before="60" w:after="60" w:line="260" w:lineRule="atLeast"/>
      <w:ind w:left="567" w:firstLineChars="0" w:hanging="567"/>
      <w:jc w:val="left"/>
    </w:pPr>
    <w:rPr>
      <w:rFonts w:ascii="Arial" w:hAnsi="Arial"/>
      <w:kern w:val="0"/>
      <w:sz w:val="20"/>
      <w:szCs w:val="24"/>
      <w:lang w:eastAsia="en-US" w:bidi="he-IL"/>
    </w:rPr>
  </w:style>
  <w:style w:type="paragraph" w:customStyle="1" w:styleId="TabNote">
    <w:name w:val="TabNote"/>
    <w:basedOn w:val="Note"/>
    <w:next w:val="TabNormal"/>
    <w:rsid w:val="00493440"/>
    <w:pPr>
      <w:tabs>
        <w:tab w:val="left" w:pos="680"/>
      </w:tabs>
      <w:spacing w:after="120"/>
      <w:ind w:left="680"/>
    </w:pPr>
  </w:style>
  <w:style w:type="paragraph" w:customStyle="1" w:styleId="TabStep">
    <w:name w:val="TabStep"/>
    <w:basedOn w:val="Step"/>
    <w:rsid w:val="00493440"/>
    <w:pPr>
      <w:tabs>
        <w:tab w:val="clear" w:pos="425"/>
      </w:tabs>
      <w:ind w:left="0" w:firstLine="0"/>
    </w:pPr>
  </w:style>
  <w:style w:type="paragraph" w:customStyle="1" w:styleId="BodyText4">
    <w:name w:val="Body Text 4"/>
    <w:basedOn w:val="39"/>
    <w:rsid w:val="00493440"/>
    <w:pPr>
      <w:tabs>
        <w:tab w:val="left" w:pos="1928"/>
        <w:tab w:val="left" w:pos="2268"/>
        <w:tab w:val="left" w:pos="3402"/>
      </w:tabs>
      <w:spacing w:before="60" w:after="60" w:line="260" w:lineRule="atLeast"/>
      <w:ind w:left="1928"/>
      <w:jc w:val="left"/>
    </w:pPr>
    <w:rPr>
      <w:color w:val="auto"/>
      <w:szCs w:val="24"/>
      <w:lang w:bidi="he-IL"/>
    </w:rPr>
  </w:style>
  <w:style w:type="paragraph" w:styleId="affffffe">
    <w:name w:val="toa heading"/>
    <w:basedOn w:val="afd"/>
    <w:next w:val="afd"/>
    <w:rsid w:val="00493440"/>
    <w:pPr>
      <w:keepNext/>
      <w:widowControl/>
      <w:tabs>
        <w:tab w:val="left" w:pos="1247"/>
        <w:tab w:val="left" w:pos="1588"/>
        <w:tab w:val="left" w:pos="1928"/>
        <w:tab w:val="left" w:pos="2268"/>
        <w:tab w:val="left" w:pos="3402"/>
      </w:tabs>
      <w:autoSpaceDE w:val="0"/>
      <w:autoSpaceDN w:val="0"/>
      <w:adjustRightInd w:val="0"/>
      <w:spacing w:before="120" w:after="0" w:line="240" w:lineRule="auto"/>
      <w:ind w:firstLineChars="0" w:firstLine="0"/>
      <w:jc w:val="left"/>
    </w:pPr>
    <w:rPr>
      <w:rFonts w:ascii="Arial" w:hAnsi="Arial" w:cs="Arial"/>
      <w:b/>
      <w:bCs/>
      <w:color w:val="008CD6"/>
      <w:kern w:val="0"/>
      <w:sz w:val="36"/>
      <w:szCs w:val="36"/>
      <w:lang w:eastAsia="en-US" w:bidi="he-IL"/>
    </w:rPr>
  </w:style>
  <w:style w:type="paragraph" w:customStyle="1" w:styleId="Bullet1Indent">
    <w:name w:val="Bullet 1 Indent"/>
    <w:basedOn w:val="Bullet1"/>
    <w:rsid w:val="00493440"/>
    <w:pPr>
      <w:keepLines/>
      <w:numPr>
        <w:numId w:val="0"/>
      </w:numPr>
      <w:tabs>
        <w:tab w:val="num" w:pos="709"/>
      </w:tabs>
      <w:spacing w:before="60" w:after="60" w:line="260" w:lineRule="atLeast"/>
      <w:ind w:left="709" w:hanging="1134"/>
      <w:jc w:val="left"/>
    </w:pPr>
    <w:rPr>
      <w:szCs w:val="24"/>
      <w:lang w:bidi="he-IL"/>
    </w:rPr>
  </w:style>
  <w:style w:type="paragraph" w:customStyle="1" w:styleId="Bullet2Indent">
    <w:name w:val="Bullet 2 Indent"/>
    <w:basedOn w:val="Bullet2"/>
    <w:rsid w:val="00493440"/>
    <w:pPr>
      <w:keepLines/>
      <w:tabs>
        <w:tab w:val="clear" w:pos="900"/>
        <w:tab w:val="clear" w:pos="1080"/>
        <w:tab w:val="num" w:pos="851"/>
      </w:tabs>
      <w:spacing w:before="60" w:after="60" w:line="260" w:lineRule="atLeast"/>
      <w:ind w:left="851" w:hanging="851"/>
    </w:pPr>
    <w:rPr>
      <w:szCs w:val="24"/>
      <w:lang w:bidi="he-IL"/>
    </w:rPr>
  </w:style>
  <w:style w:type="paragraph" w:styleId="2c">
    <w:name w:val="index 2"/>
    <w:basedOn w:val="afd"/>
    <w:next w:val="afd"/>
    <w:rsid w:val="00493440"/>
    <w:pPr>
      <w:widowControl/>
      <w:tabs>
        <w:tab w:val="left" w:pos="1247"/>
        <w:tab w:val="left" w:pos="1588"/>
        <w:tab w:val="left" w:pos="1928"/>
        <w:tab w:val="left" w:pos="2268"/>
        <w:tab w:val="left" w:pos="3402"/>
      </w:tabs>
      <w:spacing w:before="120" w:after="0" w:line="240" w:lineRule="auto"/>
      <w:ind w:left="400" w:firstLineChars="0" w:hanging="200"/>
      <w:jc w:val="left"/>
    </w:pPr>
    <w:rPr>
      <w:rFonts w:ascii="Arial" w:hAnsi="Arial"/>
      <w:kern w:val="0"/>
      <w:sz w:val="20"/>
      <w:szCs w:val="24"/>
      <w:lang w:eastAsia="en-US" w:bidi="he-IL"/>
    </w:rPr>
  </w:style>
  <w:style w:type="paragraph" w:styleId="afffffff">
    <w:name w:val="index heading"/>
    <w:basedOn w:val="afd"/>
    <w:next w:val="15"/>
    <w:rsid w:val="00493440"/>
    <w:pPr>
      <w:widowControl/>
      <w:tabs>
        <w:tab w:val="left" w:pos="1247"/>
        <w:tab w:val="left" w:pos="1588"/>
        <w:tab w:val="left" w:pos="1928"/>
        <w:tab w:val="left" w:pos="2268"/>
        <w:tab w:val="left" w:pos="3402"/>
      </w:tabs>
      <w:spacing w:before="120" w:after="0" w:line="240" w:lineRule="auto"/>
      <w:ind w:left="907" w:firstLineChars="0" w:firstLine="0"/>
      <w:jc w:val="left"/>
    </w:pPr>
    <w:rPr>
      <w:rFonts w:ascii="Arial" w:hAnsi="Arial" w:cs="Arial"/>
      <w:b/>
      <w:bCs/>
      <w:kern w:val="0"/>
      <w:sz w:val="20"/>
      <w:szCs w:val="24"/>
      <w:lang w:eastAsia="en-US" w:bidi="he-IL"/>
    </w:rPr>
  </w:style>
  <w:style w:type="paragraph" w:styleId="afffffff0">
    <w:name w:val="List Continue"/>
    <w:basedOn w:val="afd"/>
    <w:rsid w:val="00493440"/>
    <w:pPr>
      <w:widowControl/>
      <w:tabs>
        <w:tab w:val="left" w:pos="1247"/>
        <w:tab w:val="left" w:pos="1588"/>
        <w:tab w:val="left" w:pos="1928"/>
        <w:tab w:val="left" w:pos="2268"/>
        <w:tab w:val="left" w:pos="3402"/>
      </w:tabs>
      <w:spacing w:before="60" w:after="60" w:line="260" w:lineRule="atLeast"/>
      <w:ind w:left="1247" w:firstLineChars="0" w:firstLine="0"/>
      <w:jc w:val="left"/>
    </w:pPr>
    <w:rPr>
      <w:rFonts w:ascii="Arial" w:hAnsi="Arial"/>
      <w:kern w:val="0"/>
      <w:sz w:val="20"/>
      <w:szCs w:val="24"/>
      <w:lang w:eastAsia="en-US" w:bidi="he-IL"/>
    </w:rPr>
  </w:style>
  <w:style w:type="paragraph" w:styleId="afffffff1">
    <w:name w:val="table of authorities"/>
    <w:basedOn w:val="afd"/>
    <w:next w:val="afd"/>
    <w:rsid w:val="00493440"/>
    <w:pPr>
      <w:widowControl/>
      <w:tabs>
        <w:tab w:val="left" w:pos="1247"/>
        <w:tab w:val="left" w:pos="1588"/>
        <w:tab w:val="left" w:pos="1928"/>
        <w:tab w:val="left" w:pos="2268"/>
        <w:tab w:val="left" w:pos="3402"/>
      </w:tabs>
      <w:spacing w:before="120" w:after="0" w:line="240" w:lineRule="auto"/>
      <w:ind w:left="200" w:firstLineChars="0" w:hanging="200"/>
      <w:jc w:val="left"/>
    </w:pPr>
    <w:rPr>
      <w:rFonts w:ascii="Arial" w:hAnsi="Arial"/>
      <w:kern w:val="0"/>
      <w:sz w:val="20"/>
      <w:szCs w:val="24"/>
      <w:lang w:eastAsia="en-US" w:bidi="he-IL"/>
    </w:rPr>
  </w:style>
  <w:style w:type="paragraph" w:styleId="2d">
    <w:name w:val="List Continue 2"/>
    <w:basedOn w:val="afd"/>
    <w:rsid w:val="00493440"/>
    <w:pPr>
      <w:widowControl/>
      <w:tabs>
        <w:tab w:val="left" w:pos="1247"/>
        <w:tab w:val="left" w:pos="1588"/>
        <w:tab w:val="left" w:pos="1928"/>
        <w:tab w:val="left" w:pos="2268"/>
        <w:tab w:val="left" w:pos="3402"/>
      </w:tabs>
      <w:spacing w:before="60" w:after="60" w:line="260" w:lineRule="atLeast"/>
      <w:ind w:left="1588" w:firstLineChars="0" w:firstLine="0"/>
      <w:jc w:val="left"/>
    </w:pPr>
    <w:rPr>
      <w:rFonts w:ascii="Arial" w:hAnsi="Arial"/>
      <w:kern w:val="0"/>
      <w:sz w:val="20"/>
      <w:szCs w:val="24"/>
      <w:lang w:eastAsia="en-US" w:bidi="he-IL"/>
    </w:rPr>
  </w:style>
  <w:style w:type="paragraph" w:styleId="HTML0">
    <w:name w:val="HTML Address"/>
    <w:basedOn w:val="a8"/>
    <w:link w:val="HTMLChar0"/>
    <w:rsid w:val="00493440"/>
    <w:pPr>
      <w:widowControl/>
      <w:spacing w:before="120" w:line="240" w:lineRule="auto"/>
      <w:ind w:left="907" w:firstLineChars="0" w:firstLine="0"/>
      <w:jc w:val="left"/>
    </w:pPr>
    <w:rPr>
      <w:rFonts w:ascii="Arial" w:hAnsi="Arial"/>
      <w:i/>
      <w:iCs/>
      <w:kern w:val="0"/>
      <w:sz w:val="20"/>
      <w:szCs w:val="24"/>
      <w:lang w:eastAsia="en-US" w:bidi="he-IL"/>
    </w:rPr>
  </w:style>
  <w:style w:type="character" w:customStyle="1" w:styleId="HTMLChar0">
    <w:name w:val="HTML 地址 Char"/>
    <w:basedOn w:val="a9"/>
    <w:link w:val="HTML0"/>
    <w:rsid w:val="00493440"/>
    <w:rPr>
      <w:rFonts w:ascii="Arial" w:hAnsi="Arial"/>
      <w:i/>
      <w:iCs/>
      <w:szCs w:val="24"/>
      <w:lang w:eastAsia="en-US" w:bidi="he-IL"/>
    </w:rPr>
  </w:style>
  <w:style w:type="paragraph" w:styleId="43">
    <w:name w:val="index 4"/>
    <w:basedOn w:val="a8"/>
    <w:next w:val="a8"/>
    <w:rsid w:val="00493440"/>
    <w:pPr>
      <w:widowControl/>
      <w:spacing w:before="120" w:line="240" w:lineRule="auto"/>
      <w:ind w:left="800" w:firstLineChars="0" w:hanging="200"/>
      <w:jc w:val="left"/>
    </w:pPr>
    <w:rPr>
      <w:rFonts w:ascii="Arial" w:hAnsi="Arial"/>
      <w:kern w:val="0"/>
      <w:sz w:val="20"/>
      <w:szCs w:val="24"/>
      <w:lang w:eastAsia="en-US" w:bidi="he-IL"/>
    </w:rPr>
  </w:style>
  <w:style w:type="paragraph" w:customStyle="1" w:styleId="TableReferenceNo">
    <w:name w:val="Table Reference No."/>
    <w:basedOn w:val="a8"/>
    <w:next w:val="a8"/>
    <w:rsid w:val="00493440"/>
    <w:pPr>
      <w:widowControl/>
      <w:tabs>
        <w:tab w:val="left" w:pos="397"/>
        <w:tab w:val="num" w:pos="809"/>
      </w:tabs>
      <w:spacing w:before="20" w:after="20" w:line="240" w:lineRule="auto"/>
      <w:ind w:left="397" w:firstLineChars="0" w:hanging="113"/>
      <w:jc w:val="left"/>
    </w:pPr>
    <w:rPr>
      <w:rFonts w:ascii="Arial" w:hAnsi="Arial"/>
      <w:kern w:val="0"/>
      <w:sz w:val="20"/>
      <w:szCs w:val="24"/>
      <w:lang w:eastAsia="en-US" w:bidi="he-IL"/>
    </w:rPr>
  </w:style>
  <w:style w:type="paragraph" w:customStyle="1" w:styleId="TableLeft">
    <w:name w:val="Table Left"/>
    <w:basedOn w:val="a8"/>
    <w:rsid w:val="00493440"/>
    <w:pPr>
      <w:widowControl/>
      <w:tabs>
        <w:tab w:val="left" w:pos="567"/>
        <w:tab w:val="left" w:pos="1134"/>
        <w:tab w:val="left" w:pos="2268"/>
        <w:tab w:val="left" w:pos="2835"/>
        <w:tab w:val="left" w:pos="3402"/>
      </w:tabs>
      <w:spacing w:before="40" w:after="40" w:line="240" w:lineRule="auto"/>
      <w:ind w:firstLineChars="0" w:firstLine="0"/>
      <w:jc w:val="left"/>
    </w:pPr>
    <w:rPr>
      <w:rFonts w:ascii="Arial" w:hAnsi="Arial"/>
      <w:kern w:val="0"/>
      <w:sz w:val="20"/>
      <w:szCs w:val="24"/>
      <w:lang w:eastAsia="en-US" w:bidi="he-IL"/>
    </w:rPr>
  </w:style>
  <w:style w:type="paragraph" w:customStyle="1" w:styleId="TableTitle">
    <w:name w:val="Table Title"/>
    <w:basedOn w:val="a8"/>
    <w:rsid w:val="00493440"/>
    <w:pPr>
      <w:keepNext/>
      <w:widowControl/>
      <w:tabs>
        <w:tab w:val="left" w:pos="567"/>
        <w:tab w:val="left" w:pos="2268"/>
        <w:tab w:val="left" w:pos="2835"/>
        <w:tab w:val="left" w:pos="3402"/>
        <w:tab w:val="left" w:pos="3969"/>
        <w:tab w:val="left" w:pos="8618"/>
      </w:tabs>
      <w:spacing w:before="90" w:after="90" w:line="240" w:lineRule="auto"/>
      <w:ind w:firstLineChars="0" w:firstLine="0"/>
      <w:jc w:val="center"/>
    </w:pPr>
    <w:rPr>
      <w:rFonts w:cs="Miriam"/>
      <w:b/>
      <w:bCs/>
      <w:kern w:val="0"/>
      <w:sz w:val="24"/>
      <w:szCs w:val="24"/>
      <w:lang w:eastAsia="en-US" w:bidi="he-IL"/>
    </w:rPr>
  </w:style>
  <w:style w:type="paragraph" w:customStyle="1" w:styleId="TableCaption">
    <w:name w:val="Table Caption"/>
    <w:basedOn w:val="a8"/>
    <w:rsid w:val="00493440"/>
    <w:pPr>
      <w:keepNext/>
      <w:widowControl/>
      <w:tabs>
        <w:tab w:val="left" w:pos="1134"/>
      </w:tabs>
      <w:spacing w:before="60" w:after="20" w:line="240" w:lineRule="auto"/>
      <w:ind w:firstLineChars="0" w:firstLine="0"/>
      <w:jc w:val="center"/>
    </w:pPr>
    <w:rPr>
      <w:rFonts w:ascii="Arial" w:hAnsi="Arial" w:cs="Miriam"/>
      <w:i/>
      <w:iCs/>
      <w:spacing w:val="20"/>
      <w:kern w:val="0"/>
      <w:sz w:val="20"/>
      <w:lang w:eastAsia="en-US" w:bidi="he-IL"/>
    </w:rPr>
  </w:style>
  <w:style w:type="paragraph" w:customStyle="1" w:styleId="TableNormal">
    <w:name w:val="TableNormal"/>
    <w:basedOn w:val="a8"/>
    <w:rsid w:val="00493440"/>
    <w:pPr>
      <w:keepLines/>
      <w:widowControl/>
      <w:tabs>
        <w:tab w:val="left" w:pos="454"/>
        <w:tab w:val="left" w:pos="567"/>
        <w:tab w:val="left" w:pos="907"/>
        <w:tab w:val="left" w:pos="1701"/>
        <w:tab w:val="left" w:pos="1814"/>
        <w:tab w:val="left" w:pos="2268"/>
        <w:tab w:val="left" w:pos="2722"/>
        <w:tab w:val="left" w:pos="2835"/>
        <w:tab w:val="left" w:pos="3402"/>
        <w:tab w:val="left" w:pos="3969"/>
        <w:tab w:val="left" w:pos="8618"/>
      </w:tabs>
      <w:spacing w:before="120" w:after="120" w:line="240" w:lineRule="auto"/>
      <w:ind w:firstLineChars="0" w:firstLine="0"/>
      <w:jc w:val="left"/>
    </w:pPr>
    <w:rPr>
      <w:spacing w:val="4"/>
      <w:kern w:val="22"/>
      <w:sz w:val="20"/>
      <w:lang w:eastAsia="en-US" w:bidi="he-IL"/>
    </w:rPr>
  </w:style>
  <w:style w:type="paragraph" w:customStyle="1" w:styleId="TerminalDisplayinTable">
    <w:name w:val="Terminal Display in Table"/>
    <w:rsid w:val="00493440"/>
    <w:pPr>
      <w:jc w:val="both"/>
    </w:pPr>
    <w:rPr>
      <w:rFonts w:ascii="Courier New" w:hAnsi="Courier New" w:cs="Courier New"/>
      <w:noProof/>
      <w:sz w:val="17"/>
      <w:szCs w:val="17"/>
    </w:rPr>
  </w:style>
  <w:style w:type="paragraph" w:customStyle="1" w:styleId="NW">
    <w:name w:val="NW"/>
    <w:basedOn w:val="a8"/>
    <w:rsid w:val="00493440"/>
    <w:pPr>
      <w:keepLines/>
      <w:widowControl/>
      <w:spacing w:line="240" w:lineRule="auto"/>
      <w:ind w:left="1135" w:firstLineChars="0" w:hanging="851"/>
      <w:jc w:val="left"/>
    </w:pPr>
    <w:rPr>
      <w:kern w:val="0"/>
      <w:sz w:val="20"/>
      <w:lang w:val="en-GB" w:eastAsia="en-US"/>
    </w:rPr>
  </w:style>
  <w:style w:type="paragraph" w:customStyle="1" w:styleId="RecCCITT">
    <w:name w:val="Rec_CCITT_#"/>
    <w:basedOn w:val="a8"/>
    <w:rsid w:val="00493440"/>
    <w:pPr>
      <w:keepNext/>
      <w:keepLines/>
      <w:widowControl/>
      <w:spacing w:after="180" w:line="240" w:lineRule="auto"/>
      <w:ind w:firstLineChars="0" w:firstLine="0"/>
      <w:jc w:val="left"/>
    </w:pPr>
    <w:rPr>
      <w:b/>
      <w:kern w:val="0"/>
      <w:sz w:val="20"/>
      <w:lang w:val="en-GB" w:eastAsia="en-US"/>
    </w:rPr>
  </w:style>
  <w:style w:type="paragraph" w:customStyle="1" w:styleId="afffffff2">
    <w:name w:val="标准书眉_偶数页"/>
    <w:basedOn w:val="a8"/>
    <w:next w:val="a8"/>
    <w:rsid w:val="00493440"/>
    <w:pPr>
      <w:widowControl/>
      <w:tabs>
        <w:tab w:val="center" w:pos="4154"/>
        <w:tab w:val="right" w:pos="8306"/>
      </w:tabs>
      <w:spacing w:after="120" w:line="240" w:lineRule="auto"/>
      <w:ind w:firstLineChars="0" w:firstLine="0"/>
      <w:jc w:val="left"/>
    </w:pPr>
    <w:rPr>
      <w:noProof/>
      <w:kern w:val="0"/>
    </w:rPr>
  </w:style>
  <w:style w:type="paragraph" w:customStyle="1" w:styleId="CharCharCharCharCharCharCharChar">
    <w:name w:val="表格题注 Char Char Char Char Char Char Char Char"/>
    <w:basedOn w:val="a8"/>
    <w:rsid w:val="00493440"/>
    <w:pPr>
      <w:spacing w:line="240" w:lineRule="auto"/>
      <w:ind w:firstLineChars="0" w:firstLine="0"/>
    </w:pPr>
    <w:rPr>
      <w:rFonts w:ascii="Arial" w:hAnsi="Arial" w:cs="Arial"/>
      <w:b/>
      <w:szCs w:val="21"/>
    </w:rPr>
  </w:style>
  <w:style w:type="paragraph" w:customStyle="1" w:styleId="ParaCharCharCharCharCharChar">
    <w:name w:val="默认段落字体 Para Char Char Char Char Char Char"/>
    <w:aliases w:val="默认段落字体 Para Char Char Char Char,默认段落字体 Para Char Char Char Char1 Char,默认段落字体 Para Char Char Char Char Char Char Char,默认段落字体 Para Char Char Char Char Char,默认段落字体 Para Char Char Char Char Char Char1 Char"/>
    <w:basedOn w:val="a8"/>
    <w:rsid w:val="00493440"/>
    <w:pPr>
      <w:numPr>
        <w:numId w:val="46"/>
      </w:numPr>
      <w:spacing w:line="240" w:lineRule="auto"/>
      <w:ind w:firstLineChars="0"/>
    </w:pPr>
    <w:rPr>
      <w:szCs w:val="24"/>
    </w:rPr>
  </w:style>
  <w:style w:type="paragraph" w:customStyle="1" w:styleId="ItemListinTable">
    <w:name w:val="Item List in Table"/>
    <w:basedOn w:val="a8"/>
    <w:link w:val="ItemListinTableChar1"/>
    <w:rsid w:val="00493440"/>
    <w:pPr>
      <w:numPr>
        <w:numId w:val="47"/>
      </w:numPr>
      <w:topLinePunct/>
      <w:adjustRightInd w:val="0"/>
      <w:snapToGrid w:val="0"/>
      <w:spacing w:before="80" w:after="80" w:line="240" w:lineRule="atLeast"/>
      <w:ind w:firstLineChars="0" w:firstLine="0"/>
      <w:jc w:val="left"/>
    </w:pPr>
    <w:rPr>
      <w:rFonts w:ascii="Calibri" w:hAnsi="Calibri"/>
      <w:kern w:val="0"/>
      <w:szCs w:val="21"/>
    </w:rPr>
  </w:style>
  <w:style w:type="character" w:customStyle="1" w:styleId="ItemListinTableChar1">
    <w:name w:val="Item List in Table Char1"/>
    <w:link w:val="ItemListinTable"/>
    <w:rsid w:val="00493440"/>
    <w:rPr>
      <w:rFonts w:ascii="Calibri" w:hAnsi="Calibri"/>
      <w:sz w:val="21"/>
      <w:szCs w:val="21"/>
    </w:rPr>
  </w:style>
  <w:style w:type="paragraph" w:customStyle="1" w:styleId="ParaCharCharCharCharCharCharCharCharCharCharCharChar">
    <w:name w:val="默认段落字体 Para Char Char Char Char Char Char Char Char Char Char Char Char"/>
    <w:basedOn w:val="ac"/>
    <w:autoRedefine/>
    <w:rsid w:val="00493440"/>
    <w:pPr>
      <w:keepNext/>
      <w:adjustRightInd w:val="0"/>
      <w:spacing w:line="436" w:lineRule="exact"/>
      <w:ind w:left="357" w:firstLineChars="0" w:firstLine="0"/>
      <w:jc w:val="left"/>
      <w:outlineLvl w:val="3"/>
    </w:pPr>
    <w:rPr>
      <w:rFonts w:ascii="Tahoma" w:hAnsi="Tahoma"/>
      <w:b/>
      <w:sz w:val="24"/>
      <w:szCs w:val="24"/>
    </w:rPr>
  </w:style>
  <w:style w:type="paragraph" w:customStyle="1" w:styleId="CharCharCharCharCharCharCharCharCharChar">
    <w:name w:val="Char Char Char Char Char Char Char Char Char Char"/>
    <w:basedOn w:val="a8"/>
    <w:autoRedefine/>
    <w:rsid w:val="00493440"/>
    <w:pPr>
      <w:numPr>
        <w:numId w:val="48"/>
      </w:numPr>
      <w:ind w:firstLine="200"/>
    </w:pPr>
    <w:rPr>
      <w:rFonts w:ascii="Tahoma" w:hAnsi="Tahoma"/>
      <w:sz w:val="24"/>
    </w:rPr>
  </w:style>
  <w:style w:type="paragraph" w:customStyle="1" w:styleId="afffffff3">
    <w:name w:val="表格内"/>
    <w:rsid w:val="00493440"/>
    <w:rPr>
      <w:rFonts w:ascii="Arial" w:hAnsi="Arial"/>
      <w:sz w:val="18"/>
    </w:rPr>
  </w:style>
  <w:style w:type="paragraph" w:customStyle="1" w:styleId="NotesHeadingCharCharCharCharCharChar">
    <w:name w:val="Notes Heading Char Char Char Char Char Char"/>
    <w:next w:val="a8"/>
    <w:link w:val="NotesHeadingCharCharCharCharCharCharChar"/>
    <w:rsid w:val="00493440"/>
    <w:pPr>
      <w:keepNext/>
      <w:pBdr>
        <w:top w:val="single" w:sz="8" w:space="5" w:color="auto"/>
      </w:pBdr>
      <w:snapToGrid w:val="0"/>
      <w:spacing w:before="80" w:after="80"/>
      <w:ind w:left="1134"/>
    </w:pPr>
    <w:rPr>
      <w:rFonts w:ascii="Arial" w:eastAsia="黑体" w:hAnsi="Arial"/>
      <w:noProof/>
      <w:sz w:val="21"/>
      <w:szCs w:val="21"/>
    </w:rPr>
  </w:style>
  <w:style w:type="paragraph" w:customStyle="1" w:styleId="NotesTextCharCharCharCharCharChar">
    <w:name w:val="Notes Text Char Char Char Char Char Char"/>
    <w:link w:val="NotesTextCharCharCharCharCharCharChar"/>
    <w:rsid w:val="00493440"/>
    <w:pPr>
      <w:pBdr>
        <w:bottom w:val="single" w:sz="8" w:space="5" w:color="auto"/>
      </w:pBdr>
      <w:ind w:left="1134"/>
      <w:jc w:val="both"/>
    </w:pPr>
    <w:rPr>
      <w:rFonts w:ascii="Arial" w:eastAsia="楷体_GB2312" w:hAnsi="Arial"/>
      <w:noProof/>
      <w:color w:val="000000"/>
      <w:sz w:val="21"/>
      <w:szCs w:val="21"/>
    </w:rPr>
  </w:style>
  <w:style w:type="paragraph" w:customStyle="1" w:styleId="NotesTextlist">
    <w:name w:val="Notes Text list"/>
    <w:link w:val="NotesTextlistChar"/>
    <w:rsid w:val="00493440"/>
    <w:pPr>
      <w:numPr>
        <w:numId w:val="49"/>
      </w:numPr>
      <w:pBdr>
        <w:bottom w:val="single" w:sz="8" w:space="5" w:color="auto"/>
      </w:pBdr>
    </w:pPr>
    <w:rPr>
      <w:rFonts w:ascii="Arial" w:eastAsia="楷体_GB2312" w:hAnsi="Arial"/>
      <w:noProof/>
      <w:color w:val="000000"/>
      <w:sz w:val="21"/>
      <w:szCs w:val="21"/>
    </w:rPr>
  </w:style>
  <w:style w:type="character" w:customStyle="1" w:styleId="NotesHeadingCharCharCharCharCharCharChar">
    <w:name w:val="Notes Heading Char Char Char Char Char Char Char"/>
    <w:link w:val="NotesHeadingCharCharCharCharCharChar"/>
    <w:rsid w:val="00493440"/>
    <w:rPr>
      <w:rFonts w:ascii="Arial" w:eastAsia="黑体" w:hAnsi="Arial"/>
      <w:noProof/>
      <w:sz w:val="21"/>
      <w:szCs w:val="21"/>
    </w:rPr>
  </w:style>
  <w:style w:type="character" w:customStyle="1" w:styleId="NotesTextCharCharCharCharCharCharChar">
    <w:name w:val="Notes Text Char Char Char Char Char Char Char"/>
    <w:link w:val="NotesTextCharCharCharCharCharChar"/>
    <w:rsid w:val="00493440"/>
    <w:rPr>
      <w:rFonts w:ascii="Arial" w:eastAsia="楷体_GB2312" w:hAnsi="Arial"/>
      <w:noProof/>
      <w:color w:val="000000"/>
      <w:sz w:val="21"/>
      <w:szCs w:val="21"/>
    </w:rPr>
  </w:style>
  <w:style w:type="paragraph" w:customStyle="1" w:styleId="NotesTextList0">
    <w:name w:val="Notes Text List"/>
    <w:basedOn w:val="a8"/>
    <w:rsid w:val="00493440"/>
    <w:pPr>
      <w:keepNext/>
      <w:keepLines/>
      <w:widowControl/>
      <w:numPr>
        <w:numId w:val="50"/>
      </w:numPr>
      <w:pBdr>
        <w:bottom w:val="single" w:sz="4" w:space="4" w:color="auto"/>
      </w:pBdr>
      <w:topLinePunct/>
      <w:autoSpaceDE w:val="0"/>
      <w:autoSpaceDN w:val="0"/>
      <w:adjustRightInd w:val="0"/>
      <w:snapToGrid w:val="0"/>
      <w:spacing w:before="80" w:after="80" w:line="240" w:lineRule="atLeast"/>
      <w:ind w:firstLineChars="0" w:firstLine="0"/>
      <w:jc w:val="left"/>
    </w:pPr>
    <w:rPr>
      <w:rFonts w:eastAsia="楷体_GB2312" w:cs="Arial"/>
      <w:iCs/>
      <w:kern w:val="0"/>
      <w:sz w:val="24"/>
    </w:rPr>
  </w:style>
  <w:style w:type="numbering" w:customStyle="1" w:styleId="a7">
    <w:name w:val="ÎÄÕÂ/½Ú"/>
    <w:rsid w:val="00493440"/>
    <w:pPr>
      <w:numPr>
        <w:numId w:val="50"/>
      </w:numPr>
    </w:pPr>
  </w:style>
  <w:style w:type="paragraph" w:customStyle="1" w:styleId="tabledescription">
    <w:name w:val="table description"/>
    <w:basedOn w:val="a8"/>
    <w:autoRedefine/>
    <w:rsid w:val="00493440"/>
    <w:pPr>
      <w:keepLines/>
      <w:widowControl/>
      <w:numPr>
        <w:numId w:val="51"/>
      </w:numPr>
      <w:snapToGrid w:val="0"/>
      <w:spacing w:before="80" w:after="80"/>
      <w:ind w:firstLineChars="0" w:firstLine="0"/>
      <w:jc w:val="center"/>
    </w:pPr>
    <w:rPr>
      <w:rFonts w:ascii="宋体" w:hAnsi="Arial" w:cs="Arial"/>
      <w:kern w:val="0"/>
      <w:szCs w:val="21"/>
    </w:rPr>
  </w:style>
  <w:style w:type="paragraph" w:customStyle="1" w:styleId="NotesText">
    <w:name w:val="Notes Text"/>
    <w:rsid w:val="00493440"/>
    <w:pPr>
      <w:pBdr>
        <w:bottom w:val="single" w:sz="8" w:space="5" w:color="auto"/>
      </w:pBdr>
      <w:ind w:left="1134"/>
      <w:jc w:val="both"/>
    </w:pPr>
    <w:rPr>
      <w:rFonts w:ascii="Arial" w:eastAsia="楷体_GB2312" w:hAnsi="Arial" w:cs="Arial"/>
      <w:noProof/>
      <w:sz w:val="21"/>
      <w:szCs w:val="21"/>
    </w:rPr>
  </w:style>
  <w:style w:type="paragraph" w:customStyle="1" w:styleId="font8">
    <w:name w:val="font8"/>
    <w:basedOn w:val="a8"/>
    <w:rsid w:val="00493440"/>
    <w:pPr>
      <w:widowControl/>
      <w:spacing w:before="100" w:beforeAutospacing="1" w:after="100" w:afterAutospacing="1" w:line="240" w:lineRule="auto"/>
      <w:ind w:firstLineChars="0" w:firstLine="0"/>
      <w:jc w:val="left"/>
    </w:pPr>
    <w:rPr>
      <w:color w:val="000000"/>
      <w:kern w:val="0"/>
      <w:szCs w:val="21"/>
    </w:rPr>
  </w:style>
  <w:style w:type="paragraph" w:customStyle="1" w:styleId="font9">
    <w:name w:val="font9"/>
    <w:basedOn w:val="a8"/>
    <w:rsid w:val="00493440"/>
    <w:pPr>
      <w:widowControl/>
      <w:spacing w:before="100" w:beforeAutospacing="1" w:after="100" w:afterAutospacing="1" w:line="240" w:lineRule="auto"/>
      <w:ind w:firstLineChars="0" w:firstLine="0"/>
      <w:jc w:val="left"/>
    </w:pPr>
    <w:rPr>
      <w:b/>
      <w:bCs/>
      <w:color w:val="000000"/>
      <w:kern w:val="0"/>
      <w:szCs w:val="21"/>
    </w:rPr>
  </w:style>
  <w:style w:type="paragraph" w:customStyle="1" w:styleId="font10">
    <w:name w:val="font10"/>
    <w:basedOn w:val="a8"/>
    <w:rsid w:val="00493440"/>
    <w:pPr>
      <w:widowControl/>
      <w:spacing w:before="100" w:beforeAutospacing="1" w:after="100" w:afterAutospacing="1" w:line="240" w:lineRule="auto"/>
      <w:ind w:firstLineChars="0" w:firstLine="0"/>
      <w:jc w:val="left"/>
    </w:pPr>
    <w:rPr>
      <w:color w:val="0000FF"/>
      <w:kern w:val="0"/>
      <w:szCs w:val="21"/>
    </w:rPr>
  </w:style>
  <w:style w:type="paragraph" w:customStyle="1" w:styleId="font11">
    <w:name w:val="font11"/>
    <w:basedOn w:val="a8"/>
    <w:rsid w:val="00493440"/>
    <w:pPr>
      <w:widowControl/>
      <w:spacing w:before="100" w:beforeAutospacing="1" w:after="100" w:afterAutospacing="1" w:line="240" w:lineRule="auto"/>
      <w:ind w:firstLineChars="0" w:firstLine="0"/>
      <w:jc w:val="left"/>
    </w:pPr>
    <w:rPr>
      <w:color w:val="FF0000"/>
      <w:kern w:val="0"/>
      <w:szCs w:val="21"/>
    </w:rPr>
  </w:style>
  <w:style w:type="paragraph" w:customStyle="1" w:styleId="font12">
    <w:name w:val="font12"/>
    <w:basedOn w:val="a8"/>
    <w:rsid w:val="00493440"/>
    <w:pPr>
      <w:widowControl/>
      <w:spacing w:before="100" w:beforeAutospacing="1" w:after="100" w:afterAutospacing="1" w:line="240" w:lineRule="auto"/>
      <w:ind w:firstLineChars="0" w:firstLine="0"/>
      <w:jc w:val="left"/>
    </w:pPr>
    <w:rPr>
      <w:kern w:val="0"/>
      <w:szCs w:val="21"/>
    </w:rPr>
  </w:style>
  <w:style w:type="paragraph" w:customStyle="1" w:styleId="font13">
    <w:name w:val="font13"/>
    <w:basedOn w:val="a8"/>
    <w:rsid w:val="00493440"/>
    <w:pPr>
      <w:widowControl/>
      <w:spacing w:before="100" w:beforeAutospacing="1" w:after="100" w:afterAutospacing="1" w:line="240" w:lineRule="auto"/>
      <w:ind w:firstLineChars="0" w:firstLine="0"/>
      <w:jc w:val="left"/>
    </w:pPr>
    <w:rPr>
      <w:color w:val="000000"/>
      <w:kern w:val="0"/>
      <w:sz w:val="18"/>
      <w:szCs w:val="18"/>
    </w:rPr>
  </w:style>
  <w:style w:type="paragraph" w:customStyle="1" w:styleId="font14">
    <w:name w:val="font14"/>
    <w:basedOn w:val="a8"/>
    <w:rsid w:val="00493440"/>
    <w:pPr>
      <w:widowControl/>
      <w:spacing w:before="100" w:beforeAutospacing="1" w:after="100" w:afterAutospacing="1" w:line="240" w:lineRule="auto"/>
      <w:ind w:firstLineChars="0" w:firstLine="0"/>
      <w:jc w:val="left"/>
    </w:pPr>
    <w:rPr>
      <w:b/>
      <w:bCs/>
      <w:kern w:val="0"/>
      <w:szCs w:val="21"/>
    </w:rPr>
  </w:style>
  <w:style w:type="paragraph" w:customStyle="1" w:styleId="font15">
    <w:name w:val="font15"/>
    <w:basedOn w:val="a8"/>
    <w:rsid w:val="00493440"/>
    <w:pPr>
      <w:widowControl/>
      <w:spacing w:before="100" w:beforeAutospacing="1" w:after="100" w:afterAutospacing="1" w:line="240" w:lineRule="auto"/>
      <w:ind w:firstLineChars="0" w:firstLine="0"/>
      <w:jc w:val="left"/>
    </w:pPr>
    <w:rPr>
      <w:rFonts w:ascii="宋体" w:hAnsi="宋体"/>
      <w:color w:val="000000"/>
      <w:kern w:val="0"/>
      <w:sz w:val="20"/>
    </w:rPr>
  </w:style>
  <w:style w:type="paragraph" w:customStyle="1" w:styleId="font16">
    <w:name w:val="font16"/>
    <w:basedOn w:val="a8"/>
    <w:rsid w:val="00493440"/>
    <w:pPr>
      <w:widowControl/>
      <w:spacing w:before="100" w:beforeAutospacing="1" w:after="100" w:afterAutospacing="1" w:line="240" w:lineRule="auto"/>
      <w:ind w:firstLineChars="0" w:firstLine="0"/>
      <w:jc w:val="left"/>
    </w:pPr>
    <w:rPr>
      <w:rFonts w:ascii="宋体" w:hAnsi="宋体"/>
      <w:color w:val="000000"/>
      <w:kern w:val="0"/>
      <w:szCs w:val="21"/>
    </w:rPr>
  </w:style>
  <w:style w:type="paragraph" w:customStyle="1" w:styleId="font17">
    <w:name w:val="font17"/>
    <w:basedOn w:val="a8"/>
    <w:rsid w:val="00493440"/>
    <w:pPr>
      <w:widowControl/>
      <w:spacing w:before="100" w:beforeAutospacing="1" w:after="100" w:afterAutospacing="1" w:line="240" w:lineRule="auto"/>
      <w:ind w:firstLineChars="0" w:firstLine="0"/>
      <w:jc w:val="left"/>
    </w:pPr>
    <w:rPr>
      <w:rFonts w:ascii="宋体" w:hAnsi="宋体"/>
      <w:color w:val="000000"/>
      <w:kern w:val="0"/>
      <w:szCs w:val="21"/>
    </w:rPr>
  </w:style>
  <w:style w:type="paragraph" w:customStyle="1" w:styleId="xl50">
    <w:name w:val="xl50"/>
    <w:basedOn w:val="a8"/>
    <w:rsid w:val="00493440"/>
    <w:pPr>
      <w:widowControl/>
      <w:pBdr>
        <w:bottom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u w:val="single"/>
    </w:rPr>
  </w:style>
  <w:style w:type="paragraph" w:customStyle="1" w:styleId="xl51">
    <w:name w:val="xl51"/>
    <w:basedOn w:val="a8"/>
    <w:rsid w:val="00493440"/>
    <w:pPr>
      <w:widowControl/>
      <w:pBdr>
        <w:bottom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rPr>
  </w:style>
  <w:style w:type="paragraph" w:customStyle="1" w:styleId="xl52">
    <w:name w:val="xl52"/>
    <w:basedOn w:val="a8"/>
    <w:rsid w:val="00493440"/>
    <w:pPr>
      <w:widowControl/>
      <w:pBdr>
        <w:right w:val="single" w:sz="8" w:space="0" w:color="000000"/>
      </w:pBdr>
      <w:spacing w:before="100" w:beforeAutospacing="1" w:after="100" w:afterAutospacing="1" w:line="240" w:lineRule="auto"/>
      <w:ind w:firstLineChars="0" w:firstLine="0"/>
      <w:jc w:val="left"/>
      <w:textAlignment w:val="top"/>
    </w:pPr>
    <w:rPr>
      <w:color w:val="FF0000"/>
      <w:kern w:val="0"/>
      <w:sz w:val="18"/>
      <w:szCs w:val="18"/>
    </w:rPr>
  </w:style>
  <w:style w:type="paragraph" w:customStyle="1" w:styleId="xl53">
    <w:name w:val="xl53"/>
    <w:basedOn w:val="a8"/>
    <w:rsid w:val="00493440"/>
    <w:pPr>
      <w:widowControl/>
      <w:pBdr>
        <w:right w:val="single" w:sz="8" w:space="0" w:color="000000"/>
      </w:pBdr>
      <w:spacing w:before="100" w:beforeAutospacing="1" w:after="100" w:afterAutospacing="1" w:line="240" w:lineRule="auto"/>
      <w:ind w:firstLineChars="0" w:firstLine="0"/>
      <w:jc w:val="left"/>
      <w:textAlignment w:val="top"/>
    </w:pPr>
    <w:rPr>
      <w:rFonts w:ascii="宋体" w:hAnsi="宋体"/>
      <w:kern w:val="0"/>
      <w:sz w:val="24"/>
      <w:szCs w:val="24"/>
    </w:rPr>
  </w:style>
  <w:style w:type="paragraph" w:customStyle="1" w:styleId="xl54">
    <w:name w:val="xl54"/>
    <w:basedOn w:val="a8"/>
    <w:rsid w:val="00493440"/>
    <w:pPr>
      <w:widowControl/>
      <w:pBdr>
        <w:bottom w:val="single" w:sz="8" w:space="0" w:color="000000"/>
        <w:right w:val="single" w:sz="8" w:space="0" w:color="000000"/>
      </w:pBdr>
      <w:spacing w:before="100" w:beforeAutospacing="1" w:after="100" w:afterAutospacing="1" w:line="240" w:lineRule="auto"/>
      <w:ind w:firstLineChars="0" w:firstLine="0"/>
      <w:jc w:val="left"/>
      <w:textAlignment w:val="top"/>
    </w:pPr>
    <w:rPr>
      <w:rFonts w:ascii="宋体" w:hAnsi="宋体"/>
      <w:kern w:val="0"/>
      <w:sz w:val="24"/>
      <w:szCs w:val="24"/>
    </w:rPr>
  </w:style>
  <w:style w:type="paragraph" w:customStyle="1" w:styleId="xl55">
    <w:name w:val="xl55"/>
    <w:basedOn w:val="a8"/>
    <w:rsid w:val="00493440"/>
    <w:pPr>
      <w:widowControl/>
      <w:pBdr>
        <w:right w:val="single" w:sz="8" w:space="0" w:color="000000"/>
      </w:pBdr>
      <w:spacing w:before="100" w:beforeAutospacing="1" w:after="100" w:afterAutospacing="1" w:line="240" w:lineRule="auto"/>
      <w:ind w:firstLineChars="100" w:firstLine="100"/>
      <w:jc w:val="left"/>
      <w:textAlignment w:val="top"/>
    </w:pPr>
    <w:rPr>
      <w:rFonts w:ascii="Wingdings" w:hAnsi="Wingdings"/>
      <w:kern w:val="0"/>
      <w:sz w:val="13"/>
      <w:szCs w:val="13"/>
    </w:rPr>
  </w:style>
  <w:style w:type="paragraph" w:customStyle="1" w:styleId="xl56">
    <w:name w:val="xl56"/>
    <w:basedOn w:val="a8"/>
    <w:rsid w:val="00493440"/>
    <w:pPr>
      <w:widowControl/>
      <w:pBdr>
        <w:bottom w:val="single" w:sz="8" w:space="0" w:color="000000"/>
        <w:right w:val="single" w:sz="8" w:space="0" w:color="000000"/>
      </w:pBdr>
      <w:spacing w:before="100" w:beforeAutospacing="1" w:after="100" w:afterAutospacing="1" w:line="240" w:lineRule="auto"/>
      <w:ind w:firstLineChars="100" w:firstLine="100"/>
      <w:jc w:val="left"/>
      <w:textAlignment w:val="top"/>
    </w:pPr>
    <w:rPr>
      <w:rFonts w:ascii="Wingdings" w:hAnsi="Wingdings"/>
      <w:kern w:val="0"/>
      <w:sz w:val="13"/>
      <w:szCs w:val="13"/>
    </w:rPr>
  </w:style>
  <w:style w:type="paragraph" w:customStyle="1" w:styleId="xl57">
    <w:name w:val="xl57"/>
    <w:basedOn w:val="a8"/>
    <w:rsid w:val="00493440"/>
    <w:pPr>
      <w:widowControl/>
      <w:pBdr>
        <w:right w:val="single" w:sz="8" w:space="0" w:color="000000"/>
      </w:pBdr>
      <w:spacing w:before="100" w:beforeAutospacing="1" w:after="100" w:afterAutospacing="1" w:line="240" w:lineRule="auto"/>
      <w:ind w:firstLineChars="100" w:firstLine="100"/>
      <w:jc w:val="left"/>
      <w:textAlignment w:val="top"/>
    </w:pPr>
    <w:rPr>
      <w:color w:val="000000"/>
      <w:kern w:val="0"/>
      <w:szCs w:val="21"/>
    </w:rPr>
  </w:style>
  <w:style w:type="paragraph" w:customStyle="1" w:styleId="xl58">
    <w:name w:val="xl58"/>
    <w:basedOn w:val="a8"/>
    <w:rsid w:val="00493440"/>
    <w:pPr>
      <w:widowControl/>
      <w:pBdr>
        <w:right w:val="single" w:sz="8" w:space="0" w:color="000000"/>
      </w:pBdr>
      <w:spacing w:before="100" w:beforeAutospacing="1" w:after="100" w:afterAutospacing="1" w:line="240" w:lineRule="auto"/>
      <w:ind w:firstLineChars="0" w:firstLine="0"/>
      <w:jc w:val="left"/>
      <w:textAlignment w:val="top"/>
    </w:pPr>
    <w:rPr>
      <w:color w:val="000000"/>
      <w:kern w:val="0"/>
      <w:szCs w:val="21"/>
    </w:rPr>
  </w:style>
  <w:style w:type="paragraph" w:customStyle="1" w:styleId="xl59">
    <w:name w:val="xl59"/>
    <w:basedOn w:val="a8"/>
    <w:rsid w:val="00493440"/>
    <w:pPr>
      <w:widowControl/>
      <w:pBdr>
        <w:bottom w:val="single" w:sz="8" w:space="0" w:color="000000"/>
        <w:right w:val="single" w:sz="8" w:space="0" w:color="000000"/>
      </w:pBdr>
      <w:spacing w:before="100" w:beforeAutospacing="1" w:after="100" w:afterAutospacing="1" w:line="240" w:lineRule="auto"/>
      <w:ind w:firstLineChars="400" w:firstLine="400"/>
      <w:jc w:val="left"/>
      <w:textAlignment w:val="top"/>
    </w:pPr>
    <w:rPr>
      <w:kern w:val="0"/>
      <w:szCs w:val="21"/>
    </w:rPr>
  </w:style>
  <w:style w:type="paragraph" w:customStyle="1" w:styleId="xl60">
    <w:name w:val="xl60"/>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kern w:val="0"/>
      <w:szCs w:val="21"/>
    </w:rPr>
  </w:style>
  <w:style w:type="paragraph" w:customStyle="1" w:styleId="xl61">
    <w:name w:val="xl61"/>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kern w:val="0"/>
      <w:szCs w:val="21"/>
    </w:rPr>
  </w:style>
  <w:style w:type="paragraph" w:customStyle="1" w:styleId="xl62">
    <w:name w:val="xl62"/>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kern w:val="0"/>
      <w:szCs w:val="21"/>
    </w:rPr>
  </w:style>
  <w:style w:type="paragraph" w:customStyle="1" w:styleId="xl63">
    <w:name w:val="xl63"/>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rPr>
  </w:style>
  <w:style w:type="paragraph" w:customStyle="1" w:styleId="xl64">
    <w:name w:val="xl64"/>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rPr>
  </w:style>
  <w:style w:type="paragraph" w:customStyle="1" w:styleId="xl65">
    <w:name w:val="xl65"/>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rPr>
  </w:style>
  <w:style w:type="paragraph" w:customStyle="1" w:styleId="xl66">
    <w:name w:val="xl66"/>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color w:val="C0C0C0"/>
      <w:kern w:val="0"/>
      <w:szCs w:val="21"/>
    </w:rPr>
  </w:style>
  <w:style w:type="paragraph" w:customStyle="1" w:styleId="xl67">
    <w:name w:val="xl67"/>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color w:val="C0C0C0"/>
      <w:kern w:val="0"/>
      <w:szCs w:val="21"/>
    </w:rPr>
  </w:style>
  <w:style w:type="paragraph" w:customStyle="1" w:styleId="xl68">
    <w:name w:val="xl68"/>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color w:val="C0C0C0"/>
      <w:kern w:val="0"/>
      <w:szCs w:val="21"/>
    </w:rPr>
  </w:style>
  <w:style w:type="paragraph" w:customStyle="1" w:styleId="xl69">
    <w:name w:val="xl69"/>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color w:val="000000"/>
      <w:kern w:val="0"/>
      <w:sz w:val="18"/>
      <w:szCs w:val="18"/>
    </w:rPr>
  </w:style>
  <w:style w:type="paragraph" w:customStyle="1" w:styleId="xl70">
    <w:name w:val="xl70"/>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color w:val="000000"/>
      <w:kern w:val="0"/>
      <w:sz w:val="18"/>
      <w:szCs w:val="18"/>
    </w:rPr>
  </w:style>
  <w:style w:type="paragraph" w:customStyle="1" w:styleId="xl71">
    <w:name w:val="xl71"/>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color w:val="000000"/>
      <w:kern w:val="0"/>
      <w:sz w:val="18"/>
      <w:szCs w:val="18"/>
    </w:rPr>
  </w:style>
  <w:style w:type="paragraph" w:customStyle="1" w:styleId="xl72">
    <w:name w:val="xl72"/>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color w:val="0000FF"/>
      <w:kern w:val="0"/>
      <w:szCs w:val="21"/>
    </w:rPr>
  </w:style>
  <w:style w:type="paragraph" w:customStyle="1" w:styleId="xl73">
    <w:name w:val="xl73"/>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color w:val="0000FF"/>
      <w:kern w:val="0"/>
      <w:szCs w:val="21"/>
    </w:rPr>
  </w:style>
  <w:style w:type="paragraph" w:customStyle="1" w:styleId="xl74">
    <w:name w:val="xl74"/>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color w:val="0000FF"/>
      <w:kern w:val="0"/>
      <w:szCs w:val="21"/>
    </w:rPr>
  </w:style>
  <w:style w:type="paragraph" w:customStyle="1" w:styleId="xl75">
    <w:name w:val="xl75"/>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rFonts w:ascii="Arial" w:hAnsi="Arial"/>
      <w:color w:val="0000FF"/>
      <w:kern w:val="0"/>
      <w:szCs w:val="21"/>
    </w:rPr>
  </w:style>
  <w:style w:type="paragraph" w:customStyle="1" w:styleId="xl76">
    <w:name w:val="xl76"/>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rFonts w:ascii="Arial" w:hAnsi="Arial"/>
      <w:color w:val="0000FF"/>
      <w:kern w:val="0"/>
      <w:szCs w:val="21"/>
    </w:rPr>
  </w:style>
  <w:style w:type="paragraph" w:customStyle="1" w:styleId="xl77">
    <w:name w:val="xl77"/>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rFonts w:ascii="Arial" w:hAnsi="Arial"/>
      <w:color w:val="0000FF"/>
      <w:kern w:val="0"/>
      <w:szCs w:val="21"/>
    </w:rPr>
  </w:style>
  <w:style w:type="paragraph" w:customStyle="1" w:styleId="xl78">
    <w:name w:val="xl78"/>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u w:val="single"/>
    </w:rPr>
  </w:style>
  <w:style w:type="paragraph" w:customStyle="1" w:styleId="xl79">
    <w:name w:val="xl79"/>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u w:val="single"/>
    </w:rPr>
  </w:style>
  <w:style w:type="paragraph" w:customStyle="1" w:styleId="xl80">
    <w:name w:val="xl80"/>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u w:val="single"/>
    </w:rPr>
  </w:style>
  <w:style w:type="paragraph" w:customStyle="1" w:styleId="xl81">
    <w:name w:val="xl81"/>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rPr>
  </w:style>
  <w:style w:type="paragraph" w:customStyle="1" w:styleId="xl82">
    <w:name w:val="xl82"/>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rPr>
  </w:style>
  <w:style w:type="paragraph" w:customStyle="1" w:styleId="xl83">
    <w:name w:val="xl83"/>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Cs w:val="21"/>
    </w:rPr>
  </w:style>
  <w:style w:type="paragraph" w:customStyle="1" w:styleId="xl84">
    <w:name w:val="xl84"/>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 w:val="18"/>
      <w:szCs w:val="18"/>
    </w:rPr>
  </w:style>
  <w:style w:type="paragraph" w:customStyle="1" w:styleId="xl85">
    <w:name w:val="xl85"/>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 w:val="18"/>
      <w:szCs w:val="18"/>
    </w:rPr>
  </w:style>
  <w:style w:type="paragraph" w:customStyle="1" w:styleId="xl86">
    <w:name w:val="xl86"/>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 w:val="18"/>
      <w:szCs w:val="18"/>
    </w:rPr>
  </w:style>
  <w:style w:type="paragraph" w:customStyle="1" w:styleId="xl87">
    <w:name w:val="xl87"/>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 w:val="20"/>
    </w:rPr>
  </w:style>
  <w:style w:type="paragraph" w:customStyle="1" w:styleId="xl88">
    <w:name w:val="xl88"/>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 w:val="20"/>
    </w:rPr>
  </w:style>
  <w:style w:type="paragraph" w:customStyle="1" w:styleId="xl89">
    <w:name w:val="xl89"/>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color w:val="FF0000"/>
      <w:kern w:val="0"/>
      <w:sz w:val="20"/>
    </w:rPr>
  </w:style>
  <w:style w:type="paragraph" w:customStyle="1" w:styleId="xl90">
    <w:name w:val="xl90"/>
    <w:basedOn w:val="a8"/>
    <w:rsid w:val="00493440"/>
    <w:pPr>
      <w:widowControl/>
      <w:pBdr>
        <w:top w:val="single" w:sz="8" w:space="0" w:color="000000"/>
        <w:left w:val="single" w:sz="8" w:space="0" w:color="000000"/>
        <w:right w:val="single" w:sz="8" w:space="0" w:color="000000"/>
      </w:pBdr>
      <w:spacing w:before="100" w:beforeAutospacing="1" w:after="100" w:afterAutospacing="1" w:line="240" w:lineRule="auto"/>
      <w:ind w:firstLineChars="0" w:firstLine="0"/>
      <w:jc w:val="left"/>
      <w:textAlignment w:val="top"/>
    </w:pPr>
    <w:rPr>
      <w:rFonts w:ascii="宋体" w:hAnsi="宋体"/>
      <w:kern w:val="0"/>
      <w:sz w:val="18"/>
      <w:szCs w:val="18"/>
    </w:rPr>
  </w:style>
  <w:style w:type="paragraph" w:customStyle="1" w:styleId="xl91">
    <w:name w:val="xl91"/>
    <w:basedOn w:val="a8"/>
    <w:rsid w:val="00493440"/>
    <w:pPr>
      <w:widowControl/>
      <w:pBdr>
        <w:left w:val="single" w:sz="8" w:space="0" w:color="000000"/>
        <w:right w:val="single" w:sz="8" w:space="0" w:color="000000"/>
      </w:pBdr>
      <w:spacing w:before="100" w:beforeAutospacing="1" w:after="100" w:afterAutospacing="1" w:line="240" w:lineRule="auto"/>
      <w:ind w:firstLineChars="0" w:firstLine="0"/>
      <w:jc w:val="left"/>
      <w:textAlignment w:val="top"/>
    </w:pPr>
    <w:rPr>
      <w:rFonts w:ascii="宋体" w:hAnsi="宋体"/>
      <w:kern w:val="0"/>
      <w:sz w:val="18"/>
      <w:szCs w:val="18"/>
    </w:rPr>
  </w:style>
  <w:style w:type="paragraph" w:customStyle="1" w:styleId="xl92">
    <w:name w:val="xl92"/>
    <w:basedOn w:val="a8"/>
    <w:rsid w:val="00493440"/>
    <w:pPr>
      <w:widowControl/>
      <w:pBdr>
        <w:left w:val="single" w:sz="8" w:space="0" w:color="000000"/>
        <w:bottom w:val="single" w:sz="8" w:space="0" w:color="000000"/>
        <w:right w:val="single" w:sz="8" w:space="0" w:color="000000"/>
      </w:pBdr>
      <w:spacing w:before="100" w:beforeAutospacing="1" w:after="100" w:afterAutospacing="1" w:line="240" w:lineRule="auto"/>
      <w:ind w:firstLineChars="0" w:firstLine="0"/>
      <w:jc w:val="left"/>
      <w:textAlignment w:val="top"/>
    </w:pPr>
    <w:rPr>
      <w:rFonts w:ascii="宋体" w:hAnsi="宋体"/>
      <w:kern w:val="0"/>
      <w:sz w:val="18"/>
      <w:szCs w:val="18"/>
    </w:rPr>
  </w:style>
  <w:style w:type="character" w:customStyle="1" w:styleId="ItemListCharCharCharCharCharChar">
    <w:name w:val="Item List Char Char Char Char Char Char"/>
    <w:link w:val="ItemListCharCharCharCharChar"/>
    <w:rsid w:val="00493440"/>
    <w:rPr>
      <w:rFonts w:ascii="Arial" w:hAnsi="Arial"/>
      <w:sz w:val="21"/>
      <w:szCs w:val="21"/>
    </w:rPr>
  </w:style>
  <w:style w:type="table" w:customStyle="1" w:styleId="Table1">
    <w:name w:val="Table1"/>
    <w:basedOn w:val="afb"/>
    <w:rsid w:val="00493440"/>
    <w:pPr>
      <w:snapToGrid w:val="0"/>
      <w:jc w:val="left"/>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numbering" w:customStyle="1" w:styleId="18">
    <w:name w:val="无列表1"/>
    <w:next w:val="ab"/>
    <w:semiHidden/>
    <w:rsid w:val="00493440"/>
  </w:style>
  <w:style w:type="paragraph" w:customStyle="1" w:styleId="annotation">
    <w:name w:val="annotation"/>
    <w:basedOn w:val="a8"/>
    <w:autoRedefine/>
    <w:rsid w:val="00493440"/>
    <w:pPr>
      <w:keepLines/>
      <w:widowControl/>
      <w:numPr>
        <w:ilvl w:val="12"/>
      </w:numPr>
      <w:snapToGrid w:val="0"/>
      <w:spacing w:before="80" w:after="80"/>
      <w:ind w:left="1134" w:firstLineChars="200" w:firstLine="200"/>
    </w:pPr>
    <w:rPr>
      <w:rFonts w:ascii="Arial" w:hAnsi="Arial" w:cs="Arial"/>
      <w:kern w:val="0"/>
      <w:szCs w:val="21"/>
    </w:rPr>
  </w:style>
  <w:style w:type="paragraph" w:customStyle="1" w:styleId="chaptertitle">
    <w:name w:val="chapter title"/>
    <w:basedOn w:val="a8"/>
    <w:autoRedefine/>
    <w:rsid w:val="00493440"/>
    <w:pPr>
      <w:widowControl/>
      <w:tabs>
        <w:tab w:val="left" w:pos="0"/>
      </w:tabs>
      <w:snapToGrid w:val="0"/>
      <w:spacing w:before="300" w:after="300" w:line="300" w:lineRule="auto"/>
      <w:ind w:left="1134" w:firstLineChars="0" w:firstLine="0"/>
      <w:jc w:val="center"/>
    </w:pPr>
    <w:rPr>
      <w:rFonts w:ascii="Arial" w:hAnsi="Arial" w:cs="Arial"/>
      <w:kern w:val="0"/>
      <w:sz w:val="30"/>
      <w:szCs w:val="21"/>
    </w:rPr>
  </w:style>
  <w:style w:type="paragraph" w:customStyle="1" w:styleId="tabledescriptionwithoutautonumbering">
    <w:name w:val="table description without auto numbering"/>
    <w:basedOn w:val="a8"/>
    <w:autoRedefine/>
    <w:rsid w:val="00493440"/>
    <w:pPr>
      <w:keepLines/>
      <w:widowControl/>
      <w:snapToGrid w:val="0"/>
      <w:spacing w:before="80" w:after="80"/>
      <w:ind w:left="1134" w:firstLineChars="0" w:firstLine="0"/>
      <w:jc w:val="center"/>
    </w:pPr>
    <w:rPr>
      <w:rFonts w:ascii="宋体" w:hAnsi="Arial" w:cs="Arial"/>
      <w:kern w:val="0"/>
      <w:szCs w:val="21"/>
    </w:rPr>
  </w:style>
  <w:style w:type="paragraph" w:customStyle="1" w:styleId="tableheading0">
    <w:name w:val="table heading"/>
    <w:basedOn w:val="a8"/>
    <w:autoRedefine/>
    <w:rsid w:val="00493440"/>
    <w:pPr>
      <w:widowControl/>
      <w:snapToGrid w:val="0"/>
      <w:spacing w:before="80" w:after="80" w:line="300" w:lineRule="auto"/>
      <w:ind w:left="1134" w:firstLineChars="0" w:firstLine="0"/>
      <w:jc w:val="center"/>
    </w:pPr>
    <w:rPr>
      <w:rFonts w:ascii="Arial" w:hAnsi="Arial" w:cs="Arial"/>
      <w:b/>
      <w:kern w:val="0"/>
      <w:szCs w:val="21"/>
    </w:rPr>
  </w:style>
  <w:style w:type="paragraph" w:customStyle="1" w:styleId="catalogoffigureandtable">
    <w:name w:val="catalog of figure and table"/>
    <w:basedOn w:val="a8"/>
    <w:autoRedefine/>
    <w:rsid w:val="00493440"/>
    <w:pPr>
      <w:widowControl/>
      <w:snapToGrid w:val="0"/>
      <w:spacing w:before="300" w:after="150"/>
      <w:ind w:left="1134" w:firstLineChars="0" w:firstLine="0"/>
      <w:jc w:val="center"/>
    </w:pPr>
    <w:rPr>
      <w:rFonts w:ascii="黑体" w:eastAsia="黑体" w:hAnsi="Arial" w:cs="Arial"/>
      <w:kern w:val="0"/>
      <w:sz w:val="30"/>
      <w:szCs w:val="21"/>
    </w:rPr>
  </w:style>
  <w:style w:type="paragraph" w:customStyle="1" w:styleId="HuaweiTechnologiesoncover">
    <w:name w:val="Huawei Technologies on cover"/>
    <w:basedOn w:val="a8"/>
    <w:rsid w:val="00493440"/>
    <w:pPr>
      <w:widowControl/>
      <w:snapToGrid w:val="0"/>
      <w:spacing w:before="80" w:after="80"/>
      <w:ind w:left="1134" w:firstLineChars="0" w:firstLine="0"/>
      <w:jc w:val="center"/>
    </w:pPr>
    <w:rPr>
      <w:rFonts w:ascii="黑体" w:eastAsia="黑体" w:hAnsi="Arial" w:cs="Arial"/>
      <w:b/>
      <w:kern w:val="0"/>
      <w:sz w:val="32"/>
      <w:szCs w:val="21"/>
    </w:rPr>
  </w:style>
  <w:style w:type="paragraph" w:customStyle="1" w:styleId="footnotes">
    <w:name w:val="footnotes"/>
    <w:basedOn w:val="a8"/>
    <w:autoRedefine/>
    <w:rsid w:val="00493440"/>
    <w:pPr>
      <w:widowControl/>
      <w:numPr>
        <w:numId w:val="52"/>
      </w:numPr>
      <w:snapToGrid w:val="0"/>
      <w:spacing w:before="80" w:after="90" w:line="300" w:lineRule="auto"/>
      <w:ind w:left="1134" w:firstLineChars="0" w:firstLine="0"/>
    </w:pPr>
    <w:rPr>
      <w:rFonts w:ascii="Arial" w:hAnsi="Arial" w:cs="Arial"/>
      <w:kern w:val="0"/>
      <w:sz w:val="18"/>
      <w:szCs w:val="21"/>
    </w:rPr>
  </w:style>
  <w:style w:type="paragraph" w:customStyle="1" w:styleId="code">
    <w:name w:val="code"/>
    <w:basedOn w:val="a8"/>
    <w:autoRedefine/>
    <w:rsid w:val="00493440"/>
    <w:pPr>
      <w:widowControl/>
      <w:snapToGrid w:val="0"/>
      <w:spacing w:before="80" w:after="80"/>
      <w:ind w:left="1134" w:firstLineChars="0" w:firstLine="0"/>
    </w:pPr>
    <w:rPr>
      <w:rFonts w:ascii="Courier New" w:hAnsi="Courier New" w:cs="Arial"/>
      <w:kern w:val="0"/>
      <w:sz w:val="18"/>
      <w:szCs w:val="21"/>
    </w:rPr>
  </w:style>
  <w:style w:type="paragraph" w:customStyle="1" w:styleId="confidentialitylevelonheader">
    <w:name w:val="confidentiality level on header"/>
    <w:basedOn w:val="a8"/>
    <w:autoRedefine/>
    <w:rsid w:val="00493440"/>
    <w:pPr>
      <w:widowControl/>
      <w:snapToGrid w:val="0"/>
      <w:spacing w:before="80" w:after="80" w:line="300" w:lineRule="auto"/>
      <w:ind w:left="1134" w:firstLineChars="0" w:firstLine="0"/>
      <w:jc w:val="right"/>
    </w:pPr>
    <w:rPr>
      <w:rFonts w:ascii="Arial" w:hAnsi="Arial" w:cs="Arial"/>
      <w:kern w:val="0"/>
      <w:sz w:val="18"/>
      <w:szCs w:val="21"/>
    </w:rPr>
  </w:style>
  <w:style w:type="paragraph" w:customStyle="1" w:styleId="referance">
    <w:name w:val="referance"/>
    <w:basedOn w:val="a8"/>
    <w:autoRedefine/>
    <w:rsid w:val="00493440"/>
    <w:pPr>
      <w:widowControl/>
      <w:numPr>
        <w:numId w:val="53"/>
      </w:numPr>
      <w:snapToGrid w:val="0"/>
      <w:spacing w:before="80" w:after="80"/>
      <w:ind w:firstLineChars="0" w:firstLine="0"/>
    </w:pPr>
    <w:rPr>
      <w:rFonts w:ascii="宋体" w:hAnsi="Arial" w:cs="Arial"/>
      <w:kern w:val="0"/>
      <w:szCs w:val="21"/>
    </w:rPr>
  </w:style>
  <w:style w:type="paragraph" w:customStyle="1" w:styleId="compilingadvice">
    <w:name w:val="compiling advice"/>
    <w:basedOn w:val="a8"/>
    <w:autoRedefine/>
    <w:rsid w:val="00493440"/>
    <w:pPr>
      <w:widowControl/>
      <w:snapToGrid w:val="0"/>
      <w:spacing w:before="80" w:after="80"/>
      <w:ind w:left="1134" w:firstLineChars="0" w:firstLine="0"/>
    </w:pPr>
    <w:rPr>
      <w:rFonts w:ascii="Arial" w:hAnsi="Arial" w:cs="Arial"/>
      <w:i/>
      <w:color w:val="0000FF"/>
      <w:kern w:val="0"/>
      <w:szCs w:val="21"/>
    </w:rPr>
  </w:style>
  <w:style w:type="paragraph" w:customStyle="1" w:styleId="tabletextoncover">
    <w:name w:val="table text on cover"/>
    <w:basedOn w:val="a8"/>
    <w:autoRedefine/>
    <w:rsid w:val="00493440"/>
    <w:pPr>
      <w:widowControl/>
      <w:snapToGrid w:val="0"/>
      <w:spacing w:before="80" w:after="80" w:line="300" w:lineRule="auto"/>
      <w:ind w:left="1134" w:firstLineChars="0" w:firstLine="0"/>
      <w:jc w:val="center"/>
    </w:pPr>
    <w:rPr>
      <w:rFonts w:ascii="Arial" w:hAnsi="Arial" w:cs="Arial"/>
      <w:b/>
      <w:kern w:val="0"/>
      <w:sz w:val="24"/>
      <w:szCs w:val="21"/>
    </w:rPr>
  </w:style>
  <w:style w:type="paragraph" w:customStyle="1" w:styleId="documenttitleoncover">
    <w:name w:val="document title on cover"/>
    <w:basedOn w:val="a8"/>
    <w:autoRedefine/>
    <w:rsid w:val="00493440"/>
    <w:pPr>
      <w:widowControl/>
      <w:snapToGrid w:val="0"/>
      <w:spacing w:before="80" w:after="80"/>
      <w:ind w:left="1134" w:firstLineChars="0" w:firstLine="0"/>
      <w:jc w:val="center"/>
    </w:pPr>
    <w:rPr>
      <w:rFonts w:ascii="Arial" w:hAnsi="Arial" w:cs="Arial"/>
      <w:b/>
      <w:kern w:val="0"/>
      <w:sz w:val="56"/>
      <w:szCs w:val="21"/>
    </w:rPr>
  </w:style>
  <w:style w:type="paragraph" w:customStyle="1" w:styleId="catalog1">
    <w:name w:val="catalog 1"/>
    <w:basedOn w:val="a8"/>
    <w:autoRedefine/>
    <w:rsid w:val="00493440"/>
    <w:pPr>
      <w:widowControl/>
      <w:snapToGrid w:val="0"/>
      <w:spacing w:before="80" w:after="80" w:line="300" w:lineRule="auto"/>
      <w:ind w:left="198" w:firstLineChars="0" w:hanging="113"/>
    </w:pPr>
    <w:rPr>
      <w:rFonts w:ascii="Arial" w:hAnsi="Arial" w:cs="Arial"/>
      <w:kern w:val="0"/>
      <w:szCs w:val="21"/>
    </w:rPr>
  </w:style>
  <w:style w:type="paragraph" w:customStyle="1" w:styleId="catalog2">
    <w:name w:val="catalog 2"/>
    <w:basedOn w:val="a8"/>
    <w:rsid w:val="00493440"/>
    <w:pPr>
      <w:widowControl/>
      <w:snapToGrid w:val="0"/>
      <w:spacing w:before="80" w:after="80" w:line="300" w:lineRule="auto"/>
      <w:ind w:left="453" w:firstLineChars="0" w:hanging="283"/>
    </w:pPr>
    <w:rPr>
      <w:rFonts w:ascii="Arial" w:hAnsi="Arial" w:cs="Arial"/>
      <w:kern w:val="0"/>
      <w:szCs w:val="21"/>
    </w:rPr>
  </w:style>
  <w:style w:type="paragraph" w:customStyle="1" w:styleId="catalog4">
    <w:name w:val="catalog 4"/>
    <w:basedOn w:val="a8"/>
    <w:autoRedefine/>
    <w:rsid w:val="00493440"/>
    <w:pPr>
      <w:widowControl/>
      <w:snapToGrid w:val="0"/>
      <w:spacing w:before="80" w:after="80" w:line="300" w:lineRule="auto"/>
      <w:ind w:left="1134" w:firstLineChars="0" w:hanging="567"/>
    </w:pPr>
    <w:rPr>
      <w:rFonts w:ascii="Arial" w:hAnsi="Arial" w:cs="Arial"/>
      <w:kern w:val="0"/>
      <w:szCs w:val="21"/>
    </w:rPr>
  </w:style>
  <w:style w:type="paragraph" w:customStyle="1" w:styleId="catalog5">
    <w:name w:val="catalog 5"/>
    <w:basedOn w:val="a8"/>
    <w:rsid w:val="00493440"/>
    <w:pPr>
      <w:widowControl/>
      <w:snapToGrid w:val="0"/>
      <w:spacing w:before="80" w:after="80" w:line="300" w:lineRule="auto"/>
      <w:ind w:left="680" w:firstLineChars="0" w:firstLine="0"/>
    </w:pPr>
    <w:rPr>
      <w:rFonts w:ascii="Arial" w:hAnsi="Arial" w:cs="Arial"/>
      <w:kern w:val="0"/>
      <w:szCs w:val="21"/>
    </w:rPr>
  </w:style>
  <w:style w:type="paragraph" w:customStyle="1" w:styleId="catalog6">
    <w:name w:val="catalog 6"/>
    <w:basedOn w:val="a8"/>
    <w:autoRedefine/>
    <w:rsid w:val="00493440"/>
    <w:pPr>
      <w:widowControl/>
      <w:snapToGrid w:val="0"/>
      <w:spacing w:before="80" w:after="80" w:line="300" w:lineRule="auto"/>
      <w:ind w:left="1757" w:firstLineChars="0" w:hanging="907"/>
    </w:pPr>
    <w:rPr>
      <w:rFonts w:ascii="Arial" w:hAnsi="Arial" w:cs="Arial"/>
      <w:kern w:val="0"/>
      <w:szCs w:val="21"/>
    </w:rPr>
  </w:style>
  <w:style w:type="paragraph" w:customStyle="1" w:styleId="catalog7">
    <w:name w:val="catalog 7"/>
    <w:basedOn w:val="a8"/>
    <w:autoRedefine/>
    <w:rsid w:val="00493440"/>
    <w:pPr>
      <w:widowControl/>
      <w:snapToGrid w:val="0"/>
      <w:spacing w:before="80" w:after="80" w:line="300" w:lineRule="auto"/>
      <w:ind w:left="2041" w:firstLineChars="0" w:hanging="1077"/>
    </w:pPr>
    <w:rPr>
      <w:rFonts w:ascii="宋体" w:hAnsi="Arial" w:cs="Arial"/>
      <w:kern w:val="0"/>
      <w:szCs w:val="21"/>
    </w:rPr>
  </w:style>
  <w:style w:type="paragraph" w:customStyle="1" w:styleId="catalog8">
    <w:name w:val="catalog 8"/>
    <w:basedOn w:val="a8"/>
    <w:autoRedefine/>
    <w:rsid w:val="00493440"/>
    <w:pPr>
      <w:widowControl/>
      <w:snapToGrid w:val="0"/>
      <w:spacing w:before="80" w:after="80" w:line="300" w:lineRule="auto"/>
      <w:ind w:left="113" w:firstLineChars="0" w:firstLine="0"/>
    </w:pPr>
    <w:rPr>
      <w:rFonts w:ascii="Arial" w:hAnsi="Arial" w:cs="Arial"/>
      <w:kern w:val="0"/>
      <w:szCs w:val="21"/>
    </w:rPr>
  </w:style>
  <w:style w:type="paragraph" w:customStyle="1" w:styleId="catalog9">
    <w:name w:val="catalog 9"/>
    <w:basedOn w:val="a8"/>
    <w:autoRedefine/>
    <w:rsid w:val="00493440"/>
    <w:pPr>
      <w:widowControl/>
      <w:snapToGrid w:val="0"/>
      <w:spacing w:before="80" w:after="80" w:line="300" w:lineRule="auto"/>
      <w:ind w:left="113" w:firstLineChars="0" w:firstLine="0"/>
    </w:pPr>
    <w:rPr>
      <w:rFonts w:ascii="Arial" w:hAnsi="Arial" w:cs="Arial"/>
      <w:kern w:val="0"/>
      <w:szCs w:val="21"/>
    </w:rPr>
  </w:style>
  <w:style w:type="paragraph" w:customStyle="1" w:styleId="figuredescriptionwithoutautonumbering">
    <w:name w:val="figure description without auto numbering"/>
    <w:basedOn w:val="a8"/>
    <w:autoRedefine/>
    <w:rsid w:val="00493440"/>
    <w:pPr>
      <w:widowControl/>
      <w:snapToGrid w:val="0"/>
      <w:spacing w:before="105" w:after="80"/>
      <w:ind w:left="1134" w:firstLineChars="0" w:firstLine="425"/>
      <w:jc w:val="center"/>
    </w:pPr>
    <w:rPr>
      <w:rFonts w:ascii="Arial" w:hAnsi="Arial" w:cs="Arial"/>
      <w:kern w:val="0"/>
      <w:szCs w:val="21"/>
    </w:rPr>
  </w:style>
  <w:style w:type="paragraph" w:customStyle="1" w:styleId="itemlist">
    <w:name w:val="item list"/>
    <w:basedOn w:val="a3"/>
    <w:autoRedefine/>
    <w:rsid w:val="00493440"/>
    <w:pPr>
      <w:widowControl/>
      <w:numPr>
        <w:numId w:val="0"/>
      </w:numPr>
      <w:tabs>
        <w:tab w:val="num" w:pos="1260"/>
      </w:tabs>
      <w:snapToGrid w:val="0"/>
      <w:spacing w:before="80" w:after="80" w:line="300" w:lineRule="auto"/>
      <w:ind w:left="1260" w:hanging="420"/>
    </w:pPr>
    <w:rPr>
      <w:rFonts w:ascii="宋体" w:hAnsi="Wingdings" w:cs="Arial"/>
      <w:szCs w:val="21"/>
    </w:rPr>
  </w:style>
  <w:style w:type="paragraph" w:customStyle="1" w:styleId="documenttitleonheader">
    <w:name w:val="document title on header"/>
    <w:basedOn w:val="a8"/>
    <w:autoRedefine/>
    <w:rsid w:val="00493440"/>
    <w:pPr>
      <w:widowControl/>
      <w:snapToGrid w:val="0"/>
      <w:spacing w:before="80" w:after="80" w:line="300" w:lineRule="auto"/>
      <w:ind w:left="1134" w:firstLineChars="0" w:firstLine="0"/>
    </w:pPr>
    <w:rPr>
      <w:rFonts w:ascii="Arial" w:hAnsi="Arial" w:cs="Arial"/>
      <w:kern w:val="0"/>
      <w:sz w:val="18"/>
      <w:szCs w:val="21"/>
    </w:rPr>
  </w:style>
  <w:style w:type="paragraph" w:customStyle="1" w:styleId="textindentation">
    <w:name w:val="text indentation"/>
    <w:basedOn w:val="a8"/>
    <w:autoRedefine/>
    <w:rsid w:val="00493440"/>
    <w:pPr>
      <w:widowControl/>
      <w:snapToGrid w:val="0"/>
      <w:spacing w:before="80" w:after="80"/>
      <w:ind w:left="1134" w:firstLineChars="0" w:firstLine="0"/>
    </w:pPr>
    <w:rPr>
      <w:rFonts w:ascii="Arial" w:hAnsi="Arial" w:cs="Arial"/>
      <w:kern w:val="0"/>
      <w:szCs w:val="21"/>
    </w:rPr>
  </w:style>
  <w:style w:type="paragraph" w:customStyle="1" w:styleId="keywords">
    <w:name w:val="keywords"/>
    <w:basedOn w:val="a8"/>
    <w:autoRedefine/>
    <w:rsid w:val="00493440"/>
    <w:pPr>
      <w:widowControl/>
      <w:tabs>
        <w:tab w:val="left" w:pos="907"/>
      </w:tabs>
      <w:snapToGrid w:val="0"/>
      <w:spacing w:before="80" w:after="80"/>
      <w:ind w:left="879" w:firstLineChars="0" w:hanging="879"/>
    </w:pPr>
    <w:rPr>
      <w:rFonts w:ascii="Arial" w:hAnsi="Arial" w:cs="Arial"/>
      <w:kern w:val="0"/>
      <w:szCs w:val="21"/>
    </w:rPr>
  </w:style>
  <w:style w:type="paragraph" w:customStyle="1" w:styleId="revisionrecord">
    <w:name w:val="revision record"/>
    <w:basedOn w:val="a8"/>
    <w:autoRedefine/>
    <w:rsid w:val="00493440"/>
    <w:pPr>
      <w:pageBreakBefore/>
      <w:widowControl/>
      <w:snapToGrid w:val="0"/>
      <w:spacing w:before="300" w:after="150"/>
      <w:ind w:left="1134" w:firstLineChars="0" w:firstLine="0"/>
      <w:jc w:val="center"/>
    </w:pPr>
    <w:rPr>
      <w:rFonts w:ascii="黑体" w:eastAsia="黑体" w:hAnsi="Arial" w:cs="Arial"/>
      <w:kern w:val="0"/>
      <w:sz w:val="30"/>
      <w:szCs w:val="21"/>
    </w:rPr>
  </w:style>
  <w:style w:type="paragraph" w:customStyle="1" w:styleId="figuredescriptionChar">
    <w:name w:val="figure description Char"/>
    <w:basedOn w:val="a8"/>
    <w:link w:val="figuredescriptionCharChar"/>
    <w:autoRedefine/>
    <w:rsid w:val="00493440"/>
    <w:pPr>
      <w:widowControl/>
      <w:numPr>
        <w:numId w:val="54"/>
      </w:numPr>
      <w:snapToGrid w:val="0"/>
      <w:spacing w:before="105" w:after="80"/>
      <w:ind w:firstLineChars="0"/>
      <w:jc w:val="center"/>
    </w:pPr>
    <w:rPr>
      <w:rFonts w:ascii="宋体" w:hAnsi="Arial"/>
      <w:kern w:val="0"/>
      <w:szCs w:val="21"/>
    </w:rPr>
  </w:style>
  <w:style w:type="paragraph" w:customStyle="1" w:styleId="documenttitle">
    <w:name w:val="document title"/>
    <w:basedOn w:val="a8"/>
    <w:autoRedefine/>
    <w:rsid w:val="00493440"/>
    <w:pPr>
      <w:widowControl/>
      <w:tabs>
        <w:tab w:val="left" w:pos="0"/>
      </w:tabs>
      <w:snapToGrid w:val="0"/>
      <w:spacing w:before="300" w:after="300" w:line="300" w:lineRule="auto"/>
      <w:ind w:left="1134" w:firstLineChars="0" w:firstLine="0"/>
      <w:jc w:val="center"/>
      <w:outlineLvl w:val="0"/>
    </w:pPr>
    <w:rPr>
      <w:rFonts w:ascii="Arial" w:hAnsi="Arial" w:cs="Arial"/>
      <w:kern w:val="0"/>
      <w:sz w:val="30"/>
      <w:szCs w:val="21"/>
    </w:rPr>
  </w:style>
  <w:style w:type="paragraph" w:customStyle="1" w:styleId="abstract">
    <w:name w:val="abstract"/>
    <w:basedOn w:val="a8"/>
    <w:autoRedefine/>
    <w:rsid w:val="00493440"/>
    <w:pPr>
      <w:widowControl/>
      <w:numPr>
        <w:ilvl w:val="12"/>
      </w:numPr>
      <w:tabs>
        <w:tab w:val="left" w:pos="907"/>
      </w:tabs>
      <w:snapToGrid w:val="0"/>
      <w:spacing w:before="80" w:after="80"/>
      <w:ind w:left="879" w:firstLineChars="200" w:hanging="879"/>
    </w:pPr>
    <w:rPr>
      <w:rFonts w:ascii="Arial" w:hAnsi="Arial" w:cs="Arial"/>
      <w:kern w:val="0"/>
      <w:szCs w:val="21"/>
    </w:rPr>
  </w:style>
  <w:style w:type="paragraph" w:customStyle="1" w:styleId="defaulttext">
    <w:name w:val="default text"/>
    <w:basedOn w:val="a8"/>
    <w:autoRedefine/>
    <w:rsid w:val="00493440"/>
    <w:pPr>
      <w:widowControl/>
      <w:snapToGrid w:val="0"/>
      <w:spacing w:before="80" w:after="80"/>
      <w:ind w:left="1134" w:firstLineChars="0" w:firstLine="0"/>
    </w:pPr>
    <w:rPr>
      <w:rFonts w:ascii="Arial" w:hAnsi="Arial" w:cs="Arial"/>
      <w:kern w:val="0"/>
      <w:szCs w:val="21"/>
    </w:rPr>
  </w:style>
  <w:style w:type="paragraph" w:customStyle="1" w:styleId="afffffff4">
    <w:name w:val="样式 表头文本 + 加粗"/>
    <w:basedOn w:val="afffffff5"/>
    <w:rsid w:val="00493440"/>
    <w:pPr>
      <w:spacing w:line="480" w:lineRule="auto"/>
    </w:pPr>
    <w:rPr>
      <w:b/>
    </w:rPr>
  </w:style>
  <w:style w:type="paragraph" w:customStyle="1" w:styleId="afffffff6">
    <w:name w:val="表头样式"/>
    <w:basedOn w:val="afffffff5"/>
    <w:rsid w:val="00493440"/>
    <w:rPr>
      <w:b/>
    </w:rPr>
  </w:style>
  <w:style w:type="paragraph" w:customStyle="1" w:styleId="afffffff7">
    <w:name w:val="编写建议"/>
    <w:basedOn w:val="a8"/>
    <w:rsid w:val="00493440"/>
    <w:pPr>
      <w:widowControl/>
      <w:snapToGrid w:val="0"/>
      <w:spacing w:before="80" w:after="80"/>
      <w:ind w:left="1134" w:firstLineChars="0" w:firstLine="0"/>
    </w:pPr>
    <w:rPr>
      <w:rFonts w:ascii="Arial" w:hAnsi="Arial" w:cs="Arial"/>
      <w:i/>
      <w:color w:val="0000FF"/>
      <w:kern w:val="0"/>
      <w:szCs w:val="21"/>
    </w:rPr>
  </w:style>
  <w:style w:type="paragraph" w:customStyle="1" w:styleId="w1">
    <w:name w:val=":w1"/>
    <w:basedOn w:val="a8"/>
    <w:rsid w:val="00493440"/>
    <w:pPr>
      <w:widowControl/>
      <w:snapToGrid w:val="0"/>
      <w:spacing w:before="80" w:after="80" w:line="300" w:lineRule="auto"/>
      <w:ind w:left="1134" w:firstLineChars="0" w:firstLine="0"/>
    </w:pPr>
    <w:rPr>
      <w:rFonts w:ascii="Arial" w:hAnsi="Arial" w:cs="Arial"/>
      <w:kern w:val="0"/>
      <w:sz w:val="24"/>
      <w:szCs w:val="24"/>
    </w:rPr>
  </w:style>
  <w:style w:type="paragraph" w:customStyle="1" w:styleId="DefaultText1">
    <w:name w:val="Default Text:1"/>
    <w:basedOn w:val="a8"/>
    <w:rsid w:val="00493440"/>
    <w:pPr>
      <w:widowControl/>
      <w:snapToGrid w:val="0"/>
      <w:spacing w:before="80" w:after="80" w:line="300" w:lineRule="auto"/>
      <w:ind w:left="1134" w:firstLineChars="0" w:firstLine="0"/>
    </w:pPr>
    <w:rPr>
      <w:rFonts w:ascii="Arial" w:hAnsi="Arial" w:cs="Arial"/>
      <w:kern w:val="0"/>
      <w:sz w:val="24"/>
      <w:szCs w:val="24"/>
    </w:rPr>
  </w:style>
  <w:style w:type="paragraph" w:customStyle="1" w:styleId="DefaultText0">
    <w:name w:val="Default Text"/>
    <w:basedOn w:val="a8"/>
    <w:rsid w:val="00493440"/>
    <w:pPr>
      <w:widowControl/>
      <w:snapToGrid w:val="0"/>
      <w:spacing w:before="80" w:after="80" w:line="300" w:lineRule="auto"/>
      <w:ind w:left="1134" w:firstLineChars="0" w:firstLine="0"/>
    </w:pPr>
    <w:rPr>
      <w:rFonts w:ascii="Arial" w:hAnsi="Arial" w:cs="Arial"/>
      <w:kern w:val="0"/>
      <w:sz w:val="24"/>
      <w:szCs w:val="24"/>
    </w:rPr>
  </w:style>
  <w:style w:type="character" w:customStyle="1" w:styleId="CharCharChar0">
    <w:name w:val="正文首行缩进 Char Char Char"/>
    <w:rsid w:val="00493440"/>
    <w:rPr>
      <w:rFonts w:eastAsia="宋体"/>
      <w:kern w:val="2"/>
      <w:sz w:val="21"/>
      <w:szCs w:val="24"/>
      <w:lang w:val="en-US" w:eastAsia="zh-CN" w:bidi="ar-SA"/>
    </w:rPr>
  </w:style>
  <w:style w:type="character" w:customStyle="1" w:styleId="CharChar11">
    <w:name w:val="正文首行缩进 Char Char1"/>
    <w:rsid w:val="00493440"/>
    <w:rPr>
      <w:rFonts w:eastAsia="宋体"/>
      <w:sz w:val="21"/>
      <w:lang w:val="en-US" w:eastAsia="zh-CN" w:bidi="ar-SA"/>
    </w:rPr>
  </w:style>
  <w:style w:type="paragraph" w:customStyle="1" w:styleId="INFeature">
    <w:name w:val="IN Feature"/>
    <w:next w:val="INStep"/>
    <w:rsid w:val="00493440"/>
    <w:pPr>
      <w:keepNext/>
      <w:keepLines/>
      <w:spacing w:before="240" w:after="240"/>
      <w:outlineLvl w:val="7"/>
    </w:pPr>
    <w:rPr>
      <w:rFonts w:ascii="Arial" w:eastAsia="黑体" w:hAnsi="Arial" w:cs="Arial"/>
      <w:sz w:val="21"/>
      <w:szCs w:val="21"/>
    </w:rPr>
  </w:style>
  <w:style w:type="paragraph" w:customStyle="1" w:styleId="INStep">
    <w:name w:val="IN Step"/>
    <w:basedOn w:val="a8"/>
    <w:rsid w:val="00493440"/>
    <w:pPr>
      <w:keepLines/>
      <w:widowControl/>
      <w:tabs>
        <w:tab w:val="num" w:pos="1134"/>
      </w:tabs>
      <w:spacing w:before="80" w:after="80" w:line="300" w:lineRule="auto"/>
      <w:ind w:left="1134" w:firstLineChars="0" w:hanging="907"/>
      <w:outlineLvl w:val="8"/>
    </w:pPr>
    <w:rPr>
      <w:rFonts w:ascii="Arial" w:hAnsi="Arial" w:cs="Arial"/>
      <w:kern w:val="0"/>
      <w:szCs w:val="21"/>
    </w:rPr>
  </w:style>
  <w:style w:type="paragraph" w:customStyle="1" w:styleId="TableDescription0">
    <w:name w:val="Table Description"/>
    <w:next w:val="a8"/>
    <w:link w:val="TableDescriptionChar"/>
    <w:rsid w:val="00493440"/>
    <w:pPr>
      <w:keepNext/>
      <w:snapToGrid w:val="0"/>
      <w:spacing w:before="160" w:after="80"/>
      <w:ind w:left="1134"/>
      <w:jc w:val="center"/>
    </w:pPr>
    <w:rPr>
      <w:rFonts w:ascii="Arial" w:eastAsia="黑体" w:hAnsi="Arial"/>
      <w:sz w:val="18"/>
      <w:szCs w:val="18"/>
    </w:rPr>
  </w:style>
  <w:style w:type="paragraph" w:customStyle="1" w:styleId="FigureDescription">
    <w:name w:val="Figure Description"/>
    <w:next w:val="a8"/>
    <w:rsid w:val="00493440"/>
    <w:pPr>
      <w:snapToGrid w:val="0"/>
      <w:spacing w:before="80" w:after="320"/>
      <w:ind w:left="1134"/>
      <w:jc w:val="center"/>
    </w:pPr>
    <w:rPr>
      <w:rFonts w:ascii="Arial" w:eastAsia="黑体" w:hAnsi="Arial" w:cs="Arial"/>
      <w:sz w:val="18"/>
      <w:szCs w:val="18"/>
    </w:rPr>
  </w:style>
  <w:style w:type="paragraph" w:customStyle="1" w:styleId="ItemStep">
    <w:name w:val="Item Step"/>
    <w:rsid w:val="00493440"/>
    <w:pPr>
      <w:tabs>
        <w:tab w:val="num" w:pos="1644"/>
      </w:tabs>
      <w:spacing w:line="300" w:lineRule="auto"/>
      <w:ind w:left="1644" w:hanging="510"/>
      <w:outlineLvl w:val="4"/>
    </w:pPr>
    <w:rPr>
      <w:rFonts w:ascii="Arial" w:hAnsi="Arial" w:cs="Arial"/>
      <w:sz w:val="21"/>
      <w:szCs w:val="21"/>
    </w:rPr>
  </w:style>
  <w:style w:type="paragraph" w:customStyle="1" w:styleId="Preformatted">
    <w:name w:val="Preformatted"/>
    <w:basedOn w:val="a8"/>
    <w:rsid w:val="00493440"/>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before="80" w:after="80"/>
      <w:ind w:left="1134" w:firstLine="420"/>
    </w:pPr>
    <w:rPr>
      <w:rFonts w:ascii="Courier New" w:hAnsi="Courier New" w:cs="Courier New"/>
      <w:kern w:val="0"/>
      <w:szCs w:val="21"/>
      <w:lang w:val="it-IT" w:eastAsia="en-US"/>
    </w:rPr>
  </w:style>
  <w:style w:type="paragraph" w:customStyle="1" w:styleId="afffffff5">
    <w:name w:val="表头文本"/>
    <w:basedOn w:val="a8"/>
    <w:rsid w:val="00493440"/>
    <w:pPr>
      <w:widowControl/>
      <w:snapToGrid w:val="0"/>
      <w:spacing w:before="100" w:beforeAutospacing="1" w:after="100" w:afterAutospacing="1"/>
      <w:ind w:left="1134" w:firstLineChars="0" w:firstLine="0"/>
      <w:jc w:val="center"/>
    </w:pPr>
    <w:rPr>
      <w:rFonts w:ascii="Arial" w:hAnsi="Arial" w:cs="宋体"/>
      <w:bCs/>
      <w:kern w:val="0"/>
      <w:sz w:val="24"/>
      <w:szCs w:val="21"/>
    </w:rPr>
  </w:style>
  <w:style w:type="character" w:customStyle="1" w:styleId="figuredescriptionCharChar">
    <w:name w:val="figure description Char Char"/>
    <w:link w:val="figuredescriptionChar"/>
    <w:rsid w:val="00493440"/>
    <w:rPr>
      <w:rFonts w:ascii="宋体" w:hAnsi="Arial"/>
      <w:sz w:val="21"/>
      <w:szCs w:val="21"/>
    </w:rPr>
  </w:style>
  <w:style w:type="character" w:customStyle="1" w:styleId="CharCharCharCharCharCharCharCharCharCharCharCharCharCharCharCharCharCharCharCharCharCharCharCharCharCharCharCharCharCharCharCharCharCharCharCharCharCharCharCharCharCharCharCharCharCharChar">
    <w:name w:val="正文首行缩进 Char Char Char Char Char Char Char Char Char Char Char Char Char Char Char Char Char Char Char Char Char Char Char Char Char Char Char Char Char Char Char Char Char Char Char Char Char Char Char Char Char Char Char Char Char Char Char"/>
    <w:rsid w:val="00493440"/>
    <w:rPr>
      <w:rFonts w:eastAsia="宋体"/>
      <w:sz w:val="21"/>
      <w:lang w:val="en-US" w:eastAsia="zh-CN" w:bidi="ar-SA"/>
    </w:rPr>
  </w:style>
  <w:style w:type="paragraph" w:customStyle="1" w:styleId="Figure">
    <w:name w:val="Figure"/>
    <w:basedOn w:val="a8"/>
    <w:next w:val="FigureDescription"/>
    <w:rsid w:val="00493440"/>
    <w:pPr>
      <w:keepNext/>
      <w:widowControl/>
      <w:snapToGrid w:val="0"/>
      <w:spacing w:before="80" w:after="80" w:line="300" w:lineRule="auto"/>
      <w:ind w:left="1134" w:firstLineChars="0" w:firstLine="0"/>
      <w:jc w:val="center"/>
    </w:pPr>
    <w:rPr>
      <w:rFonts w:ascii="Arial" w:hAnsi="Arial" w:cs="Arial"/>
      <w:kern w:val="0"/>
      <w:szCs w:val="21"/>
    </w:rPr>
  </w:style>
  <w:style w:type="paragraph" w:customStyle="1" w:styleId="figuredescription0">
    <w:name w:val="figure description"/>
    <w:basedOn w:val="a8"/>
    <w:autoRedefine/>
    <w:rsid w:val="00493440"/>
    <w:pPr>
      <w:widowControl/>
      <w:tabs>
        <w:tab w:val="num" w:pos="1080"/>
      </w:tabs>
      <w:snapToGrid w:val="0"/>
      <w:spacing w:before="105" w:after="80"/>
      <w:ind w:left="1134" w:firstLineChars="0" w:firstLine="0"/>
      <w:jc w:val="center"/>
    </w:pPr>
    <w:rPr>
      <w:rFonts w:ascii="宋体" w:hAnsi="Arial" w:cs="Arial"/>
      <w:kern w:val="0"/>
      <w:szCs w:val="21"/>
    </w:rPr>
  </w:style>
  <w:style w:type="table" w:customStyle="1" w:styleId="19">
    <w:name w:val="网格型1"/>
    <w:basedOn w:val="aa"/>
    <w:next w:val="afb"/>
    <w:rsid w:val="00493440"/>
    <w:pPr>
      <w:snapToGrid w:val="0"/>
      <w:spacing w:before="80" w:after="80" w:line="300" w:lineRule="auto"/>
      <w:ind w:left="17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8">
    <w:name w:val="表格题注"/>
    <w:next w:val="a8"/>
    <w:rsid w:val="00493440"/>
    <w:pPr>
      <w:keepLines/>
      <w:spacing w:beforeLines="100"/>
      <w:ind w:left="1089" w:hanging="369"/>
      <w:jc w:val="center"/>
    </w:pPr>
    <w:rPr>
      <w:rFonts w:ascii="Arial" w:hAnsi="Arial"/>
      <w:sz w:val="18"/>
      <w:szCs w:val="18"/>
    </w:rPr>
  </w:style>
  <w:style w:type="paragraph" w:customStyle="1" w:styleId="afffffff9">
    <w:name w:val="插图题注"/>
    <w:next w:val="a8"/>
    <w:link w:val="Charf5"/>
    <w:rsid w:val="00493440"/>
    <w:pPr>
      <w:spacing w:afterLines="100"/>
      <w:ind w:left="1089" w:hanging="369"/>
      <w:jc w:val="center"/>
    </w:pPr>
    <w:rPr>
      <w:rFonts w:ascii="Arial" w:hAnsi="Arial"/>
      <w:sz w:val="18"/>
      <w:szCs w:val="18"/>
    </w:rPr>
  </w:style>
  <w:style w:type="character" w:customStyle="1" w:styleId="Charf4">
    <w:name w:val="图号 Char"/>
    <w:link w:val="affffff8"/>
    <w:rsid w:val="00493440"/>
    <w:rPr>
      <w:rFonts w:ascii="Arial" w:hAnsi="Arial"/>
      <w:sz w:val="18"/>
      <w:szCs w:val="18"/>
    </w:rPr>
  </w:style>
  <w:style w:type="character" w:customStyle="1" w:styleId="3CharCharCharChar">
    <w:name w:val="标题 3 Char Char Char Char"/>
    <w:aliases w:val="标题 31 Char Char,标题 31 Char,heading 3 Char Char, Char Char Char1, Char Char Char Char Char"/>
    <w:rsid w:val="00493440"/>
    <w:rPr>
      <w:rFonts w:ascii="Arial" w:eastAsia="宋体" w:hAnsi="Arial" w:cs="Arial"/>
      <w:b/>
      <w:sz w:val="24"/>
      <w:szCs w:val="21"/>
      <w:lang w:val="en-US" w:eastAsia="zh-CN" w:bidi="ar-SA"/>
    </w:rPr>
  </w:style>
  <w:style w:type="character" w:customStyle="1" w:styleId="Charf5">
    <w:name w:val="插图题注 Char"/>
    <w:link w:val="afffffff9"/>
    <w:rsid w:val="00493440"/>
    <w:rPr>
      <w:rFonts w:ascii="Arial" w:hAnsi="Arial"/>
      <w:sz w:val="18"/>
      <w:szCs w:val="18"/>
    </w:rPr>
  </w:style>
  <w:style w:type="paragraph" w:customStyle="1" w:styleId="FigureText">
    <w:name w:val="Figure Text"/>
    <w:rsid w:val="00493440"/>
    <w:pPr>
      <w:snapToGrid w:val="0"/>
      <w:jc w:val="both"/>
    </w:pPr>
    <w:rPr>
      <w:rFonts w:ascii="Arial" w:eastAsia="楷体_GB2312" w:hAnsi="Arial" w:cs="Arial"/>
      <w:noProof/>
      <w:sz w:val="18"/>
      <w:szCs w:val="18"/>
    </w:rPr>
  </w:style>
  <w:style w:type="paragraph" w:customStyle="1" w:styleId="TOC1">
    <w:name w:val="TOC 标题1"/>
    <w:next w:val="13"/>
    <w:rsid w:val="00493440"/>
    <w:pPr>
      <w:keepNext/>
      <w:snapToGrid w:val="0"/>
      <w:spacing w:before="480" w:after="360"/>
      <w:jc w:val="center"/>
    </w:pPr>
    <w:rPr>
      <w:rFonts w:ascii="Arial" w:eastAsia="黑体" w:hAnsi="Arial" w:cs="Arial"/>
      <w:noProof/>
      <w:sz w:val="36"/>
      <w:szCs w:val="36"/>
    </w:rPr>
  </w:style>
  <w:style w:type="paragraph" w:customStyle="1" w:styleId="INVoice">
    <w:name w:val="IN Voice"/>
    <w:rsid w:val="00493440"/>
    <w:pPr>
      <w:spacing w:before="60" w:after="60"/>
    </w:pPr>
    <w:rPr>
      <w:rFonts w:ascii="Arial" w:hAnsi="Arial" w:cs="黑体"/>
      <w:noProof/>
      <w:sz w:val="15"/>
      <w:szCs w:val="15"/>
    </w:rPr>
  </w:style>
  <w:style w:type="paragraph" w:customStyle="1" w:styleId="Command">
    <w:name w:val="Command"/>
    <w:rsid w:val="00493440"/>
    <w:pPr>
      <w:spacing w:before="160" w:after="160"/>
    </w:pPr>
    <w:rPr>
      <w:rFonts w:ascii="Arial" w:eastAsia="黑体" w:hAnsi="Arial" w:cs="Arial"/>
      <w:sz w:val="21"/>
      <w:szCs w:val="21"/>
    </w:rPr>
  </w:style>
  <w:style w:type="table" w:customStyle="1" w:styleId="Table2">
    <w:name w:val="Table2"/>
    <w:basedOn w:val="afb"/>
    <w:rsid w:val="00493440"/>
    <w:pPr>
      <w:snapToGrid w:val="0"/>
      <w:jc w:val="left"/>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TerminalDisplay">
    <w:name w:val="Terminal Display"/>
    <w:rsid w:val="00493440"/>
    <w:pPr>
      <w:widowControl w:val="0"/>
      <w:ind w:left="1134"/>
      <w:jc w:val="both"/>
    </w:pPr>
    <w:rPr>
      <w:rFonts w:ascii="Courier New" w:hAnsi="Courier New" w:cs="Courier New"/>
      <w:noProof/>
      <w:sz w:val="17"/>
      <w:szCs w:val="17"/>
    </w:rPr>
  </w:style>
  <w:style w:type="character" w:customStyle="1" w:styleId="commandparameter">
    <w:name w:val="command parameter"/>
    <w:rsid w:val="00493440"/>
    <w:rPr>
      <w:rFonts w:ascii="Arial" w:eastAsia="宋体" w:hAnsi="Arial"/>
      <w:i/>
      <w:color w:val="auto"/>
      <w:sz w:val="21"/>
      <w:szCs w:val="21"/>
    </w:rPr>
  </w:style>
  <w:style w:type="character" w:customStyle="1" w:styleId="commandkeywords">
    <w:name w:val="command keywords"/>
    <w:rsid w:val="00493440"/>
    <w:rPr>
      <w:rFonts w:ascii="Arial" w:eastAsia="宋体" w:hAnsi="Arial"/>
      <w:b/>
      <w:color w:val="auto"/>
      <w:sz w:val="21"/>
      <w:szCs w:val="21"/>
    </w:rPr>
  </w:style>
  <w:style w:type="paragraph" w:customStyle="1" w:styleId="NotesTextinTable">
    <w:name w:val="Notes Text in Table"/>
    <w:rsid w:val="00493440"/>
    <w:pPr>
      <w:keepLines/>
      <w:spacing w:before="40" w:after="40"/>
      <w:jc w:val="both"/>
    </w:pPr>
    <w:rPr>
      <w:rFonts w:ascii="Arial" w:eastAsia="楷体_GB2312" w:hAnsi="Arial" w:cs="Arial"/>
      <w:noProof/>
      <w:sz w:val="18"/>
      <w:szCs w:val="18"/>
    </w:rPr>
  </w:style>
  <w:style w:type="table" w:customStyle="1" w:styleId="afffffffa">
    <w:name w:val="正文中的表格"/>
    <w:basedOn w:val="afb"/>
    <w:rsid w:val="00493440"/>
    <w:pPr>
      <w:widowControl/>
    </w:pPr>
    <w:rPr>
      <w:rFonts w:ascii="Arial" w:hAnsi="Arial" w:cs="Arial"/>
      <w:sz w:val="18"/>
      <w:szCs w:val="18"/>
    </w:rPr>
    <w:tblPr>
      <w:tblInd w:w="1809" w:type="dxa"/>
    </w:tblPr>
    <w:trPr>
      <w:cantSplit/>
    </w:trPr>
    <w:tcPr>
      <w:vAlign w:val="center"/>
    </w:tcPr>
  </w:style>
  <w:style w:type="paragraph" w:customStyle="1" w:styleId="NotesHeadinginTable">
    <w:name w:val="Notes Heading in Table"/>
    <w:next w:val="NotesTextinTable"/>
    <w:rsid w:val="00493440"/>
    <w:pPr>
      <w:keepNext/>
      <w:spacing w:before="40" w:after="40"/>
      <w:jc w:val="both"/>
    </w:pPr>
    <w:rPr>
      <w:rFonts w:ascii="Arial" w:eastAsia="黑体" w:hAnsi="Arial" w:cs="Arial"/>
      <w:noProof/>
      <w:sz w:val="18"/>
      <w:szCs w:val="18"/>
    </w:rPr>
  </w:style>
  <w:style w:type="paragraph" w:customStyle="1" w:styleId="NotesTextListinTable">
    <w:name w:val="Notes Text List in Table"/>
    <w:rsid w:val="00493440"/>
    <w:pPr>
      <w:numPr>
        <w:numId w:val="56"/>
      </w:numPr>
      <w:spacing w:before="40" w:after="40"/>
      <w:jc w:val="both"/>
    </w:pPr>
    <w:rPr>
      <w:rFonts w:ascii="Arial" w:eastAsia="楷体_GB2312" w:hAnsi="Arial" w:cs="楷体_GB2312"/>
      <w:noProof/>
      <w:sz w:val="18"/>
      <w:szCs w:val="18"/>
    </w:rPr>
  </w:style>
  <w:style w:type="paragraph" w:customStyle="1" w:styleId="ItemStepinTable">
    <w:name w:val="Item Step in Table"/>
    <w:rsid w:val="00493440"/>
    <w:pPr>
      <w:numPr>
        <w:numId w:val="55"/>
      </w:numPr>
      <w:spacing w:before="40" w:after="40"/>
      <w:jc w:val="both"/>
    </w:pPr>
    <w:rPr>
      <w:rFonts w:ascii="Arial" w:hAnsi="Arial" w:cs="Arial"/>
      <w:sz w:val="18"/>
      <w:szCs w:val="18"/>
    </w:rPr>
  </w:style>
  <w:style w:type="character" w:customStyle="1" w:styleId="TableDescriptionChar">
    <w:name w:val="Table Description Char"/>
    <w:link w:val="TableDescription0"/>
    <w:rsid w:val="00493440"/>
    <w:rPr>
      <w:rFonts w:ascii="Arial" w:eastAsia="黑体" w:hAnsi="Arial"/>
      <w:sz w:val="18"/>
      <w:szCs w:val="18"/>
    </w:rPr>
  </w:style>
  <w:style w:type="character" w:customStyle="1" w:styleId="2e">
    <w:name w:val="正文首行缩进2"/>
    <w:aliases w:val="正文首行缩进 Char Char Char Char1,正文首行缩进11,正文首行缩进 Char Char Char11,正文首行缩进 Char Char Char Char Char Char Char Char Char Char Char Char Char Char1,正文首行缩进 Char Char Char Char Char Char Char Char1"/>
    <w:rsid w:val="00493440"/>
    <w:rPr>
      <w:rFonts w:eastAsia="宋体"/>
      <w:sz w:val="21"/>
      <w:lang w:val="en-US" w:eastAsia="zh-CN" w:bidi="ar-SA"/>
    </w:rPr>
  </w:style>
  <w:style w:type="paragraph" w:customStyle="1" w:styleId="ItemList0">
    <w:name w:val="Item List"/>
    <w:rsid w:val="00493440"/>
    <w:pPr>
      <w:tabs>
        <w:tab w:val="num" w:pos="1644"/>
      </w:tabs>
      <w:spacing w:line="300" w:lineRule="auto"/>
      <w:ind w:left="1644" w:hanging="510"/>
      <w:jc w:val="both"/>
    </w:pPr>
    <w:rPr>
      <w:rFonts w:ascii="Arial" w:hAnsi="Arial" w:cs="Arial"/>
      <w:sz w:val="21"/>
      <w:szCs w:val="21"/>
    </w:rPr>
  </w:style>
  <w:style w:type="paragraph" w:customStyle="1" w:styleId="ItemListChar">
    <w:name w:val="Item List Char"/>
    <w:rsid w:val="00493440"/>
    <w:pPr>
      <w:tabs>
        <w:tab w:val="num" w:pos="1644"/>
      </w:tabs>
      <w:spacing w:line="300" w:lineRule="auto"/>
      <w:ind w:left="1644" w:hanging="510"/>
      <w:jc w:val="both"/>
    </w:pPr>
    <w:rPr>
      <w:rFonts w:ascii="Arial" w:hAnsi="Arial" w:cs="Arial"/>
      <w:sz w:val="21"/>
      <w:szCs w:val="21"/>
    </w:rPr>
  </w:style>
  <w:style w:type="paragraph" w:customStyle="1" w:styleId="ItemListCharCharChar">
    <w:name w:val="Item List Char Char Char"/>
    <w:rsid w:val="00493440"/>
    <w:pPr>
      <w:spacing w:line="300" w:lineRule="auto"/>
      <w:jc w:val="both"/>
    </w:pPr>
    <w:rPr>
      <w:rFonts w:ascii="Arial" w:hAnsi="Arial" w:cs="Arial"/>
      <w:sz w:val="21"/>
      <w:szCs w:val="21"/>
    </w:rPr>
  </w:style>
  <w:style w:type="character" w:customStyle="1" w:styleId="ItemListCharCharCharCharCharChar1">
    <w:name w:val="Item List Char Char Char Char Char Char1"/>
    <w:rsid w:val="00493440"/>
    <w:rPr>
      <w:rFonts w:ascii="Arial" w:eastAsia="宋体" w:hAnsi="Arial" w:cs="Arial"/>
      <w:sz w:val="21"/>
      <w:szCs w:val="21"/>
      <w:lang w:val="en-US" w:eastAsia="zh-CN" w:bidi="ar-SA"/>
    </w:rPr>
  </w:style>
  <w:style w:type="character" w:customStyle="1" w:styleId="NotesTextlistChar">
    <w:name w:val="Notes Text list Char"/>
    <w:link w:val="NotesTextlist"/>
    <w:rsid w:val="00493440"/>
    <w:rPr>
      <w:rFonts w:ascii="Arial" w:eastAsia="楷体_GB2312" w:hAnsi="Arial"/>
      <w:noProof/>
      <w:color w:val="000000"/>
      <w:sz w:val="21"/>
      <w:szCs w:val="21"/>
    </w:rPr>
  </w:style>
  <w:style w:type="table" w:customStyle="1" w:styleId="1a">
    <w:name w:val="表格样式1"/>
    <w:rsid w:val="00493440"/>
    <w:pPr>
      <w:widowControl w:val="0"/>
      <w:snapToGrid w:val="0"/>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ItemListCharCharCharCharCharChar1Char">
    <w:name w:val="Item List Char Char Char Char Char Char1 Char"/>
    <w:link w:val="ItemListCharCharCharCharCharChar1CharChar"/>
    <w:rsid w:val="00493440"/>
    <w:pPr>
      <w:tabs>
        <w:tab w:val="num" w:pos="1644"/>
      </w:tabs>
      <w:spacing w:line="300" w:lineRule="auto"/>
      <w:ind w:left="1644" w:hanging="510"/>
      <w:jc w:val="both"/>
    </w:pPr>
    <w:rPr>
      <w:rFonts w:ascii="Arial" w:hAnsi="Arial"/>
      <w:sz w:val="21"/>
      <w:szCs w:val="21"/>
    </w:rPr>
  </w:style>
  <w:style w:type="character" w:customStyle="1" w:styleId="ItemListCharCharCharCharCharChar1CharChar">
    <w:name w:val="Item List Char Char Char Char Char Char1 Char Char"/>
    <w:link w:val="ItemListCharCharCharCharCharChar1Char"/>
    <w:rsid w:val="00493440"/>
    <w:rPr>
      <w:rFonts w:ascii="Arial" w:hAnsi="Arial"/>
      <w:sz w:val="21"/>
      <w:szCs w:val="21"/>
    </w:rPr>
  </w:style>
  <w:style w:type="paragraph" w:customStyle="1" w:styleId="CharChar1CharCharCharCharCharCharChar">
    <w:name w:val="Char Char1 Char Char Char Char Char Char Char"/>
    <w:basedOn w:val="a8"/>
    <w:rsid w:val="00493440"/>
    <w:pPr>
      <w:ind w:firstLineChars="0" w:firstLine="0"/>
    </w:pPr>
    <w:rPr>
      <w:rFonts w:ascii="Tahoma" w:hAnsi="Tahoma"/>
      <w:snapToGrid w:val="0"/>
      <w:sz w:val="24"/>
      <w:szCs w:val="21"/>
    </w:rPr>
  </w:style>
  <w:style w:type="paragraph" w:customStyle="1" w:styleId="command0">
    <w:name w:val="command"/>
    <w:basedOn w:val="a8"/>
    <w:rsid w:val="00493440"/>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customStyle="1" w:styleId="ParaCharCharCharCharCharCharCharCharCharCharCharCharCharCharCharChar">
    <w:name w:val="默认段落字体 Para Char Char Char Char Char Char Char Char Char Char Char Char Char Char Char Char"/>
    <w:basedOn w:val="ac"/>
    <w:autoRedefine/>
    <w:rsid w:val="00493440"/>
    <w:pPr>
      <w:adjustRightInd w:val="0"/>
      <w:spacing w:line="436" w:lineRule="exact"/>
      <w:ind w:left="357" w:firstLineChars="0" w:firstLine="0"/>
      <w:jc w:val="left"/>
      <w:outlineLvl w:val="3"/>
    </w:pPr>
    <w:rPr>
      <w:rFonts w:ascii="Tahoma" w:hAnsi="Tahoma"/>
      <w:b/>
      <w:sz w:val="24"/>
      <w:szCs w:val="24"/>
    </w:rPr>
  </w:style>
  <w:style w:type="paragraph" w:styleId="50">
    <w:name w:val="List Bullet 5"/>
    <w:basedOn w:val="a8"/>
    <w:autoRedefine/>
    <w:rsid w:val="00493440"/>
    <w:pPr>
      <w:widowControl/>
      <w:numPr>
        <w:numId w:val="57"/>
      </w:numPr>
      <w:topLinePunct/>
      <w:adjustRightInd w:val="0"/>
      <w:snapToGrid w:val="0"/>
      <w:spacing w:before="160" w:after="160" w:line="240" w:lineRule="atLeast"/>
      <w:ind w:firstLineChars="0" w:firstLine="0"/>
      <w:jc w:val="left"/>
    </w:pPr>
    <w:rPr>
      <w:rFonts w:cs="Arial"/>
      <w:szCs w:val="21"/>
    </w:rPr>
  </w:style>
  <w:style w:type="table" w:customStyle="1" w:styleId="Table3">
    <w:name w:val="Table3"/>
    <w:basedOn w:val="afffffffb"/>
    <w:rsid w:val="0049344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fffffb">
    <w:name w:val="Table Professional"/>
    <w:basedOn w:val="aa"/>
    <w:rsid w:val="00493440"/>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w4winMark">
    <w:name w:val="tw4winMark"/>
    <w:rsid w:val="00493440"/>
    <w:rPr>
      <w:rFonts w:ascii="Courier New" w:hAnsi="Courier New" w:cs="Courier New"/>
      <w:vanish/>
      <w:color w:val="800080"/>
      <w:sz w:val="24"/>
      <w:szCs w:val="24"/>
      <w:vertAlign w:val="subscript"/>
    </w:rPr>
  </w:style>
  <w:style w:type="table" w:customStyle="1" w:styleId="Table4">
    <w:name w:val="Table4"/>
    <w:basedOn w:val="afffffffb"/>
    <w:rsid w:val="0049344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5">
    <w:name w:val="Table5"/>
    <w:basedOn w:val="afffffffb"/>
    <w:rsid w:val="0049344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6">
    <w:name w:val="Table6"/>
    <w:basedOn w:val="afffffffb"/>
    <w:rsid w:val="0049344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blue">
    <w:name w:val="blue"/>
    <w:basedOn w:val="a9"/>
    <w:rsid w:val="00493440"/>
  </w:style>
  <w:style w:type="table" w:customStyle="1" w:styleId="Table7">
    <w:name w:val="Table7"/>
    <w:basedOn w:val="afffffffb"/>
    <w:rsid w:val="0049344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2f">
    <w:name w:val="无列表2"/>
    <w:next w:val="ab"/>
    <w:semiHidden/>
    <w:rsid w:val="00493440"/>
  </w:style>
  <w:style w:type="table" w:customStyle="1" w:styleId="2f0">
    <w:name w:val="网格型2"/>
    <w:basedOn w:val="aa"/>
    <w:next w:val="afb"/>
    <w:rsid w:val="00493440"/>
    <w:pPr>
      <w:snapToGrid w:val="0"/>
      <w:spacing w:before="80" w:after="80" w:line="300" w:lineRule="auto"/>
      <w:ind w:left="17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8">
    <w:name w:val="Table8"/>
    <w:basedOn w:val="afb"/>
    <w:rsid w:val="00493440"/>
    <w:pPr>
      <w:snapToGrid w:val="0"/>
      <w:jc w:val="left"/>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110">
    <w:name w:val="表格样式11"/>
    <w:rsid w:val="00493440"/>
    <w:pPr>
      <w:widowControl w:val="0"/>
      <w:snapToGrid w:val="0"/>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numbering" w:customStyle="1" w:styleId="3a">
    <w:name w:val="无列表3"/>
    <w:next w:val="ab"/>
    <w:semiHidden/>
    <w:rsid w:val="00493440"/>
  </w:style>
  <w:style w:type="table" w:customStyle="1" w:styleId="3b">
    <w:name w:val="网格型3"/>
    <w:basedOn w:val="aa"/>
    <w:next w:val="afb"/>
    <w:rsid w:val="00493440"/>
    <w:pPr>
      <w:snapToGrid w:val="0"/>
      <w:spacing w:before="80" w:after="80" w:line="300" w:lineRule="auto"/>
      <w:ind w:left="17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9">
    <w:name w:val="Table9"/>
    <w:basedOn w:val="afb"/>
    <w:rsid w:val="00493440"/>
    <w:pPr>
      <w:snapToGrid w:val="0"/>
      <w:jc w:val="left"/>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120">
    <w:name w:val="表格样式12"/>
    <w:rsid w:val="00493440"/>
    <w:pPr>
      <w:widowControl w:val="0"/>
      <w:snapToGrid w:val="0"/>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styleId="5">
    <w:name w:val="List Number 5"/>
    <w:basedOn w:val="a8"/>
    <w:rsid w:val="00493440"/>
    <w:pPr>
      <w:numPr>
        <w:numId w:val="58"/>
      </w:numPr>
      <w:spacing w:line="240" w:lineRule="auto"/>
    </w:pPr>
  </w:style>
  <w:style w:type="paragraph" w:customStyle="1" w:styleId="afffffffc">
    <w:name w:val="正文缩进(小四)"/>
    <w:basedOn w:val="afd"/>
    <w:autoRedefine/>
    <w:rsid w:val="00493440"/>
    <w:pPr>
      <w:spacing w:after="0"/>
      <w:ind w:firstLine="480"/>
    </w:pPr>
    <w:rPr>
      <w:sz w:val="24"/>
      <w:szCs w:val="24"/>
    </w:rPr>
  </w:style>
  <w:style w:type="character" w:customStyle="1" w:styleId="en">
    <w:name w:val="en"/>
    <w:basedOn w:val="a9"/>
    <w:rsid w:val="00493440"/>
  </w:style>
  <w:style w:type="numbering" w:customStyle="1" w:styleId="12">
    <w:name w:val="当前列表1"/>
    <w:rsid w:val="00493440"/>
    <w:pPr>
      <w:numPr>
        <w:numId w:val="59"/>
      </w:numPr>
    </w:pPr>
  </w:style>
  <w:style w:type="numbering" w:customStyle="1" w:styleId="31">
    <w:name w:val="样式3"/>
    <w:rsid w:val="00493440"/>
    <w:pPr>
      <w:numPr>
        <w:numId w:val="60"/>
      </w:numPr>
    </w:pPr>
  </w:style>
  <w:style w:type="character" w:customStyle="1" w:styleId="shorttext1">
    <w:name w:val="short_text1"/>
    <w:rsid w:val="00493440"/>
    <w:rPr>
      <w:sz w:val="24"/>
      <w:szCs w:val="24"/>
    </w:rPr>
  </w:style>
  <w:style w:type="paragraph" w:customStyle="1" w:styleId="QBc">
    <w:name w:val="QB前言"/>
    <w:basedOn w:val="QB10"/>
    <w:rsid w:val="00493440"/>
    <w:pPr>
      <w:spacing w:before="340" w:after="330" w:line="578" w:lineRule="auto"/>
      <w:jc w:val="center"/>
    </w:pPr>
    <w:rPr>
      <w:rFonts w:ascii="黑体"/>
      <w:sz w:val="32"/>
    </w:rPr>
  </w:style>
  <w:style w:type="paragraph" w:customStyle="1" w:styleId="QB20">
    <w:name w:val="样式 QB正文 + 首行缩进:  2 字符"/>
    <w:basedOn w:val="QB3"/>
    <w:rsid w:val="00493440"/>
    <w:pPr>
      <w:ind w:firstLine="420"/>
    </w:pPr>
    <w:rPr>
      <w:rFonts w:cs="宋体"/>
      <w:noProof w:val="0"/>
    </w:rPr>
  </w:style>
  <w:style w:type="character" w:customStyle="1" w:styleId="shorttext">
    <w:name w:val="short_text"/>
    <w:rsid w:val="00493440"/>
  </w:style>
  <w:style w:type="paragraph" w:customStyle="1" w:styleId="p15">
    <w:name w:val="p15"/>
    <w:basedOn w:val="a8"/>
    <w:rsid w:val="00493440"/>
    <w:pPr>
      <w:widowControl/>
      <w:ind w:firstLineChars="0" w:firstLine="420"/>
    </w:pPr>
    <w:rPr>
      <w:rFonts w:ascii="宋体" w:hAnsi="宋体" w:cs="宋体"/>
      <w:kern w:val="0"/>
      <w:szCs w:val="21"/>
    </w:rPr>
  </w:style>
  <w:style w:type="paragraph" w:customStyle="1" w:styleId="p19">
    <w:name w:val="p19"/>
    <w:basedOn w:val="a8"/>
    <w:rsid w:val="00493440"/>
    <w:pPr>
      <w:widowControl/>
      <w:ind w:firstLineChars="0" w:firstLine="420"/>
    </w:pPr>
    <w:rPr>
      <w:rFonts w:ascii="宋体" w:hAnsi="宋体" w:cs="宋体"/>
      <w:kern w:val="0"/>
      <w:szCs w:val="21"/>
    </w:rPr>
  </w:style>
  <w:style w:type="paragraph" w:customStyle="1" w:styleId="p17">
    <w:name w:val="p17"/>
    <w:basedOn w:val="a8"/>
    <w:rsid w:val="00493440"/>
    <w:pPr>
      <w:widowControl/>
      <w:ind w:firstLineChars="0" w:firstLine="420"/>
    </w:pPr>
    <w:rPr>
      <w:rFonts w:ascii="宋体" w:hAnsi="宋体" w:cs="宋体"/>
      <w:kern w:val="0"/>
      <w:szCs w:val="21"/>
    </w:rPr>
  </w:style>
  <w:style w:type="paragraph" w:customStyle="1" w:styleId="p16">
    <w:name w:val="p16"/>
    <w:basedOn w:val="a8"/>
    <w:rsid w:val="00493440"/>
    <w:pPr>
      <w:widowControl/>
      <w:spacing w:before="480" w:after="260"/>
      <w:ind w:left="709" w:firstLineChars="0" w:hanging="709"/>
    </w:pPr>
    <w:rPr>
      <w:rFonts w:ascii="黑体" w:eastAsia="黑体" w:hAnsi="黑体" w:cs="宋体"/>
      <w:b/>
      <w:bCs/>
      <w:color w:val="000000"/>
      <w:kern w:val="0"/>
      <w:szCs w:val="21"/>
    </w:rPr>
  </w:style>
  <w:style w:type="paragraph" w:customStyle="1" w:styleId="p18">
    <w:name w:val="p18"/>
    <w:basedOn w:val="a8"/>
    <w:rsid w:val="00493440"/>
    <w:pPr>
      <w:widowControl/>
      <w:spacing w:before="480" w:after="260"/>
      <w:ind w:left="851" w:firstLineChars="0" w:hanging="851"/>
    </w:pPr>
    <w:rPr>
      <w:rFonts w:ascii="黑体" w:eastAsia="黑体" w:hAnsi="黑体" w:cs="宋体"/>
      <w:color w:val="000000"/>
      <w:kern w:val="0"/>
      <w:szCs w:val="21"/>
    </w:rPr>
  </w:style>
  <w:style w:type="paragraph" w:customStyle="1" w:styleId="qb40">
    <w:name w:val="qb4"/>
    <w:basedOn w:val="QB4"/>
    <w:link w:val="qb4Char0"/>
    <w:qFormat/>
    <w:rsid w:val="00493440"/>
    <w:pPr>
      <w:widowControl/>
      <w:tabs>
        <w:tab w:val="num" w:pos="1680"/>
      </w:tabs>
      <w:ind w:left="1680" w:firstLineChars="0" w:hanging="420"/>
      <w:jc w:val="left"/>
    </w:pPr>
    <w:rPr>
      <w:rFonts w:ascii="黑体" w:hAnsi="Cambria"/>
      <w:kern w:val="0"/>
    </w:rPr>
  </w:style>
  <w:style w:type="character" w:customStyle="1" w:styleId="qb4Char0">
    <w:name w:val="qb4 Char"/>
    <w:link w:val="qb40"/>
    <w:rsid w:val="00493440"/>
    <w:rPr>
      <w:rFonts w:ascii="黑体" w:eastAsia="黑体" w:hAnsi="Cambria"/>
      <w:bCs/>
      <w:color w:val="000000"/>
      <w:sz w:val="21"/>
      <w:szCs w:val="21"/>
    </w:rPr>
  </w:style>
  <w:style w:type="paragraph" w:customStyle="1" w:styleId="b2">
    <w:name w:val="b2"/>
    <w:basedOn w:val="a8"/>
    <w:rsid w:val="00493440"/>
    <w:pPr>
      <w:numPr>
        <w:numId w:val="61"/>
      </w:numPr>
      <w:ind w:firstLineChars="0" w:firstLine="0"/>
    </w:pPr>
    <w:rPr>
      <w:rFonts w:ascii="宋体" w:hAnsi="宋体"/>
      <w:sz w:val="24"/>
    </w:rPr>
  </w:style>
  <w:style w:type="character" w:customStyle="1" w:styleId="s">
    <w:name w:val="s"/>
    <w:basedOn w:val="a9"/>
    <w:rsid w:val="00493440"/>
  </w:style>
  <w:style w:type="character" w:customStyle="1" w:styleId="msoins0">
    <w:name w:val="msoins"/>
    <w:rsid w:val="00493440"/>
  </w:style>
  <w:style w:type="character" w:customStyle="1" w:styleId="msodel0">
    <w:name w:val="msodel"/>
    <w:rsid w:val="00493440"/>
  </w:style>
  <w:style w:type="paragraph" w:customStyle="1" w:styleId="Char30">
    <w:name w:val="Char3"/>
    <w:basedOn w:val="afd"/>
    <w:autoRedefine/>
    <w:rsid w:val="00493440"/>
    <w:pPr>
      <w:keepLines/>
      <w:adjustRightInd w:val="0"/>
      <w:spacing w:before="60" w:after="60" w:line="436" w:lineRule="exact"/>
      <w:ind w:left="357" w:firstLineChars="0" w:firstLine="0"/>
      <w:outlineLvl w:val="3"/>
    </w:pPr>
    <w:rPr>
      <w:rFonts w:ascii="Arial" w:hAnsi="Arial" w:cs="宋体"/>
    </w:rPr>
  </w:style>
  <w:style w:type="paragraph" w:customStyle="1" w:styleId="CharChar2Char1">
    <w:name w:val="Char Char2 Char1"/>
    <w:basedOn w:val="a8"/>
    <w:rsid w:val="00493440"/>
    <w:pPr>
      <w:keepNext/>
      <w:autoSpaceDE w:val="0"/>
      <w:autoSpaceDN w:val="0"/>
      <w:adjustRightInd w:val="0"/>
      <w:snapToGrid w:val="0"/>
      <w:spacing w:line="300" w:lineRule="auto"/>
      <w:ind w:firstLineChars="0" w:firstLine="0"/>
      <w:jc w:val="left"/>
    </w:pPr>
    <w:rPr>
      <w:kern w:val="0"/>
      <w:szCs w:val="21"/>
    </w:rPr>
  </w:style>
  <w:style w:type="paragraph" w:customStyle="1" w:styleId="CharCharCharCharCharChar1CharCharCharChar1">
    <w:name w:val="Char Char Char Char Char Char1 Char Char Char Char1"/>
    <w:basedOn w:val="a8"/>
    <w:autoRedefine/>
    <w:rsid w:val="00493440"/>
    <w:rPr>
      <w:kern w:val="0"/>
    </w:rPr>
  </w:style>
  <w:style w:type="paragraph" w:customStyle="1" w:styleId="CharCharCharCharCharChar1Char1">
    <w:name w:val="Char Char Char Char Char Char1 Char1"/>
    <w:basedOn w:val="a8"/>
    <w:autoRedefine/>
    <w:rsid w:val="00493440"/>
    <w:rPr>
      <w:rFonts w:ascii="Tahoma" w:hAnsi="Tahoma"/>
      <w:sz w:val="24"/>
    </w:rPr>
  </w:style>
  <w:style w:type="paragraph" w:customStyle="1" w:styleId="CharCharChar1">
    <w:name w:val="Char Char Char1"/>
    <w:basedOn w:val="a8"/>
    <w:rsid w:val="00493440"/>
    <w:pPr>
      <w:keepNext/>
      <w:autoSpaceDE w:val="0"/>
      <w:autoSpaceDN w:val="0"/>
      <w:adjustRightInd w:val="0"/>
      <w:snapToGrid w:val="0"/>
      <w:spacing w:line="300" w:lineRule="auto"/>
      <w:ind w:firstLineChars="0" w:firstLine="0"/>
      <w:jc w:val="left"/>
    </w:pPr>
    <w:rPr>
      <w:kern w:val="0"/>
      <w:szCs w:val="21"/>
    </w:rPr>
  </w:style>
  <w:style w:type="paragraph" w:customStyle="1" w:styleId="CharCharCharCharCharCharCharCharCharChar1">
    <w:name w:val="Char Char Char Char Char Char Char Char Char Char1"/>
    <w:basedOn w:val="a8"/>
    <w:autoRedefine/>
    <w:rsid w:val="00493440"/>
    <w:rPr>
      <w:rFonts w:ascii="Tahoma" w:hAnsi="Tahoma"/>
      <w:sz w:val="24"/>
    </w:rPr>
  </w:style>
  <w:style w:type="paragraph" w:customStyle="1" w:styleId="TOC2">
    <w:name w:val="TOC 标题2"/>
    <w:next w:val="13"/>
    <w:rsid w:val="00493440"/>
    <w:pPr>
      <w:keepNext/>
      <w:snapToGrid w:val="0"/>
      <w:spacing w:before="480" w:after="360"/>
      <w:jc w:val="center"/>
    </w:pPr>
    <w:rPr>
      <w:rFonts w:ascii="Arial" w:eastAsia="黑体" w:hAnsi="Arial" w:cs="Arial"/>
      <w:noProof/>
      <w:sz w:val="36"/>
      <w:szCs w:val="36"/>
    </w:rPr>
  </w:style>
  <w:style w:type="paragraph" w:customStyle="1" w:styleId="CharChar1CharCharCharCharCharCharChar1">
    <w:name w:val="Char Char1 Char Char Char Char Char Char Char1"/>
    <w:basedOn w:val="a8"/>
    <w:rsid w:val="00493440"/>
    <w:pPr>
      <w:ind w:firstLineChars="0" w:firstLine="0"/>
    </w:pPr>
    <w:rPr>
      <w:rFonts w:ascii="Tahoma" w:hAnsi="Tahoma"/>
      <w:snapToGrid w:val="0"/>
      <w:sz w:val="24"/>
      <w:szCs w:val="21"/>
    </w:rPr>
  </w:style>
  <w:style w:type="paragraph" w:customStyle="1" w:styleId="CharCharCharCharCharCharChar1">
    <w:name w:val="Char Char Char Char Char Char Char1"/>
    <w:basedOn w:val="ac"/>
    <w:autoRedefine/>
    <w:rsid w:val="00493440"/>
    <w:pPr>
      <w:spacing w:line="240" w:lineRule="auto"/>
      <w:ind w:firstLineChars="0" w:firstLine="0"/>
    </w:pPr>
    <w:rPr>
      <w:rFonts w:ascii="黑体" w:eastAsia="黑体" w:hAnsi="黑体"/>
      <w:kern w:val="0"/>
      <w:sz w:val="24"/>
      <w:szCs w:val="21"/>
    </w:rPr>
  </w:style>
  <w:style w:type="character" w:customStyle="1" w:styleId="1b">
    <w:name w:val="已访问的超链接1"/>
    <w:uiPriority w:val="99"/>
    <w:rsid w:val="00493440"/>
    <w:rPr>
      <w:color w:val="800080"/>
      <w:u w:val="single"/>
    </w:rPr>
  </w:style>
  <w:style w:type="paragraph" w:customStyle="1" w:styleId="1c">
    <w:name w:val="加粗1"/>
    <w:basedOn w:val="a8"/>
    <w:link w:val="1Char0"/>
    <w:qFormat/>
    <w:rsid w:val="00493440"/>
    <w:pPr>
      <w:ind w:firstLineChars="0" w:firstLine="0"/>
    </w:pPr>
    <w:rPr>
      <w:rFonts w:ascii="宋体" w:hAnsi="宋体"/>
      <w:b/>
      <w:color w:val="000000"/>
      <w:kern w:val="0"/>
      <w:sz w:val="20"/>
      <w:szCs w:val="21"/>
    </w:rPr>
  </w:style>
  <w:style w:type="character" w:customStyle="1" w:styleId="1Char0">
    <w:name w:val="加粗1 Char"/>
    <w:link w:val="1c"/>
    <w:rsid w:val="00493440"/>
    <w:rPr>
      <w:rFonts w:ascii="宋体" w:hAnsi="宋体"/>
      <w:b/>
      <w:color w:val="000000"/>
      <w:szCs w:val="21"/>
    </w:rPr>
  </w:style>
  <w:style w:type="paragraph" w:customStyle="1" w:styleId="111">
    <w:name w:val="正文11"/>
    <w:basedOn w:val="a8"/>
    <w:link w:val="11Char"/>
    <w:qFormat/>
    <w:rsid w:val="00493440"/>
    <w:pPr>
      <w:ind w:firstLine="420"/>
    </w:pPr>
    <w:rPr>
      <w:rFonts w:ascii="宋体" w:hAnsi="宋体"/>
      <w:color w:val="000000"/>
      <w:szCs w:val="21"/>
    </w:rPr>
  </w:style>
  <w:style w:type="character" w:customStyle="1" w:styleId="11Char">
    <w:name w:val="正文11 Char"/>
    <w:link w:val="111"/>
    <w:rsid w:val="00493440"/>
    <w:rPr>
      <w:rFonts w:ascii="宋体" w:hAnsi="宋体"/>
      <w:color w:val="000000"/>
      <w:kern w:val="2"/>
      <w:sz w:val="21"/>
      <w:szCs w:val="21"/>
    </w:rPr>
  </w:style>
  <w:style w:type="character" w:customStyle="1" w:styleId="Char5">
    <w:name w:val="标题 Char"/>
    <w:basedOn w:val="a9"/>
    <w:link w:val="af2"/>
    <w:rsid w:val="00493440"/>
    <w:rPr>
      <w:rFonts w:ascii="Arial" w:hAnsi="Arial" w:cs="Arial"/>
      <w:b/>
      <w:bCs/>
      <w:kern w:val="2"/>
      <w:sz w:val="32"/>
      <w:szCs w:val="32"/>
    </w:rPr>
  </w:style>
  <w:style w:type="character" w:customStyle="1" w:styleId="2Char1">
    <w:name w:val="正文文本缩进 2 Char"/>
    <w:basedOn w:val="a9"/>
    <w:link w:val="24"/>
    <w:rsid w:val="00493440"/>
    <w:rPr>
      <w:sz w:val="24"/>
    </w:rPr>
  </w:style>
  <w:style w:type="character" w:customStyle="1" w:styleId="Charb">
    <w:name w:val="注释标题 Char"/>
    <w:basedOn w:val="a9"/>
    <w:link w:val="a1"/>
    <w:rsid w:val="00493440"/>
    <w:rPr>
      <w:sz w:val="21"/>
    </w:rPr>
  </w:style>
  <w:style w:type="character" w:customStyle="1" w:styleId="c6">
    <w:name w:val="c6"/>
    <w:basedOn w:val="a9"/>
    <w:rsid w:val="003A45A5"/>
  </w:style>
  <w:style w:type="character" w:customStyle="1" w:styleId="c5">
    <w:name w:val="c5"/>
    <w:basedOn w:val="a9"/>
    <w:rsid w:val="002A7553"/>
  </w:style>
  <w:style w:type="character" w:customStyle="1" w:styleId="x1a">
    <w:name w:val="x1a"/>
    <w:basedOn w:val="a9"/>
    <w:rsid w:val="00ED16F4"/>
  </w:style>
  <w:style w:type="character" w:customStyle="1" w:styleId="hps">
    <w:name w:val="hps"/>
    <w:basedOn w:val="a9"/>
    <w:rsid w:val="00C3503D"/>
  </w:style>
  <w:style w:type="character" w:customStyle="1" w:styleId="xdmitemtext">
    <w:name w:val="xdmitemtext"/>
    <w:basedOn w:val="a9"/>
    <w:rsid w:val="00526784"/>
  </w:style>
  <w:style w:type="paragraph" w:styleId="TOC">
    <w:name w:val="TOC Heading"/>
    <w:basedOn w:val="10"/>
    <w:next w:val="a8"/>
    <w:uiPriority w:val="39"/>
    <w:semiHidden/>
    <w:unhideWhenUsed/>
    <w:qFormat/>
    <w:rsid w:val="00A84085"/>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4580">
      <w:bodyDiv w:val="1"/>
      <w:marLeft w:val="0"/>
      <w:marRight w:val="0"/>
      <w:marTop w:val="0"/>
      <w:marBottom w:val="0"/>
      <w:divBdr>
        <w:top w:val="none" w:sz="0" w:space="0" w:color="auto"/>
        <w:left w:val="none" w:sz="0" w:space="0" w:color="auto"/>
        <w:bottom w:val="none" w:sz="0" w:space="0" w:color="auto"/>
        <w:right w:val="none" w:sz="0" w:space="0" w:color="auto"/>
      </w:divBdr>
    </w:div>
    <w:div w:id="113519996">
      <w:bodyDiv w:val="1"/>
      <w:marLeft w:val="0"/>
      <w:marRight w:val="0"/>
      <w:marTop w:val="0"/>
      <w:marBottom w:val="0"/>
      <w:divBdr>
        <w:top w:val="none" w:sz="0" w:space="0" w:color="auto"/>
        <w:left w:val="none" w:sz="0" w:space="0" w:color="auto"/>
        <w:bottom w:val="none" w:sz="0" w:space="0" w:color="auto"/>
        <w:right w:val="none" w:sz="0" w:space="0" w:color="auto"/>
      </w:divBdr>
    </w:div>
    <w:div w:id="172259967">
      <w:bodyDiv w:val="1"/>
      <w:marLeft w:val="0"/>
      <w:marRight w:val="0"/>
      <w:marTop w:val="0"/>
      <w:marBottom w:val="0"/>
      <w:divBdr>
        <w:top w:val="none" w:sz="0" w:space="0" w:color="auto"/>
        <w:left w:val="none" w:sz="0" w:space="0" w:color="auto"/>
        <w:bottom w:val="none" w:sz="0" w:space="0" w:color="auto"/>
        <w:right w:val="none" w:sz="0" w:space="0" w:color="auto"/>
      </w:divBdr>
    </w:div>
    <w:div w:id="174151726">
      <w:bodyDiv w:val="1"/>
      <w:marLeft w:val="0"/>
      <w:marRight w:val="0"/>
      <w:marTop w:val="0"/>
      <w:marBottom w:val="0"/>
      <w:divBdr>
        <w:top w:val="none" w:sz="0" w:space="0" w:color="auto"/>
        <w:left w:val="none" w:sz="0" w:space="0" w:color="auto"/>
        <w:bottom w:val="none" w:sz="0" w:space="0" w:color="auto"/>
        <w:right w:val="none" w:sz="0" w:space="0" w:color="auto"/>
      </w:divBdr>
    </w:div>
    <w:div w:id="229509087">
      <w:bodyDiv w:val="1"/>
      <w:marLeft w:val="0"/>
      <w:marRight w:val="0"/>
      <w:marTop w:val="0"/>
      <w:marBottom w:val="0"/>
      <w:divBdr>
        <w:top w:val="none" w:sz="0" w:space="0" w:color="auto"/>
        <w:left w:val="none" w:sz="0" w:space="0" w:color="auto"/>
        <w:bottom w:val="none" w:sz="0" w:space="0" w:color="auto"/>
        <w:right w:val="none" w:sz="0" w:space="0" w:color="auto"/>
      </w:divBdr>
    </w:div>
    <w:div w:id="362217501">
      <w:bodyDiv w:val="1"/>
      <w:marLeft w:val="0"/>
      <w:marRight w:val="0"/>
      <w:marTop w:val="0"/>
      <w:marBottom w:val="0"/>
      <w:divBdr>
        <w:top w:val="none" w:sz="0" w:space="0" w:color="auto"/>
        <w:left w:val="none" w:sz="0" w:space="0" w:color="auto"/>
        <w:bottom w:val="none" w:sz="0" w:space="0" w:color="auto"/>
        <w:right w:val="none" w:sz="0" w:space="0" w:color="auto"/>
      </w:divBdr>
    </w:div>
    <w:div w:id="674577258">
      <w:bodyDiv w:val="1"/>
      <w:marLeft w:val="0"/>
      <w:marRight w:val="0"/>
      <w:marTop w:val="0"/>
      <w:marBottom w:val="0"/>
      <w:divBdr>
        <w:top w:val="none" w:sz="0" w:space="0" w:color="auto"/>
        <w:left w:val="none" w:sz="0" w:space="0" w:color="auto"/>
        <w:bottom w:val="none" w:sz="0" w:space="0" w:color="auto"/>
        <w:right w:val="none" w:sz="0" w:space="0" w:color="auto"/>
      </w:divBdr>
    </w:div>
    <w:div w:id="864556257">
      <w:bodyDiv w:val="1"/>
      <w:marLeft w:val="0"/>
      <w:marRight w:val="0"/>
      <w:marTop w:val="0"/>
      <w:marBottom w:val="0"/>
      <w:divBdr>
        <w:top w:val="none" w:sz="0" w:space="0" w:color="auto"/>
        <w:left w:val="none" w:sz="0" w:space="0" w:color="auto"/>
        <w:bottom w:val="none" w:sz="0" w:space="0" w:color="auto"/>
        <w:right w:val="none" w:sz="0" w:space="0" w:color="auto"/>
      </w:divBdr>
    </w:div>
    <w:div w:id="906690714">
      <w:bodyDiv w:val="1"/>
      <w:marLeft w:val="0"/>
      <w:marRight w:val="0"/>
      <w:marTop w:val="0"/>
      <w:marBottom w:val="0"/>
      <w:divBdr>
        <w:top w:val="none" w:sz="0" w:space="0" w:color="auto"/>
        <w:left w:val="none" w:sz="0" w:space="0" w:color="auto"/>
        <w:bottom w:val="none" w:sz="0" w:space="0" w:color="auto"/>
        <w:right w:val="none" w:sz="0" w:space="0" w:color="auto"/>
      </w:divBdr>
    </w:div>
    <w:div w:id="997807263">
      <w:bodyDiv w:val="1"/>
      <w:marLeft w:val="0"/>
      <w:marRight w:val="0"/>
      <w:marTop w:val="0"/>
      <w:marBottom w:val="0"/>
      <w:divBdr>
        <w:top w:val="none" w:sz="0" w:space="0" w:color="auto"/>
        <w:left w:val="none" w:sz="0" w:space="0" w:color="auto"/>
        <w:bottom w:val="none" w:sz="0" w:space="0" w:color="auto"/>
        <w:right w:val="none" w:sz="0" w:space="0" w:color="auto"/>
      </w:divBdr>
    </w:div>
    <w:div w:id="1014917239">
      <w:bodyDiv w:val="1"/>
      <w:marLeft w:val="0"/>
      <w:marRight w:val="0"/>
      <w:marTop w:val="0"/>
      <w:marBottom w:val="0"/>
      <w:divBdr>
        <w:top w:val="none" w:sz="0" w:space="0" w:color="auto"/>
        <w:left w:val="none" w:sz="0" w:space="0" w:color="auto"/>
        <w:bottom w:val="none" w:sz="0" w:space="0" w:color="auto"/>
        <w:right w:val="none" w:sz="0" w:space="0" w:color="auto"/>
      </w:divBdr>
    </w:div>
    <w:div w:id="1053505201">
      <w:bodyDiv w:val="1"/>
      <w:marLeft w:val="0"/>
      <w:marRight w:val="0"/>
      <w:marTop w:val="0"/>
      <w:marBottom w:val="0"/>
      <w:divBdr>
        <w:top w:val="none" w:sz="0" w:space="0" w:color="auto"/>
        <w:left w:val="none" w:sz="0" w:space="0" w:color="auto"/>
        <w:bottom w:val="none" w:sz="0" w:space="0" w:color="auto"/>
        <w:right w:val="none" w:sz="0" w:space="0" w:color="auto"/>
      </w:divBdr>
    </w:div>
    <w:div w:id="1065565622">
      <w:bodyDiv w:val="1"/>
      <w:marLeft w:val="0"/>
      <w:marRight w:val="0"/>
      <w:marTop w:val="0"/>
      <w:marBottom w:val="0"/>
      <w:divBdr>
        <w:top w:val="none" w:sz="0" w:space="0" w:color="auto"/>
        <w:left w:val="none" w:sz="0" w:space="0" w:color="auto"/>
        <w:bottom w:val="none" w:sz="0" w:space="0" w:color="auto"/>
        <w:right w:val="none" w:sz="0" w:space="0" w:color="auto"/>
      </w:divBdr>
    </w:div>
    <w:div w:id="1181777081">
      <w:bodyDiv w:val="1"/>
      <w:marLeft w:val="0"/>
      <w:marRight w:val="0"/>
      <w:marTop w:val="0"/>
      <w:marBottom w:val="0"/>
      <w:divBdr>
        <w:top w:val="none" w:sz="0" w:space="0" w:color="auto"/>
        <w:left w:val="none" w:sz="0" w:space="0" w:color="auto"/>
        <w:bottom w:val="none" w:sz="0" w:space="0" w:color="auto"/>
        <w:right w:val="none" w:sz="0" w:space="0" w:color="auto"/>
      </w:divBdr>
    </w:div>
    <w:div w:id="1254438982">
      <w:bodyDiv w:val="1"/>
      <w:marLeft w:val="0"/>
      <w:marRight w:val="0"/>
      <w:marTop w:val="0"/>
      <w:marBottom w:val="0"/>
      <w:divBdr>
        <w:top w:val="none" w:sz="0" w:space="0" w:color="auto"/>
        <w:left w:val="none" w:sz="0" w:space="0" w:color="auto"/>
        <w:bottom w:val="none" w:sz="0" w:space="0" w:color="auto"/>
        <w:right w:val="none" w:sz="0" w:space="0" w:color="auto"/>
      </w:divBdr>
    </w:div>
    <w:div w:id="1330523389">
      <w:bodyDiv w:val="1"/>
      <w:marLeft w:val="0"/>
      <w:marRight w:val="0"/>
      <w:marTop w:val="0"/>
      <w:marBottom w:val="0"/>
      <w:divBdr>
        <w:top w:val="none" w:sz="0" w:space="0" w:color="auto"/>
        <w:left w:val="none" w:sz="0" w:space="0" w:color="auto"/>
        <w:bottom w:val="none" w:sz="0" w:space="0" w:color="auto"/>
        <w:right w:val="none" w:sz="0" w:space="0" w:color="auto"/>
      </w:divBdr>
    </w:div>
    <w:div w:id="1445079369">
      <w:bodyDiv w:val="1"/>
      <w:marLeft w:val="0"/>
      <w:marRight w:val="0"/>
      <w:marTop w:val="0"/>
      <w:marBottom w:val="0"/>
      <w:divBdr>
        <w:top w:val="none" w:sz="0" w:space="0" w:color="auto"/>
        <w:left w:val="none" w:sz="0" w:space="0" w:color="auto"/>
        <w:bottom w:val="none" w:sz="0" w:space="0" w:color="auto"/>
        <w:right w:val="none" w:sz="0" w:space="0" w:color="auto"/>
      </w:divBdr>
    </w:div>
    <w:div w:id="1490516826">
      <w:bodyDiv w:val="1"/>
      <w:marLeft w:val="0"/>
      <w:marRight w:val="0"/>
      <w:marTop w:val="0"/>
      <w:marBottom w:val="0"/>
      <w:divBdr>
        <w:top w:val="none" w:sz="0" w:space="0" w:color="auto"/>
        <w:left w:val="none" w:sz="0" w:space="0" w:color="auto"/>
        <w:bottom w:val="none" w:sz="0" w:space="0" w:color="auto"/>
        <w:right w:val="none" w:sz="0" w:space="0" w:color="auto"/>
      </w:divBdr>
    </w:div>
    <w:div w:id="1609580970">
      <w:bodyDiv w:val="1"/>
      <w:marLeft w:val="0"/>
      <w:marRight w:val="0"/>
      <w:marTop w:val="0"/>
      <w:marBottom w:val="0"/>
      <w:divBdr>
        <w:top w:val="none" w:sz="0" w:space="0" w:color="auto"/>
        <w:left w:val="none" w:sz="0" w:space="0" w:color="auto"/>
        <w:bottom w:val="none" w:sz="0" w:space="0" w:color="auto"/>
        <w:right w:val="none" w:sz="0" w:space="0" w:color="auto"/>
      </w:divBdr>
      <w:divsChild>
        <w:div w:id="1394618300">
          <w:marLeft w:val="0"/>
          <w:marRight w:val="0"/>
          <w:marTop w:val="0"/>
          <w:marBottom w:val="0"/>
          <w:divBdr>
            <w:top w:val="none" w:sz="0" w:space="0" w:color="auto"/>
            <w:left w:val="none" w:sz="0" w:space="0" w:color="auto"/>
            <w:bottom w:val="none" w:sz="0" w:space="0" w:color="auto"/>
            <w:right w:val="none" w:sz="0" w:space="0" w:color="auto"/>
          </w:divBdr>
        </w:div>
      </w:divsChild>
    </w:div>
    <w:div w:id="1833520660">
      <w:bodyDiv w:val="1"/>
      <w:marLeft w:val="0"/>
      <w:marRight w:val="0"/>
      <w:marTop w:val="0"/>
      <w:marBottom w:val="0"/>
      <w:divBdr>
        <w:top w:val="none" w:sz="0" w:space="0" w:color="auto"/>
        <w:left w:val="none" w:sz="0" w:space="0" w:color="auto"/>
        <w:bottom w:val="none" w:sz="0" w:space="0" w:color="auto"/>
        <w:right w:val="none" w:sz="0" w:space="0" w:color="auto"/>
      </w:divBdr>
      <w:divsChild>
        <w:div w:id="118037525">
          <w:marLeft w:val="0"/>
          <w:marRight w:val="0"/>
          <w:marTop w:val="0"/>
          <w:marBottom w:val="0"/>
          <w:divBdr>
            <w:top w:val="none" w:sz="0" w:space="0" w:color="auto"/>
            <w:left w:val="none" w:sz="0" w:space="0" w:color="auto"/>
            <w:bottom w:val="none" w:sz="0" w:space="0" w:color="auto"/>
            <w:right w:val="none" w:sz="0" w:space="0" w:color="auto"/>
          </w:divBdr>
        </w:div>
      </w:divsChild>
    </w:div>
    <w:div w:id="1896501249">
      <w:bodyDiv w:val="1"/>
      <w:marLeft w:val="0"/>
      <w:marRight w:val="0"/>
      <w:marTop w:val="0"/>
      <w:marBottom w:val="0"/>
      <w:divBdr>
        <w:top w:val="none" w:sz="0" w:space="0" w:color="auto"/>
        <w:left w:val="none" w:sz="0" w:space="0" w:color="auto"/>
        <w:bottom w:val="none" w:sz="0" w:space="0" w:color="auto"/>
        <w:right w:val="none" w:sz="0" w:space="0" w:color="auto"/>
      </w:divBdr>
    </w:div>
    <w:div w:id="1980960470">
      <w:bodyDiv w:val="1"/>
      <w:marLeft w:val="0"/>
      <w:marRight w:val="0"/>
      <w:marTop w:val="0"/>
      <w:marBottom w:val="0"/>
      <w:divBdr>
        <w:top w:val="none" w:sz="0" w:space="0" w:color="auto"/>
        <w:left w:val="none" w:sz="0" w:space="0" w:color="auto"/>
        <w:bottom w:val="none" w:sz="0" w:space="0" w:color="auto"/>
        <w:right w:val="none" w:sz="0" w:space="0" w:color="auto"/>
      </w:divBdr>
    </w:div>
    <w:div w:id="2038505319">
      <w:bodyDiv w:val="1"/>
      <w:marLeft w:val="0"/>
      <w:marRight w:val="0"/>
      <w:marTop w:val="0"/>
      <w:marBottom w:val="0"/>
      <w:divBdr>
        <w:top w:val="none" w:sz="0" w:space="0" w:color="auto"/>
        <w:left w:val="none" w:sz="0" w:space="0" w:color="auto"/>
        <w:bottom w:val="none" w:sz="0" w:space="0" w:color="auto"/>
        <w:right w:val="none" w:sz="0" w:space="0" w:color="auto"/>
      </w:divBdr>
    </w:div>
    <w:div w:id="21215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5e&#30007;%5e13671091894%5e1558710655@qq.com%5e300000001382649%5e300000001384495%5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CB9D2-9A9E-46E4-B7A3-116DBCFB1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Links>
    <vt:vector size="216" baseType="variant">
      <vt:variant>
        <vt:i4>1900599</vt:i4>
      </vt:variant>
      <vt:variant>
        <vt:i4>212</vt:i4>
      </vt:variant>
      <vt:variant>
        <vt:i4>0</vt:i4>
      </vt:variant>
      <vt:variant>
        <vt:i4>5</vt:i4>
      </vt:variant>
      <vt:variant>
        <vt:lpwstr/>
      </vt:variant>
      <vt:variant>
        <vt:lpwstr>_Toc331171298</vt:lpwstr>
      </vt:variant>
      <vt:variant>
        <vt:i4>1900599</vt:i4>
      </vt:variant>
      <vt:variant>
        <vt:i4>206</vt:i4>
      </vt:variant>
      <vt:variant>
        <vt:i4>0</vt:i4>
      </vt:variant>
      <vt:variant>
        <vt:i4>5</vt:i4>
      </vt:variant>
      <vt:variant>
        <vt:lpwstr/>
      </vt:variant>
      <vt:variant>
        <vt:lpwstr>_Toc331171297</vt:lpwstr>
      </vt:variant>
      <vt:variant>
        <vt:i4>1900599</vt:i4>
      </vt:variant>
      <vt:variant>
        <vt:i4>200</vt:i4>
      </vt:variant>
      <vt:variant>
        <vt:i4>0</vt:i4>
      </vt:variant>
      <vt:variant>
        <vt:i4>5</vt:i4>
      </vt:variant>
      <vt:variant>
        <vt:lpwstr/>
      </vt:variant>
      <vt:variant>
        <vt:lpwstr>_Toc331171296</vt:lpwstr>
      </vt:variant>
      <vt:variant>
        <vt:i4>1900599</vt:i4>
      </vt:variant>
      <vt:variant>
        <vt:i4>194</vt:i4>
      </vt:variant>
      <vt:variant>
        <vt:i4>0</vt:i4>
      </vt:variant>
      <vt:variant>
        <vt:i4>5</vt:i4>
      </vt:variant>
      <vt:variant>
        <vt:lpwstr/>
      </vt:variant>
      <vt:variant>
        <vt:lpwstr>_Toc331171295</vt:lpwstr>
      </vt:variant>
      <vt:variant>
        <vt:i4>1900599</vt:i4>
      </vt:variant>
      <vt:variant>
        <vt:i4>188</vt:i4>
      </vt:variant>
      <vt:variant>
        <vt:i4>0</vt:i4>
      </vt:variant>
      <vt:variant>
        <vt:i4>5</vt:i4>
      </vt:variant>
      <vt:variant>
        <vt:lpwstr/>
      </vt:variant>
      <vt:variant>
        <vt:lpwstr>_Toc331171294</vt:lpwstr>
      </vt:variant>
      <vt:variant>
        <vt:i4>1900599</vt:i4>
      </vt:variant>
      <vt:variant>
        <vt:i4>182</vt:i4>
      </vt:variant>
      <vt:variant>
        <vt:i4>0</vt:i4>
      </vt:variant>
      <vt:variant>
        <vt:i4>5</vt:i4>
      </vt:variant>
      <vt:variant>
        <vt:lpwstr/>
      </vt:variant>
      <vt:variant>
        <vt:lpwstr>_Toc331171293</vt:lpwstr>
      </vt:variant>
      <vt:variant>
        <vt:i4>1900599</vt:i4>
      </vt:variant>
      <vt:variant>
        <vt:i4>176</vt:i4>
      </vt:variant>
      <vt:variant>
        <vt:i4>0</vt:i4>
      </vt:variant>
      <vt:variant>
        <vt:i4>5</vt:i4>
      </vt:variant>
      <vt:variant>
        <vt:lpwstr/>
      </vt:variant>
      <vt:variant>
        <vt:lpwstr>_Toc331171292</vt:lpwstr>
      </vt:variant>
      <vt:variant>
        <vt:i4>1900599</vt:i4>
      </vt:variant>
      <vt:variant>
        <vt:i4>170</vt:i4>
      </vt:variant>
      <vt:variant>
        <vt:i4>0</vt:i4>
      </vt:variant>
      <vt:variant>
        <vt:i4>5</vt:i4>
      </vt:variant>
      <vt:variant>
        <vt:lpwstr/>
      </vt:variant>
      <vt:variant>
        <vt:lpwstr>_Toc331171291</vt:lpwstr>
      </vt:variant>
      <vt:variant>
        <vt:i4>1900599</vt:i4>
      </vt:variant>
      <vt:variant>
        <vt:i4>164</vt:i4>
      </vt:variant>
      <vt:variant>
        <vt:i4>0</vt:i4>
      </vt:variant>
      <vt:variant>
        <vt:i4>5</vt:i4>
      </vt:variant>
      <vt:variant>
        <vt:lpwstr/>
      </vt:variant>
      <vt:variant>
        <vt:lpwstr>_Toc331171290</vt:lpwstr>
      </vt:variant>
      <vt:variant>
        <vt:i4>1835063</vt:i4>
      </vt:variant>
      <vt:variant>
        <vt:i4>158</vt:i4>
      </vt:variant>
      <vt:variant>
        <vt:i4>0</vt:i4>
      </vt:variant>
      <vt:variant>
        <vt:i4>5</vt:i4>
      </vt:variant>
      <vt:variant>
        <vt:lpwstr/>
      </vt:variant>
      <vt:variant>
        <vt:lpwstr>_Toc331171289</vt:lpwstr>
      </vt:variant>
      <vt:variant>
        <vt:i4>1835063</vt:i4>
      </vt:variant>
      <vt:variant>
        <vt:i4>152</vt:i4>
      </vt:variant>
      <vt:variant>
        <vt:i4>0</vt:i4>
      </vt:variant>
      <vt:variant>
        <vt:i4>5</vt:i4>
      </vt:variant>
      <vt:variant>
        <vt:lpwstr/>
      </vt:variant>
      <vt:variant>
        <vt:lpwstr>_Toc331171288</vt:lpwstr>
      </vt:variant>
      <vt:variant>
        <vt:i4>1835063</vt:i4>
      </vt:variant>
      <vt:variant>
        <vt:i4>146</vt:i4>
      </vt:variant>
      <vt:variant>
        <vt:i4>0</vt:i4>
      </vt:variant>
      <vt:variant>
        <vt:i4>5</vt:i4>
      </vt:variant>
      <vt:variant>
        <vt:lpwstr/>
      </vt:variant>
      <vt:variant>
        <vt:lpwstr>_Toc331171287</vt:lpwstr>
      </vt:variant>
      <vt:variant>
        <vt:i4>1835063</vt:i4>
      </vt:variant>
      <vt:variant>
        <vt:i4>140</vt:i4>
      </vt:variant>
      <vt:variant>
        <vt:i4>0</vt:i4>
      </vt:variant>
      <vt:variant>
        <vt:i4>5</vt:i4>
      </vt:variant>
      <vt:variant>
        <vt:lpwstr/>
      </vt:variant>
      <vt:variant>
        <vt:lpwstr>_Toc331171286</vt:lpwstr>
      </vt:variant>
      <vt:variant>
        <vt:i4>1835063</vt:i4>
      </vt:variant>
      <vt:variant>
        <vt:i4>134</vt:i4>
      </vt:variant>
      <vt:variant>
        <vt:i4>0</vt:i4>
      </vt:variant>
      <vt:variant>
        <vt:i4>5</vt:i4>
      </vt:variant>
      <vt:variant>
        <vt:lpwstr/>
      </vt:variant>
      <vt:variant>
        <vt:lpwstr>_Toc331171285</vt:lpwstr>
      </vt:variant>
      <vt:variant>
        <vt:i4>1835063</vt:i4>
      </vt:variant>
      <vt:variant>
        <vt:i4>128</vt:i4>
      </vt:variant>
      <vt:variant>
        <vt:i4>0</vt:i4>
      </vt:variant>
      <vt:variant>
        <vt:i4>5</vt:i4>
      </vt:variant>
      <vt:variant>
        <vt:lpwstr/>
      </vt:variant>
      <vt:variant>
        <vt:lpwstr>_Toc331171284</vt:lpwstr>
      </vt:variant>
      <vt:variant>
        <vt:i4>1835063</vt:i4>
      </vt:variant>
      <vt:variant>
        <vt:i4>122</vt:i4>
      </vt:variant>
      <vt:variant>
        <vt:i4>0</vt:i4>
      </vt:variant>
      <vt:variant>
        <vt:i4>5</vt:i4>
      </vt:variant>
      <vt:variant>
        <vt:lpwstr/>
      </vt:variant>
      <vt:variant>
        <vt:lpwstr>_Toc331171283</vt:lpwstr>
      </vt:variant>
      <vt:variant>
        <vt:i4>1835063</vt:i4>
      </vt:variant>
      <vt:variant>
        <vt:i4>116</vt:i4>
      </vt:variant>
      <vt:variant>
        <vt:i4>0</vt:i4>
      </vt:variant>
      <vt:variant>
        <vt:i4>5</vt:i4>
      </vt:variant>
      <vt:variant>
        <vt:lpwstr/>
      </vt:variant>
      <vt:variant>
        <vt:lpwstr>_Toc331171282</vt:lpwstr>
      </vt:variant>
      <vt:variant>
        <vt:i4>1835063</vt:i4>
      </vt:variant>
      <vt:variant>
        <vt:i4>110</vt:i4>
      </vt:variant>
      <vt:variant>
        <vt:i4>0</vt:i4>
      </vt:variant>
      <vt:variant>
        <vt:i4>5</vt:i4>
      </vt:variant>
      <vt:variant>
        <vt:lpwstr/>
      </vt:variant>
      <vt:variant>
        <vt:lpwstr>_Toc331171281</vt:lpwstr>
      </vt:variant>
      <vt:variant>
        <vt:i4>1835063</vt:i4>
      </vt:variant>
      <vt:variant>
        <vt:i4>104</vt:i4>
      </vt:variant>
      <vt:variant>
        <vt:i4>0</vt:i4>
      </vt:variant>
      <vt:variant>
        <vt:i4>5</vt:i4>
      </vt:variant>
      <vt:variant>
        <vt:lpwstr/>
      </vt:variant>
      <vt:variant>
        <vt:lpwstr>_Toc331171280</vt:lpwstr>
      </vt:variant>
      <vt:variant>
        <vt:i4>1245239</vt:i4>
      </vt:variant>
      <vt:variant>
        <vt:i4>98</vt:i4>
      </vt:variant>
      <vt:variant>
        <vt:i4>0</vt:i4>
      </vt:variant>
      <vt:variant>
        <vt:i4>5</vt:i4>
      </vt:variant>
      <vt:variant>
        <vt:lpwstr/>
      </vt:variant>
      <vt:variant>
        <vt:lpwstr>_Toc331171279</vt:lpwstr>
      </vt:variant>
      <vt:variant>
        <vt:i4>1245239</vt:i4>
      </vt:variant>
      <vt:variant>
        <vt:i4>92</vt:i4>
      </vt:variant>
      <vt:variant>
        <vt:i4>0</vt:i4>
      </vt:variant>
      <vt:variant>
        <vt:i4>5</vt:i4>
      </vt:variant>
      <vt:variant>
        <vt:lpwstr/>
      </vt:variant>
      <vt:variant>
        <vt:lpwstr>_Toc331171278</vt:lpwstr>
      </vt:variant>
      <vt:variant>
        <vt:i4>1245239</vt:i4>
      </vt:variant>
      <vt:variant>
        <vt:i4>86</vt:i4>
      </vt:variant>
      <vt:variant>
        <vt:i4>0</vt:i4>
      </vt:variant>
      <vt:variant>
        <vt:i4>5</vt:i4>
      </vt:variant>
      <vt:variant>
        <vt:lpwstr/>
      </vt:variant>
      <vt:variant>
        <vt:lpwstr>_Toc331171277</vt:lpwstr>
      </vt:variant>
      <vt:variant>
        <vt:i4>1245239</vt:i4>
      </vt:variant>
      <vt:variant>
        <vt:i4>80</vt:i4>
      </vt:variant>
      <vt:variant>
        <vt:i4>0</vt:i4>
      </vt:variant>
      <vt:variant>
        <vt:i4>5</vt:i4>
      </vt:variant>
      <vt:variant>
        <vt:lpwstr/>
      </vt:variant>
      <vt:variant>
        <vt:lpwstr>_Toc331171276</vt:lpwstr>
      </vt:variant>
      <vt:variant>
        <vt:i4>1245239</vt:i4>
      </vt:variant>
      <vt:variant>
        <vt:i4>74</vt:i4>
      </vt:variant>
      <vt:variant>
        <vt:i4>0</vt:i4>
      </vt:variant>
      <vt:variant>
        <vt:i4>5</vt:i4>
      </vt:variant>
      <vt:variant>
        <vt:lpwstr/>
      </vt:variant>
      <vt:variant>
        <vt:lpwstr>_Toc331171275</vt:lpwstr>
      </vt:variant>
      <vt:variant>
        <vt:i4>1245239</vt:i4>
      </vt:variant>
      <vt:variant>
        <vt:i4>68</vt:i4>
      </vt:variant>
      <vt:variant>
        <vt:i4>0</vt:i4>
      </vt:variant>
      <vt:variant>
        <vt:i4>5</vt:i4>
      </vt:variant>
      <vt:variant>
        <vt:lpwstr/>
      </vt:variant>
      <vt:variant>
        <vt:lpwstr>_Toc331171274</vt:lpwstr>
      </vt:variant>
      <vt:variant>
        <vt:i4>1245239</vt:i4>
      </vt:variant>
      <vt:variant>
        <vt:i4>62</vt:i4>
      </vt:variant>
      <vt:variant>
        <vt:i4>0</vt:i4>
      </vt:variant>
      <vt:variant>
        <vt:i4>5</vt:i4>
      </vt:variant>
      <vt:variant>
        <vt:lpwstr/>
      </vt:variant>
      <vt:variant>
        <vt:lpwstr>_Toc331171273</vt:lpwstr>
      </vt:variant>
      <vt:variant>
        <vt:i4>1245239</vt:i4>
      </vt:variant>
      <vt:variant>
        <vt:i4>56</vt:i4>
      </vt:variant>
      <vt:variant>
        <vt:i4>0</vt:i4>
      </vt:variant>
      <vt:variant>
        <vt:i4>5</vt:i4>
      </vt:variant>
      <vt:variant>
        <vt:lpwstr/>
      </vt:variant>
      <vt:variant>
        <vt:lpwstr>_Toc331171272</vt:lpwstr>
      </vt:variant>
      <vt:variant>
        <vt:i4>1245239</vt:i4>
      </vt:variant>
      <vt:variant>
        <vt:i4>50</vt:i4>
      </vt:variant>
      <vt:variant>
        <vt:i4>0</vt:i4>
      </vt:variant>
      <vt:variant>
        <vt:i4>5</vt:i4>
      </vt:variant>
      <vt:variant>
        <vt:lpwstr/>
      </vt:variant>
      <vt:variant>
        <vt:lpwstr>_Toc331171271</vt:lpwstr>
      </vt:variant>
      <vt:variant>
        <vt:i4>1245239</vt:i4>
      </vt:variant>
      <vt:variant>
        <vt:i4>44</vt:i4>
      </vt:variant>
      <vt:variant>
        <vt:i4>0</vt:i4>
      </vt:variant>
      <vt:variant>
        <vt:i4>5</vt:i4>
      </vt:variant>
      <vt:variant>
        <vt:lpwstr/>
      </vt:variant>
      <vt:variant>
        <vt:lpwstr>_Toc331171270</vt:lpwstr>
      </vt:variant>
      <vt:variant>
        <vt:i4>1179703</vt:i4>
      </vt:variant>
      <vt:variant>
        <vt:i4>38</vt:i4>
      </vt:variant>
      <vt:variant>
        <vt:i4>0</vt:i4>
      </vt:variant>
      <vt:variant>
        <vt:i4>5</vt:i4>
      </vt:variant>
      <vt:variant>
        <vt:lpwstr/>
      </vt:variant>
      <vt:variant>
        <vt:lpwstr>_Toc331171269</vt:lpwstr>
      </vt:variant>
      <vt:variant>
        <vt:i4>1179703</vt:i4>
      </vt:variant>
      <vt:variant>
        <vt:i4>32</vt:i4>
      </vt:variant>
      <vt:variant>
        <vt:i4>0</vt:i4>
      </vt:variant>
      <vt:variant>
        <vt:i4>5</vt:i4>
      </vt:variant>
      <vt:variant>
        <vt:lpwstr/>
      </vt:variant>
      <vt:variant>
        <vt:lpwstr>_Toc331171268</vt:lpwstr>
      </vt:variant>
      <vt:variant>
        <vt:i4>1179703</vt:i4>
      </vt:variant>
      <vt:variant>
        <vt:i4>26</vt:i4>
      </vt:variant>
      <vt:variant>
        <vt:i4>0</vt:i4>
      </vt:variant>
      <vt:variant>
        <vt:i4>5</vt:i4>
      </vt:variant>
      <vt:variant>
        <vt:lpwstr/>
      </vt:variant>
      <vt:variant>
        <vt:lpwstr>_Toc331171267</vt:lpwstr>
      </vt:variant>
      <vt:variant>
        <vt:i4>1179703</vt:i4>
      </vt:variant>
      <vt:variant>
        <vt:i4>20</vt:i4>
      </vt:variant>
      <vt:variant>
        <vt:i4>0</vt:i4>
      </vt:variant>
      <vt:variant>
        <vt:i4>5</vt:i4>
      </vt:variant>
      <vt:variant>
        <vt:lpwstr/>
      </vt:variant>
      <vt:variant>
        <vt:lpwstr>_Toc331171266</vt:lpwstr>
      </vt:variant>
      <vt:variant>
        <vt:i4>1179703</vt:i4>
      </vt:variant>
      <vt:variant>
        <vt:i4>14</vt:i4>
      </vt:variant>
      <vt:variant>
        <vt:i4>0</vt:i4>
      </vt:variant>
      <vt:variant>
        <vt:i4>5</vt:i4>
      </vt:variant>
      <vt:variant>
        <vt:lpwstr/>
      </vt:variant>
      <vt:variant>
        <vt:lpwstr>_Toc331171265</vt:lpwstr>
      </vt:variant>
      <vt:variant>
        <vt:i4>1179703</vt:i4>
      </vt:variant>
      <vt:variant>
        <vt:i4>8</vt:i4>
      </vt:variant>
      <vt:variant>
        <vt:i4>0</vt:i4>
      </vt:variant>
      <vt:variant>
        <vt:i4>5</vt:i4>
      </vt:variant>
      <vt:variant>
        <vt:lpwstr/>
      </vt:variant>
      <vt:variant>
        <vt:lpwstr>_Toc331171264</vt:lpwstr>
      </vt:variant>
      <vt:variant>
        <vt:i4>1179703</vt:i4>
      </vt:variant>
      <vt:variant>
        <vt:i4>2</vt:i4>
      </vt:variant>
      <vt:variant>
        <vt:i4>0</vt:i4>
      </vt:variant>
      <vt:variant>
        <vt:i4>5</vt:i4>
      </vt:variant>
      <vt:variant>
        <vt:lpwstr/>
      </vt:variant>
      <vt:variant>
        <vt:lpwstr>_Toc331171263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NGBOSS1.0-CRM&amp;BOSS接口规范</dc:title>
  <dc:subject>NGBOSS1.0-CRM&amp;BOSS接口规范</dc:subject>
  <dc:creator>业务支撑系统部</dc:creator>
  <cp:lastModifiedBy>段来宝</cp:lastModifiedBy>
  <cp:revision>559</cp:revision>
  <dcterms:created xsi:type="dcterms:W3CDTF">2012-11-07T03:43:00Z</dcterms:created>
  <dcterms:modified xsi:type="dcterms:W3CDTF">2017-12-01T06:50:00Z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1343816148</vt:lpwstr>
  </property>
</Properties>
</file>