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60F" w:rsidRDefault="0008660F" w:rsidP="0008660F">
      <w:pPr>
        <w:pStyle w:val="1"/>
        <w:rPr>
          <w:rFonts w:hint="eastAsia"/>
        </w:rPr>
      </w:pPr>
      <w:r>
        <w:rPr>
          <w:rFonts w:hint="eastAsia"/>
        </w:rPr>
        <w:t>开发包接口参考</w:t>
      </w:r>
    </w:p>
    <w:p w:rsidR="0008660F" w:rsidRDefault="0008660F" w:rsidP="0008660F">
      <w:pPr>
        <w:pStyle w:val="2"/>
        <w:ind w:firstLine="420"/>
        <w:rPr>
          <w:rFonts w:hint="eastAsia"/>
        </w:rPr>
      </w:pPr>
      <w:bookmarkStart w:id="0" w:name="_Toc110391670"/>
      <w:bookmarkStart w:id="1" w:name="_Toc110673388"/>
      <w:r>
        <w:rPr>
          <w:rFonts w:hint="eastAsia"/>
        </w:rPr>
        <w:t>1. DLL</w:t>
      </w:r>
      <w:r>
        <w:rPr>
          <w:rFonts w:hint="eastAsia"/>
        </w:rPr>
        <w:t>版本的开发包</w:t>
      </w:r>
      <w:bookmarkEnd w:id="0"/>
      <w:bookmarkEnd w:id="1"/>
    </w:p>
    <w:p w:rsidR="0008660F" w:rsidRDefault="0008660F" w:rsidP="0008660F">
      <w:pPr>
        <w:pStyle w:val="3"/>
        <w:ind w:left="420" w:firstLine="420"/>
        <w:rPr>
          <w:rFonts w:hint="eastAsia"/>
        </w:rPr>
      </w:pPr>
      <w:bookmarkStart w:id="2" w:name="_Toc110673389"/>
      <w:r>
        <w:rPr>
          <w:rFonts w:hint="eastAsia"/>
        </w:rPr>
        <w:t xml:space="preserve">1. 1. </w:t>
      </w:r>
      <w:r>
        <w:rPr>
          <w:rFonts w:hint="eastAsia"/>
        </w:rPr>
        <w:t>使用</w:t>
      </w:r>
      <w:r>
        <w:t>Lib</w:t>
      </w:r>
      <w:r>
        <w:rPr>
          <w:rFonts w:hint="eastAsia"/>
        </w:rPr>
        <w:t>形式的商户开发包</w:t>
      </w:r>
      <w:bookmarkEnd w:id="2"/>
    </w:p>
    <w:p w:rsidR="0008660F" w:rsidRDefault="0008660F" w:rsidP="0008660F">
      <w:pPr>
        <w:ind w:left="840" w:firstLine="420"/>
        <w:rPr>
          <w:rFonts w:hint="eastAsia"/>
        </w:rPr>
      </w:pPr>
      <w:r>
        <w:t>Lib</w:t>
      </w:r>
      <w:r>
        <w:rPr>
          <w:rFonts w:hint="eastAsia"/>
        </w:rPr>
        <w:t>形式的商户开发包实际上只是对</w:t>
      </w:r>
      <w:r>
        <w:t>DLL</w:t>
      </w:r>
      <w:r>
        <w:rPr>
          <w:rFonts w:hint="eastAsia"/>
        </w:rPr>
        <w:t>开发包的一个输出函数包装，其真正实现部分还是在</w:t>
      </w:r>
      <w:r>
        <w:rPr>
          <w:rFonts w:hint="eastAsia"/>
        </w:rPr>
        <w:t xml:space="preserve"> </w:t>
      </w:r>
      <w:r>
        <w:t>DLL</w:t>
      </w:r>
      <w:r>
        <w:rPr>
          <w:rFonts w:hint="eastAsia"/>
        </w:rPr>
        <w:t>中。</w:t>
      </w:r>
      <w:r>
        <w:t>Lib</w:t>
      </w:r>
      <w:r>
        <w:rPr>
          <w:rFonts w:hint="eastAsia"/>
        </w:rPr>
        <w:t>开发包可以在</w:t>
      </w:r>
      <w:r>
        <w:t>C/C++</w:t>
      </w:r>
      <w:r>
        <w:rPr>
          <w:rFonts w:hint="eastAsia"/>
        </w:rPr>
        <w:t>程序中按</w:t>
      </w:r>
      <w:r>
        <w:t>Lib</w:t>
      </w:r>
      <w:r>
        <w:rPr>
          <w:rFonts w:hint="eastAsia"/>
        </w:rPr>
        <w:t>的方式直接加入工程，方便</w:t>
      </w:r>
      <w:r>
        <w:t>C/C++</w:t>
      </w:r>
      <w:r>
        <w:rPr>
          <w:rFonts w:hint="eastAsia"/>
        </w:rPr>
        <w:t>的开发者。</w:t>
      </w:r>
    </w:p>
    <w:p w:rsidR="0008660F" w:rsidRDefault="0008660F" w:rsidP="0008660F">
      <w:pPr>
        <w:numPr>
          <w:ilvl w:val="1"/>
          <w:numId w:val="10"/>
        </w:numPr>
        <w:jc w:val="left"/>
      </w:pPr>
      <w:r>
        <w:rPr>
          <w:rFonts w:hint="eastAsia"/>
        </w:rPr>
        <w:t>把</w:t>
      </w:r>
      <w:r>
        <w:rPr>
          <w:rFonts w:hint="eastAsia"/>
        </w:rPr>
        <w:t>FirmClient.dll</w:t>
      </w:r>
      <w:r>
        <w:rPr>
          <w:rFonts w:hint="eastAsia"/>
        </w:rPr>
        <w:t>拷贝到系统目录下或者结帐程序自己的目录中，在</w:t>
      </w:r>
      <w:r>
        <w:t>Windows 95/98/NT</w:t>
      </w:r>
      <w:r>
        <w:rPr>
          <w:rFonts w:hint="eastAsia"/>
        </w:rPr>
        <w:t>/2000</w:t>
      </w:r>
      <w:r>
        <w:rPr>
          <w:rFonts w:hint="eastAsia"/>
        </w:rPr>
        <w:t>中，系统目录位于</w:t>
      </w:r>
      <w:r>
        <w:t>&lt;WinRoot&gt;\system32.</w:t>
      </w:r>
    </w:p>
    <w:p w:rsidR="0008660F" w:rsidRDefault="0008660F" w:rsidP="0008660F">
      <w:pPr>
        <w:numPr>
          <w:ilvl w:val="1"/>
          <w:numId w:val="10"/>
        </w:numPr>
        <w:jc w:val="left"/>
        <w:rPr>
          <w:rFonts w:hint="eastAsia"/>
        </w:rPr>
      </w:pPr>
      <w:r>
        <w:rPr>
          <w:rFonts w:hint="eastAsia"/>
        </w:rPr>
        <w:t>在</w:t>
      </w:r>
      <w:r>
        <w:rPr>
          <w:rFonts w:hint="eastAsia"/>
        </w:rPr>
        <w:t>C/C++</w:t>
      </w:r>
      <w:r>
        <w:rPr>
          <w:rFonts w:hint="eastAsia"/>
        </w:rPr>
        <w:t>源文件中</w:t>
      </w:r>
      <w:r>
        <w:t>Include</w:t>
      </w:r>
      <w:r>
        <w:rPr>
          <w:rFonts w:hint="eastAsia"/>
        </w:rPr>
        <w:t xml:space="preserve"> </w:t>
      </w:r>
      <w:r>
        <w:t>FirmClientAPI.h</w:t>
      </w:r>
      <w:r>
        <w:rPr>
          <w:rFonts w:hint="eastAsia"/>
        </w:rPr>
        <w:t>；</w:t>
      </w:r>
    </w:p>
    <w:p w:rsidR="0008660F" w:rsidRDefault="0008660F" w:rsidP="0008660F">
      <w:pPr>
        <w:numPr>
          <w:ilvl w:val="1"/>
          <w:numId w:val="10"/>
        </w:numPr>
        <w:jc w:val="left"/>
      </w:pPr>
      <w:r>
        <w:rPr>
          <w:rFonts w:hint="eastAsia"/>
        </w:rPr>
        <w:t>给</w:t>
      </w:r>
      <w:r>
        <w:rPr>
          <w:rFonts w:hint="eastAsia"/>
        </w:rPr>
        <w:t>C/C++</w:t>
      </w:r>
      <w:r>
        <w:rPr>
          <w:rFonts w:hint="eastAsia"/>
        </w:rPr>
        <w:t>连接器指明</w:t>
      </w:r>
      <w:r>
        <w:t>FirmClient.lib</w:t>
      </w:r>
      <w:r>
        <w:rPr>
          <w:rFonts w:hint="eastAsia"/>
        </w:rPr>
        <w:t>的位置；</w:t>
      </w:r>
    </w:p>
    <w:p w:rsidR="0008660F" w:rsidRDefault="0008660F" w:rsidP="0008660F">
      <w:pPr>
        <w:numPr>
          <w:ilvl w:val="1"/>
          <w:numId w:val="10"/>
        </w:numPr>
        <w:jc w:val="left"/>
        <w:rPr>
          <w:rFonts w:hint="eastAsia"/>
        </w:rPr>
      </w:pPr>
      <w:r>
        <w:rPr>
          <w:rFonts w:hint="eastAsia"/>
        </w:rPr>
        <w:t>调用</w:t>
      </w:r>
      <w:r>
        <w:t xml:space="preserve">FirmClientAPI.h </w:t>
      </w:r>
      <w:r>
        <w:rPr>
          <w:rFonts w:hint="eastAsia"/>
        </w:rPr>
        <w:t>中函数；</w:t>
      </w:r>
    </w:p>
    <w:p w:rsidR="0008660F" w:rsidRDefault="0008660F" w:rsidP="0008660F">
      <w:pPr>
        <w:jc w:val="left"/>
        <w:rPr>
          <w:rFonts w:hint="eastAsia"/>
        </w:rPr>
      </w:pPr>
    </w:p>
    <w:p w:rsidR="0008660F" w:rsidRDefault="0008660F" w:rsidP="0008660F">
      <w:pPr>
        <w:pStyle w:val="3"/>
        <w:ind w:left="210" w:firstLine="420"/>
      </w:pPr>
      <w:bookmarkStart w:id="3" w:name="_Toc110673390"/>
      <w:r>
        <w:rPr>
          <w:rFonts w:hint="eastAsia"/>
        </w:rPr>
        <w:t>1</w:t>
      </w:r>
      <w:r>
        <w:rPr>
          <w:rFonts w:hint="eastAsia"/>
        </w:rPr>
        <w:t>．</w:t>
      </w:r>
      <w:r>
        <w:rPr>
          <w:rFonts w:hint="eastAsia"/>
        </w:rPr>
        <w:t xml:space="preserve">2. </w:t>
      </w:r>
      <w:r>
        <w:rPr>
          <w:rFonts w:hint="eastAsia"/>
        </w:rPr>
        <w:t>使用</w:t>
      </w:r>
      <w:r>
        <w:t>Dll</w:t>
      </w:r>
      <w:r>
        <w:rPr>
          <w:rFonts w:hint="eastAsia"/>
        </w:rPr>
        <w:t>形式的商户开发包</w:t>
      </w:r>
      <w:bookmarkEnd w:id="3"/>
    </w:p>
    <w:p w:rsidR="0008660F" w:rsidRDefault="0008660F" w:rsidP="0008660F">
      <w:pPr>
        <w:numPr>
          <w:ilvl w:val="0"/>
          <w:numId w:val="11"/>
        </w:numPr>
        <w:jc w:val="left"/>
        <w:rPr>
          <w:rFonts w:hint="eastAsia"/>
        </w:rPr>
      </w:pPr>
      <w:r>
        <w:rPr>
          <w:rFonts w:hint="eastAsia"/>
        </w:rPr>
        <w:t>把</w:t>
      </w:r>
      <w:r>
        <w:rPr>
          <w:rFonts w:hint="eastAsia"/>
        </w:rPr>
        <w:t>FirmClient.dll</w:t>
      </w:r>
      <w:r>
        <w:rPr>
          <w:rFonts w:hint="eastAsia"/>
        </w:rPr>
        <w:t>拷贝到系统目录下或者结帐程序自己的目录中，在</w:t>
      </w:r>
      <w:r>
        <w:t>Windows 95/98/NT</w:t>
      </w:r>
      <w:r>
        <w:rPr>
          <w:rFonts w:hint="eastAsia"/>
        </w:rPr>
        <w:t>/2000</w:t>
      </w:r>
      <w:r>
        <w:rPr>
          <w:rFonts w:hint="eastAsia"/>
        </w:rPr>
        <w:t>中，系统目录位于</w:t>
      </w:r>
      <w:r>
        <w:t>&lt;WinRoot&gt;\system32</w:t>
      </w:r>
      <w:r>
        <w:rPr>
          <w:rFonts w:hint="eastAsia"/>
        </w:rPr>
        <w:t>。</w:t>
      </w:r>
    </w:p>
    <w:p w:rsidR="0008660F" w:rsidRDefault="0008660F" w:rsidP="0008660F">
      <w:pPr>
        <w:numPr>
          <w:ilvl w:val="2"/>
          <w:numId w:val="10"/>
        </w:numPr>
        <w:ind w:leftChars="300" w:left="1050"/>
        <w:jc w:val="left"/>
        <w:rPr>
          <w:rFonts w:hint="eastAsia"/>
        </w:rPr>
      </w:pPr>
      <w:r>
        <w:rPr>
          <w:rFonts w:hint="eastAsia"/>
        </w:rPr>
        <w:t>如果商户开发语言是</w:t>
      </w:r>
      <w:r>
        <w:t>C</w:t>
      </w:r>
      <w:r>
        <w:rPr>
          <w:rFonts w:hint="eastAsia"/>
        </w:rPr>
        <w:t>或</w:t>
      </w:r>
      <w:r>
        <w:t>C++</w:t>
      </w:r>
      <w:r>
        <w:rPr>
          <w:rFonts w:hint="eastAsia"/>
        </w:rPr>
        <w:t>：</w:t>
      </w:r>
    </w:p>
    <w:p w:rsidR="0008660F" w:rsidRDefault="0008660F" w:rsidP="0008660F">
      <w:pPr>
        <w:ind w:leftChars="500" w:left="1050"/>
        <w:jc w:val="left"/>
        <w:rPr>
          <w:rFonts w:hint="eastAsia"/>
        </w:rPr>
      </w:pPr>
      <w:r>
        <w:t xml:space="preserve">. </w:t>
      </w:r>
      <w:r>
        <w:rPr>
          <w:rFonts w:hint="eastAsia"/>
        </w:rPr>
        <w:t>申明一个</w:t>
      </w:r>
      <w:r>
        <w:t>HMODULE</w:t>
      </w:r>
      <w:r>
        <w:rPr>
          <w:rFonts w:hint="eastAsia"/>
        </w:rPr>
        <w:t>型变量；</w:t>
      </w:r>
    </w:p>
    <w:p w:rsidR="0008660F" w:rsidRDefault="0008660F" w:rsidP="0008660F">
      <w:pPr>
        <w:ind w:leftChars="500" w:left="1050"/>
        <w:jc w:val="left"/>
        <w:rPr>
          <w:rFonts w:hint="eastAsia"/>
        </w:rPr>
      </w:pPr>
      <w:r>
        <w:t xml:space="preserve">. </w:t>
      </w:r>
      <w:r>
        <w:rPr>
          <w:rFonts w:hint="eastAsia"/>
        </w:rPr>
        <w:t>调用系统函数</w:t>
      </w:r>
      <w:r>
        <w:t>::LoadLibrary</w:t>
      </w:r>
      <w:r>
        <w:rPr>
          <w:rFonts w:hint="eastAsia"/>
        </w:rPr>
        <w:t>加载</w:t>
      </w:r>
      <w:r>
        <w:rPr>
          <w:rFonts w:hint="eastAsia"/>
        </w:rPr>
        <w:t>FirmClient.dll</w:t>
      </w:r>
      <w:r>
        <w:rPr>
          <w:rFonts w:hint="eastAsia"/>
        </w:rPr>
        <w:t>；</w:t>
      </w:r>
    </w:p>
    <w:p w:rsidR="0008660F" w:rsidRDefault="0008660F" w:rsidP="0008660F">
      <w:pPr>
        <w:ind w:leftChars="500" w:left="1050"/>
        <w:jc w:val="left"/>
        <w:rPr>
          <w:rFonts w:hint="eastAsia"/>
        </w:rPr>
      </w:pPr>
      <w:r>
        <w:t xml:space="preserve">. </w:t>
      </w:r>
      <w:r>
        <w:rPr>
          <w:rFonts w:hint="eastAsia"/>
        </w:rPr>
        <w:t>申明</w:t>
      </w:r>
      <w:r>
        <w:rPr>
          <w:rFonts w:hint="eastAsia"/>
        </w:rPr>
        <w:t>dll</w:t>
      </w:r>
      <w:r>
        <w:rPr>
          <w:rFonts w:hint="eastAsia"/>
        </w:rPr>
        <w:t>中的函数指针；</w:t>
      </w:r>
    </w:p>
    <w:p w:rsidR="0008660F" w:rsidRDefault="0008660F" w:rsidP="0008660F">
      <w:pPr>
        <w:ind w:leftChars="500" w:left="1050"/>
        <w:jc w:val="left"/>
        <w:rPr>
          <w:rFonts w:hint="eastAsia"/>
        </w:rPr>
      </w:pPr>
      <w:r>
        <w:t xml:space="preserve">. </w:t>
      </w:r>
      <w:r>
        <w:rPr>
          <w:rFonts w:hint="eastAsia"/>
        </w:rPr>
        <w:t>调用系统函数</w:t>
      </w:r>
      <w:r>
        <w:t>::GetProcAddress</w:t>
      </w:r>
      <w:r>
        <w:rPr>
          <w:rFonts w:hint="eastAsia"/>
        </w:rPr>
        <w:t>取得函数指针的值；</w:t>
      </w:r>
    </w:p>
    <w:p w:rsidR="0008660F" w:rsidRDefault="0008660F" w:rsidP="0008660F">
      <w:pPr>
        <w:ind w:leftChars="500" w:left="1050"/>
        <w:jc w:val="left"/>
        <w:rPr>
          <w:rFonts w:hint="eastAsia"/>
        </w:rPr>
      </w:pPr>
      <w:r>
        <w:t xml:space="preserve">. </w:t>
      </w:r>
      <w:r>
        <w:rPr>
          <w:rFonts w:hint="eastAsia"/>
        </w:rPr>
        <w:t>使用函数指针调用</w:t>
      </w:r>
      <w:r>
        <w:rPr>
          <w:rFonts w:hint="eastAsia"/>
        </w:rPr>
        <w:t>dll</w:t>
      </w:r>
      <w:r>
        <w:rPr>
          <w:rFonts w:hint="eastAsia"/>
        </w:rPr>
        <w:t>中相应的函数；</w:t>
      </w:r>
    </w:p>
    <w:p w:rsidR="0008660F" w:rsidRDefault="0008660F" w:rsidP="0008660F">
      <w:pPr>
        <w:ind w:leftChars="500" w:left="1050"/>
        <w:jc w:val="left"/>
        <w:rPr>
          <w:rFonts w:hint="eastAsia"/>
        </w:rPr>
      </w:pPr>
      <w:r>
        <w:t xml:space="preserve">. </w:t>
      </w:r>
      <w:r>
        <w:rPr>
          <w:rFonts w:hint="eastAsia"/>
        </w:rPr>
        <w:t>完成任务后调用系统函数释放</w:t>
      </w:r>
      <w:r>
        <w:t>FirmClient.dll</w:t>
      </w:r>
      <w:r>
        <w:rPr>
          <w:rFonts w:hint="eastAsia"/>
        </w:rPr>
        <w:t>。</w:t>
      </w:r>
    </w:p>
    <w:p w:rsidR="0008660F" w:rsidRDefault="0008660F" w:rsidP="0008660F">
      <w:pPr>
        <w:jc w:val="left"/>
        <w:rPr>
          <w:rFonts w:hint="eastAsia"/>
        </w:rPr>
      </w:pPr>
    </w:p>
    <w:p w:rsidR="0008660F" w:rsidRDefault="0008660F" w:rsidP="0008660F">
      <w:pPr>
        <w:pStyle w:val="3"/>
        <w:ind w:left="420" w:firstLine="420"/>
        <w:rPr>
          <w:rFonts w:hint="eastAsia"/>
        </w:rPr>
      </w:pPr>
      <w:bookmarkStart w:id="4" w:name="_Toc110673391"/>
      <w:r>
        <w:rPr>
          <w:rFonts w:hint="eastAsia"/>
        </w:rPr>
        <w:t>1</w:t>
      </w:r>
      <w:r>
        <w:rPr>
          <w:rFonts w:hint="eastAsia"/>
        </w:rPr>
        <w:t>．</w:t>
      </w:r>
      <w:r>
        <w:rPr>
          <w:rFonts w:hint="eastAsia"/>
        </w:rPr>
        <w:t xml:space="preserve">3. </w:t>
      </w:r>
      <w:r>
        <w:t>DLL</w:t>
      </w:r>
      <w:r>
        <w:rPr>
          <w:rFonts w:hint="eastAsia"/>
        </w:rPr>
        <w:t>的其他使用形式</w:t>
      </w:r>
      <w:bookmarkEnd w:id="4"/>
    </w:p>
    <w:p w:rsidR="0008660F" w:rsidRDefault="0008660F" w:rsidP="0008660F">
      <w:pPr>
        <w:ind w:left="840" w:firstLine="420"/>
        <w:rPr>
          <w:rFonts w:hint="eastAsia"/>
        </w:rPr>
      </w:pPr>
      <w:r>
        <w:rPr>
          <w:rFonts w:hint="eastAsia"/>
        </w:rPr>
        <w:t>如果商户开发语言不是</w:t>
      </w:r>
      <w:r>
        <w:t>C</w:t>
      </w:r>
      <w:r>
        <w:rPr>
          <w:rFonts w:hint="eastAsia"/>
        </w:rPr>
        <w:t>或</w:t>
      </w:r>
      <w:r>
        <w:t>C++,</w:t>
      </w:r>
      <w:r>
        <w:rPr>
          <w:rFonts w:hint="eastAsia"/>
        </w:rPr>
        <w:t>例如</w:t>
      </w:r>
      <w:r>
        <w:t xml:space="preserve"> VB,Java,</w:t>
      </w:r>
      <w:r>
        <w:rPr>
          <w:rFonts w:hint="eastAsia"/>
        </w:rPr>
        <w:t>等等，参考相应语言中关于</w:t>
      </w:r>
      <w:r>
        <w:rPr>
          <w:rFonts w:hint="eastAsia"/>
        </w:rPr>
        <w:t>dll</w:t>
      </w:r>
      <w:r>
        <w:rPr>
          <w:rFonts w:hint="eastAsia"/>
        </w:rPr>
        <w:t>调用的说明。</w:t>
      </w:r>
    </w:p>
    <w:p w:rsidR="0008660F" w:rsidRDefault="0008660F" w:rsidP="0008660F">
      <w:pPr>
        <w:ind w:leftChars="200" w:left="420" w:firstLine="420"/>
        <w:jc w:val="left"/>
        <w:rPr>
          <w:rFonts w:hint="eastAsia"/>
        </w:rPr>
      </w:pPr>
    </w:p>
    <w:p w:rsidR="0008660F" w:rsidRDefault="0008660F" w:rsidP="0008660F">
      <w:pPr>
        <w:pStyle w:val="3"/>
        <w:ind w:left="420" w:firstLine="420"/>
        <w:rPr>
          <w:rFonts w:hint="eastAsia"/>
        </w:rPr>
      </w:pPr>
      <w:bookmarkStart w:id="5" w:name="_Toc110673392"/>
      <w:r>
        <w:rPr>
          <w:rFonts w:hint="eastAsia"/>
        </w:rPr>
        <w:t>1</w:t>
      </w:r>
      <w:r>
        <w:rPr>
          <w:rFonts w:hint="eastAsia"/>
        </w:rPr>
        <w:t>．</w:t>
      </w:r>
      <w:r>
        <w:rPr>
          <w:rFonts w:hint="eastAsia"/>
        </w:rPr>
        <w:t>4</w:t>
      </w:r>
      <w:r>
        <w:rPr>
          <w:rFonts w:hint="eastAsia"/>
        </w:rPr>
        <w:t>．</w:t>
      </w:r>
      <w:r>
        <w:rPr>
          <w:rFonts w:hint="eastAsia"/>
        </w:rPr>
        <w:t xml:space="preserve"> </w:t>
      </w:r>
      <w:r>
        <w:rPr>
          <w:rFonts w:hint="eastAsia"/>
        </w:rPr>
        <w:t>开发包中的</w:t>
      </w:r>
      <w:r>
        <w:t>API</w:t>
      </w:r>
      <w:r>
        <w:rPr>
          <w:rFonts w:hint="eastAsia"/>
        </w:rPr>
        <w:t>说明：</w:t>
      </w:r>
      <w:bookmarkEnd w:id="5"/>
    </w:p>
    <w:p w:rsidR="0008660F" w:rsidRDefault="0008660F" w:rsidP="0008660F">
      <w:pPr>
        <w:ind w:leftChars="202" w:left="424" w:firstLine="416"/>
        <w:jc w:val="left"/>
        <w:rPr>
          <w:rFonts w:hint="eastAsia"/>
        </w:rPr>
      </w:pPr>
    </w:p>
    <w:p w:rsidR="0008660F" w:rsidRDefault="0008660F" w:rsidP="0008660F">
      <w:pPr>
        <w:ind w:leftChars="202" w:left="424" w:firstLine="1"/>
        <w:jc w:val="left"/>
        <w:rPr>
          <w:rFonts w:hint="eastAsia"/>
        </w:rPr>
      </w:pPr>
      <w:r>
        <w:rPr>
          <w:rFonts w:hint="eastAsia"/>
        </w:rPr>
        <w:t>（</w:t>
      </w:r>
      <w:r>
        <w:rPr>
          <w:rFonts w:hint="eastAsia"/>
        </w:rPr>
        <w:t>1</w:t>
      </w:r>
      <w:r>
        <w:rPr>
          <w:rFonts w:hint="eastAsia"/>
        </w:rPr>
        <w:t>）基本设置</w:t>
      </w:r>
    </w:p>
    <w:p w:rsidR="0008660F" w:rsidRDefault="0008660F" w:rsidP="0008660F">
      <w:pPr>
        <w:ind w:firstLine="425"/>
        <w:jc w:val="left"/>
        <w:rPr>
          <w:rFonts w:hint="eastAsia"/>
        </w:rPr>
      </w:pPr>
      <w:r>
        <w:t>INET_STATUS SetOptions(char* pszHttpServer, char* pszPort = NULL, char* pszProxy</w:t>
      </w:r>
      <w:r>
        <w:rPr>
          <w:rFonts w:hint="eastAsia"/>
        </w:rPr>
        <w:t>IP</w:t>
      </w:r>
      <w:r>
        <w:t xml:space="preserve"> = NULL)</w:t>
      </w:r>
    </w:p>
    <w:p w:rsidR="0008660F" w:rsidRDefault="0008660F" w:rsidP="0008660F">
      <w:pPr>
        <w:ind w:leftChars="202" w:left="424"/>
        <w:jc w:val="left"/>
      </w:pPr>
      <w:r>
        <w:rPr>
          <w:rFonts w:hint="eastAsia"/>
        </w:rPr>
        <w:t>使用开发包其他函数之前，必须先调用这个函数进行初始化，设置银行网址及商户的</w:t>
      </w:r>
      <w:r>
        <w:rPr>
          <w:rFonts w:hint="eastAsia"/>
        </w:rPr>
        <w:t>Proxy</w:t>
      </w:r>
      <w:r>
        <w:rPr>
          <w:rFonts w:hint="eastAsia"/>
        </w:rPr>
        <w:t>特性。</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lastRenderedPageBreak/>
              <w:t>PszHttpServer</w:t>
            </w:r>
          </w:p>
        </w:tc>
        <w:tc>
          <w:tcPr>
            <w:tcW w:w="6074" w:type="dxa"/>
          </w:tcPr>
          <w:p w:rsidR="0008660F" w:rsidRDefault="0008660F" w:rsidP="00D21860">
            <w:pPr>
              <w:jc w:val="left"/>
              <w:rPr>
                <w:rFonts w:hint="eastAsia"/>
              </w:rPr>
            </w:pPr>
            <w:r>
              <w:rPr>
                <w:rFonts w:hint="eastAsia"/>
              </w:rPr>
              <w:t>输入参数，银行网址。固定为</w:t>
            </w:r>
            <w:hyperlink r:id="rId7" w:history="1">
              <w:r>
                <w:rPr>
                  <w:rStyle w:val="a5"/>
                </w:rPr>
                <w:t>payment.ebank.cmbchina.com</w:t>
              </w:r>
            </w:hyperlink>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PszPort</w:t>
            </w:r>
          </w:p>
        </w:tc>
        <w:tc>
          <w:tcPr>
            <w:tcW w:w="6074" w:type="dxa"/>
          </w:tcPr>
          <w:p w:rsidR="0008660F" w:rsidRDefault="0008660F" w:rsidP="00D21860">
            <w:pPr>
              <w:jc w:val="left"/>
              <w:rPr>
                <w:rFonts w:hint="eastAsia"/>
              </w:rPr>
            </w:pPr>
            <w:r>
              <w:rPr>
                <w:rFonts w:hint="eastAsia"/>
              </w:rPr>
              <w:t>输入参数，银行</w:t>
            </w:r>
            <w:r>
              <w:rPr>
                <w:rFonts w:hint="eastAsia"/>
              </w:rPr>
              <w:t>Web Server</w:t>
            </w:r>
            <w:r>
              <w:rPr>
                <w:rFonts w:hint="eastAsia"/>
              </w:rPr>
              <w:t>的端口号。如果没有特殊要求，可以忽略该参数或置为</w:t>
            </w:r>
            <w:r>
              <w:rPr>
                <w:rFonts w:hint="eastAsia"/>
              </w:rPr>
              <w:t>NULL</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PszProxy</w:t>
            </w:r>
            <w:r>
              <w:rPr>
                <w:rFonts w:hint="eastAsia"/>
              </w:rPr>
              <w:t>IP</w:t>
            </w:r>
          </w:p>
        </w:tc>
        <w:tc>
          <w:tcPr>
            <w:tcW w:w="6074" w:type="dxa"/>
          </w:tcPr>
          <w:p w:rsidR="0008660F" w:rsidRDefault="0008660F" w:rsidP="00D21860">
            <w:pPr>
              <w:jc w:val="left"/>
              <w:rPr>
                <w:rFonts w:hint="eastAsia"/>
              </w:rPr>
            </w:pPr>
            <w:r>
              <w:rPr>
                <w:rFonts w:hint="eastAsia"/>
              </w:rPr>
              <w:t>输入参数，</w:t>
            </w:r>
            <w:r>
              <w:t>Proxy</w:t>
            </w:r>
            <w:r>
              <w:rPr>
                <w:rFonts w:hint="eastAsia"/>
              </w:rPr>
              <w:t xml:space="preserve"> Server IP</w:t>
            </w:r>
            <w:r>
              <w:rPr>
                <w:rFonts w:hint="eastAsia"/>
              </w:rPr>
              <w:t>地址。如果没有</w:t>
            </w:r>
            <w:r>
              <w:rPr>
                <w:rFonts w:hint="eastAsia"/>
              </w:rPr>
              <w:t>Proxy Server</w:t>
            </w:r>
            <w:r>
              <w:rPr>
                <w:rFonts w:hint="eastAsia"/>
              </w:rPr>
              <w:t>，可以忽略该参数或置为</w:t>
            </w:r>
            <w:r>
              <w:rPr>
                <w:rFonts w:hint="eastAsia"/>
              </w:rPr>
              <w:t>NULL</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jc w:val="left"/>
      </w:pPr>
      <w:r>
        <w:tab/>
      </w:r>
      <w:r>
        <w:tab/>
      </w:r>
      <w:r>
        <w:tab/>
      </w:r>
      <w:r>
        <w:tab/>
      </w:r>
      <w:r>
        <w:tab/>
      </w:r>
      <w:r>
        <w:tab/>
      </w:r>
      <w:r>
        <w:tab/>
      </w:r>
      <w:r>
        <w:tab/>
        <w:t xml:space="preserve">   </w:t>
      </w:r>
    </w:p>
    <w:p w:rsidR="0008660F" w:rsidRDefault="0008660F" w:rsidP="0008660F">
      <w:pPr>
        <w:ind w:firstLine="420"/>
        <w:jc w:val="left"/>
        <w:rPr>
          <w:rFonts w:hint="eastAsia"/>
        </w:rPr>
      </w:pPr>
      <w:r>
        <w:rPr>
          <w:rFonts w:hint="eastAsia"/>
        </w:rPr>
        <w:t>（</w:t>
      </w:r>
      <w:r>
        <w:rPr>
          <w:rFonts w:hint="eastAsia"/>
        </w:rPr>
        <w:t>2</w:t>
      </w:r>
      <w:r>
        <w:rPr>
          <w:rFonts w:hint="eastAsia"/>
        </w:rPr>
        <w:t>）登录</w:t>
      </w:r>
    </w:p>
    <w:p w:rsidR="0008660F" w:rsidRDefault="0008660F" w:rsidP="0008660F">
      <w:pPr>
        <w:ind w:firstLine="425"/>
        <w:jc w:val="left"/>
        <w:rPr>
          <w:rFonts w:hint="eastAsia"/>
        </w:rPr>
      </w:pPr>
      <w:r>
        <w:t>INET_STATUS Login</w:t>
      </w:r>
      <w:r>
        <w:rPr>
          <w:rFonts w:hint="eastAsia"/>
        </w:rPr>
        <w:t>C</w:t>
      </w:r>
      <w:r>
        <w:t>(</w:t>
      </w:r>
      <w:r>
        <w:rPr>
          <w:rFonts w:hint="eastAsia"/>
        </w:rPr>
        <w:t>char* pBranchID,</w:t>
      </w:r>
      <w:r>
        <w:t xml:space="preserve"> char* pszCoNo, char* pszPwd)</w:t>
      </w:r>
    </w:p>
    <w:p w:rsidR="0008660F" w:rsidRDefault="0008660F" w:rsidP="0008660F">
      <w:pPr>
        <w:ind w:firstLine="425"/>
        <w:jc w:val="left"/>
        <w:rPr>
          <w:rFonts w:hint="eastAsia"/>
        </w:rPr>
      </w:pPr>
      <w:r>
        <w:rPr>
          <w:rFonts w:hint="eastAsia"/>
        </w:rPr>
        <w:t>进行了基本设置后，应该进行登录。只有成功登录后，才能进行查询、结帐等功能。</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PbranchID</w:t>
            </w:r>
          </w:p>
        </w:tc>
        <w:tc>
          <w:tcPr>
            <w:tcW w:w="6074" w:type="dxa"/>
          </w:tcPr>
          <w:p w:rsidR="0008660F" w:rsidRDefault="0008660F" w:rsidP="00D21860">
            <w:pPr>
              <w:jc w:val="left"/>
              <w:rPr>
                <w:rFonts w:hint="eastAsia"/>
              </w:rPr>
            </w:pPr>
            <w:r>
              <w:rPr>
                <w:rFonts w:hint="eastAsia"/>
              </w:rPr>
              <w:t>Input.</w:t>
            </w:r>
            <w:r>
              <w:rPr>
                <w:rFonts w:hint="eastAsia"/>
              </w:rPr>
              <w:t>商户开户行代码</w:t>
            </w:r>
            <w:r>
              <w:rPr>
                <w:rFonts w:hint="eastAsia"/>
              </w:rPr>
              <w:t>,4</w:t>
            </w:r>
            <w:r>
              <w:rPr>
                <w:rFonts w:hint="eastAsia"/>
              </w:rPr>
              <w:t>位</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t>Input.</w:t>
            </w:r>
            <w:r>
              <w:rPr>
                <w:rFonts w:hint="eastAsia"/>
              </w:rPr>
              <w:t>商户代码及操作员代码</w:t>
            </w:r>
            <w:r>
              <w:rPr>
                <w:rFonts w:hint="eastAsia"/>
              </w:rPr>
              <w:t>6</w:t>
            </w:r>
            <w:r>
              <w:rPr>
                <w:rFonts w:hint="eastAsia"/>
              </w:rPr>
              <w:t>位或者</w:t>
            </w:r>
            <w:r>
              <w:rPr>
                <w:rFonts w:hint="eastAsia"/>
              </w:rPr>
              <w:t>10</w:t>
            </w:r>
            <w:r>
              <w:rPr>
                <w:rFonts w:hint="eastAsia"/>
              </w:rPr>
              <w:t>位。</w:t>
            </w:r>
            <w:r>
              <w:br/>
            </w:r>
            <w:r>
              <w:rPr>
                <w:rFonts w:hint="eastAsia"/>
              </w:rPr>
              <w:t>6</w:t>
            </w:r>
            <w:r>
              <w:rPr>
                <w:rFonts w:hint="eastAsia"/>
              </w:rPr>
              <w:t>位则为商户号，表示用管理员</w:t>
            </w:r>
            <w:r>
              <w:rPr>
                <w:rFonts w:hint="eastAsia"/>
              </w:rPr>
              <w:t>9999</w:t>
            </w:r>
            <w:r>
              <w:rPr>
                <w:rFonts w:hint="eastAsia"/>
              </w:rPr>
              <w:t>登录。</w:t>
            </w:r>
            <w:r>
              <w:br/>
            </w:r>
            <w:r>
              <w:rPr>
                <w:rFonts w:hint="eastAsia"/>
              </w:rPr>
              <w:t>10</w:t>
            </w:r>
            <w:r>
              <w:rPr>
                <w:rFonts w:hint="eastAsia"/>
              </w:rPr>
              <w:t>位则前面</w:t>
            </w:r>
            <w:r>
              <w:rPr>
                <w:rFonts w:hint="eastAsia"/>
              </w:rPr>
              <w:t>6</w:t>
            </w:r>
            <w:r>
              <w:rPr>
                <w:rFonts w:hint="eastAsia"/>
              </w:rPr>
              <w:t>位为商户号，后面</w:t>
            </w:r>
            <w:r>
              <w:rPr>
                <w:rFonts w:hint="eastAsia"/>
              </w:rPr>
              <w:t>4</w:t>
            </w:r>
            <w:r>
              <w:rPr>
                <w:rFonts w:hint="eastAsia"/>
              </w:rPr>
              <w:t>位为操作员号。</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PszPwd</w:t>
            </w:r>
          </w:p>
        </w:tc>
        <w:tc>
          <w:tcPr>
            <w:tcW w:w="6074" w:type="dxa"/>
          </w:tcPr>
          <w:p w:rsidR="0008660F" w:rsidRDefault="0008660F" w:rsidP="00D21860">
            <w:pPr>
              <w:jc w:val="left"/>
              <w:rPr>
                <w:rFonts w:hint="eastAsia"/>
              </w:rPr>
            </w:pPr>
            <w:r>
              <w:t>Input.</w:t>
            </w:r>
            <w:r>
              <w:rPr>
                <w:rFonts w:hint="eastAsia"/>
              </w:rPr>
              <w:t>商户密码。</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jc w:val="left"/>
      </w:pPr>
    </w:p>
    <w:p w:rsidR="0008660F" w:rsidRDefault="0008660F" w:rsidP="0008660F">
      <w:pPr>
        <w:ind w:firstLine="420"/>
        <w:jc w:val="left"/>
        <w:rPr>
          <w:rFonts w:hint="eastAsia"/>
        </w:rPr>
      </w:pPr>
      <w:r>
        <w:rPr>
          <w:rFonts w:hint="eastAsia"/>
        </w:rPr>
        <w:t>（</w:t>
      </w:r>
      <w:r>
        <w:rPr>
          <w:rFonts w:hint="eastAsia"/>
        </w:rPr>
        <w:t>3</w:t>
      </w:r>
      <w:r>
        <w:rPr>
          <w:rFonts w:hint="eastAsia"/>
        </w:rPr>
        <w:t>）退出</w:t>
      </w:r>
    </w:p>
    <w:p w:rsidR="0008660F" w:rsidRDefault="0008660F" w:rsidP="0008660F">
      <w:pPr>
        <w:ind w:firstLine="425"/>
        <w:jc w:val="left"/>
      </w:pPr>
      <w:r>
        <w:t>INET_STATUS Logout();</w:t>
      </w:r>
    </w:p>
    <w:p w:rsidR="0008660F" w:rsidRDefault="0008660F" w:rsidP="0008660F">
      <w:pPr>
        <w:ind w:firstLine="425"/>
        <w:jc w:val="left"/>
      </w:pPr>
      <w:r>
        <w:rPr>
          <w:rFonts w:hint="eastAsia"/>
        </w:rPr>
        <w:t>开发包使用完成后，应调用该函数退出。</w:t>
      </w:r>
    </w:p>
    <w:p w:rsidR="0008660F" w:rsidRDefault="0008660F" w:rsidP="0008660F">
      <w:pPr>
        <w:jc w:val="left"/>
        <w:rPr>
          <w:rFonts w:hint="eastAsia"/>
        </w:rPr>
      </w:pPr>
    </w:p>
    <w:p w:rsidR="0008660F" w:rsidRDefault="0008660F" w:rsidP="0008660F">
      <w:pPr>
        <w:ind w:firstLine="425"/>
        <w:jc w:val="left"/>
      </w:pPr>
      <w:r>
        <w:rPr>
          <w:rFonts w:hint="eastAsia"/>
        </w:rPr>
        <w:t>（</w:t>
      </w:r>
      <w:r>
        <w:rPr>
          <w:rFonts w:hint="eastAsia"/>
        </w:rPr>
        <w:t>4</w:t>
      </w:r>
      <w:r>
        <w:rPr>
          <w:rFonts w:hint="eastAsia"/>
        </w:rPr>
        <w:t>）定单结帐</w:t>
      </w:r>
    </w:p>
    <w:p w:rsidR="0008660F" w:rsidRDefault="0008660F" w:rsidP="0008660F">
      <w:pPr>
        <w:ind w:firstLine="425"/>
        <w:jc w:val="left"/>
        <w:rPr>
          <w:rFonts w:hint="eastAsia"/>
        </w:rPr>
      </w:pPr>
      <w:r>
        <w:t>INET_STATUS SettleOrder(char* pszCoNo, char* pszBillNo, char* pszRefNo)</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2"/>
                <w:numId w:val="16"/>
              </w:numPr>
              <w:jc w:val="left"/>
              <w:rPr>
                <w:rFonts w:hint="eastAsia"/>
              </w:rPr>
            </w:pPr>
            <w:r>
              <w:rPr>
                <w:rFonts w:hint="eastAsia"/>
              </w:rPr>
              <w:t>通过查询未结帐定单的接口获得</w:t>
            </w:r>
          </w:p>
          <w:p w:rsidR="0008660F" w:rsidRDefault="0008660F" w:rsidP="00D21860">
            <w:pPr>
              <w:numPr>
                <w:ilvl w:val="2"/>
                <w:numId w:val="16"/>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leftChars="1621" w:left="3404" w:firstLine="425"/>
        <w:jc w:val="left"/>
        <w:rPr>
          <w:rFonts w:hint="eastAsia"/>
        </w:rPr>
      </w:pPr>
      <w:r>
        <w:rPr>
          <w:rFonts w:hint="eastAsia"/>
        </w:rPr>
        <w:tab/>
      </w:r>
      <w:r>
        <w:rPr>
          <w:rFonts w:hint="eastAsia"/>
        </w:rPr>
        <w:tab/>
      </w:r>
      <w:r>
        <w:tab/>
      </w:r>
      <w:r>
        <w:tab/>
      </w:r>
      <w:r>
        <w:tab/>
      </w:r>
      <w:r>
        <w:tab/>
      </w:r>
      <w:r>
        <w:tab/>
      </w:r>
    </w:p>
    <w:p w:rsidR="0008660F" w:rsidRDefault="0008660F" w:rsidP="0008660F">
      <w:pPr>
        <w:ind w:firstLine="425"/>
        <w:jc w:val="left"/>
        <w:rPr>
          <w:rFonts w:hint="eastAsia"/>
        </w:rPr>
      </w:pPr>
      <w:r>
        <w:rPr>
          <w:rFonts w:hint="eastAsia"/>
        </w:rPr>
        <w:t>（</w:t>
      </w:r>
      <w:r>
        <w:rPr>
          <w:rFonts w:hint="eastAsia"/>
        </w:rPr>
        <w:t>5</w:t>
      </w:r>
      <w:r>
        <w:rPr>
          <w:rFonts w:hint="eastAsia"/>
        </w:rPr>
        <w:t>）定单部分结帐</w:t>
      </w:r>
    </w:p>
    <w:p w:rsidR="0008660F" w:rsidRDefault="0008660F" w:rsidP="0008660F">
      <w:pPr>
        <w:ind w:firstLine="425"/>
        <w:jc w:val="left"/>
        <w:rPr>
          <w:rFonts w:hint="eastAsia"/>
        </w:rPr>
      </w:pPr>
      <w:r>
        <w:t>INET_STATUS SettlePartOrder(char* pszCoNo, char* pszBillNo, char* pszRefNo, char* pszPartAmount)</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2"/>
                <w:numId w:val="17"/>
              </w:numPr>
              <w:jc w:val="left"/>
              <w:rPr>
                <w:rFonts w:hint="eastAsia"/>
              </w:rPr>
            </w:pPr>
            <w:r>
              <w:rPr>
                <w:rFonts w:hint="eastAsia"/>
              </w:rPr>
              <w:lastRenderedPageBreak/>
              <w:t>通过查询未结帐定单的接口获得</w:t>
            </w:r>
          </w:p>
          <w:p w:rsidR="0008660F" w:rsidRDefault="0008660F" w:rsidP="00D21860">
            <w:pPr>
              <w:numPr>
                <w:ilvl w:val="2"/>
                <w:numId w:val="17"/>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pPr>
            <w:r>
              <w:lastRenderedPageBreak/>
              <w:t>PszPartAmount</w:t>
            </w:r>
          </w:p>
        </w:tc>
        <w:tc>
          <w:tcPr>
            <w:tcW w:w="6074" w:type="dxa"/>
          </w:tcPr>
          <w:p w:rsidR="0008660F" w:rsidRDefault="0008660F" w:rsidP="00D21860">
            <w:pPr>
              <w:jc w:val="left"/>
              <w:rPr>
                <w:rFonts w:hint="eastAsia"/>
              </w:rPr>
            </w:pPr>
            <w:r>
              <w:rPr>
                <w:rFonts w:hint="eastAsia"/>
              </w:rPr>
              <w:t>输入，部分结帐金额，不能大于原始定单金额</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jc w:val="left"/>
      </w:pPr>
    </w:p>
    <w:p w:rsidR="0008660F" w:rsidRDefault="0008660F" w:rsidP="0008660F">
      <w:pPr>
        <w:ind w:firstLine="425"/>
        <w:jc w:val="left"/>
        <w:rPr>
          <w:rFonts w:hint="eastAsia"/>
        </w:rPr>
      </w:pPr>
      <w:r>
        <w:rPr>
          <w:rFonts w:hint="eastAsia"/>
        </w:rPr>
        <w:t>（</w:t>
      </w:r>
      <w:r>
        <w:rPr>
          <w:rFonts w:hint="eastAsia"/>
        </w:rPr>
        <w:t>6</w:t>
      </w:r>
      <w:r>
        <w:rPr>
          <w:rFonts w:hint="eastAsia"/>
        </w:rPr>
        <w:t>）定单撤消</w:t>
      </w:r>
    </w:p>
    <w:p w:rsidR="0008660F" w:rsidRDefault="0008660F" w:rsidP="0008660F">
      <w:pPr>
        <w:ind w:firstLine="425"/>
        <w:jc w:val="left"/>
        <w:rPr>
          <w:rFonts w:hint="eastAsia"/>
        </w:rPr>
      </w:pPr>
      <w:r>
        <w:t>INET_STATUS CancelOrder(char* pszCoNo, char* pszBillNo, char* pszRefNo)</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3"/>
              </w:numPr>
              <w:jc w:val="left"/>
              <w:rPr>
                <w:rFonts w:hint="eastAsia"/>
              </w:rPr>
            </w:pPr>
            <w:r>
              <w:rPr>
                <w:rFonts w:hint="eastAsia"/>
              </w:rPr>
              <w:t>通过查询未结帐定单的接口获得</w:t>
            </w:r>
          </w:p>
          <w:p w:rsidR="0008660F" w:rsidRDefault="0008660F" w:rsidP="00D21860">
            <w:pPr>
              <w:numPr>
                <w:ilvl w:val="0"/>
                <w:numId w:val="13"/>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leftChars="1621" w:left="3404" w:firstLine="425"/>
        <w:jc w:val="left"/>
        <w:rPr>
          <w:rFonts w:hint="eastAsia"/>
        </w:rPr>
      </w:pPr>
    </w:p>
    <w:p w:rsidR="0008660F" w:rsidRDefault="0008660F" w:rsidP="0008660F">
      <w:pPr>
        <w:ind w:firstLine="425"/>
        <w:jc w:val="left"/>
        <w:rPr>
          <w:rFonts w:hint="eastAsia"/>
          <w:b/>
          <w:bCs/>
        </w:rPr>
      </w:pPr>
    </w:p>
    <w:p w:rsidR="0008660F" w:rsidRDefault="0008660F" w:rsidP="0008660F">
      <w:pPr>
        <w:ind w:firstLine="425"/>
        <w:jc w:val="left"/>
        <w:rPr>
          <w:rFonts w:hint="eastAsia"/>
        </w:rPr>
      </w:pPr>
      <w:r>
        <w:rPr>
          <w:rFonts w:hint="eastAsia"/>
        </w:rPr>
        <w:t>（</w:t>
      </w:r>
      <w:r>
        <w:rPr>
          <w:rFonts w:hint="eastAsia"/>
        </w:rPr>
        <w:t>7</w:t>
      </w:r>
      <w:r>
        <w:rPr>
          <w:rFonts w:hint="eastAsia"/>
        </w:rPr>
        <w:t>）释放缓冲区内存</w:t>
      </w:r>
    </w:p>
    <w:p w:rsidR="0008660F" w:rsidRDefault="0008660F" w:rsidP="0008660F">
      <w:pPr>
        <w:ind w:leftChars="202" w:left="424"/>
        <w:jc w:val="left"/>
        <w:rPr>
          <w:rFonts w:hint="eastAsia"/>
        </w:rPr>
      </w:pPr>
      <w:r>
        <w:t>INET_STATUS FreeBuffer(char* pBuffer)</w:t>
      </w:r>
    </w:p>
    <w:p w:rsidR="0008660F" w:rsidRDefault="0008660F" w:rsidP="0008660F">
      <w:pPr>
        <w:ind w:leftChars="202" w:left="424"/>
        <w:jc w:val="left"/>
        <w:rPr>
          <w:rFonts w:hint="eastAsia"/>
        </w:rPr>
      </w:pPr>
      <w:r>
        <w:rPr>
          <w:rFonts w:hint="eastAsia"/>
        </w:rPr>
        <w:t>每调用一次具体查询方法，如果查询成功，必须调用本方法释放内存。</w:t>
      </w:r>
    </w:p>
    <w:p w:rsidR="0008660F" w:rsidRDefault="0008660F" w:rsidP="0008660F">
      <w:pPr>
        <w:ind w:leftChars="202" w:left="424"/>
        <w:jc w:val="left"/>
        <w:rPr>
          <w:rFonts w:hint="eastAsia"/>
        </w:rPr>
      </w:pPr>
      <w:r>
        <w:rPr>
          <w:rFonts w:hint="eastAsia"/>
        </w:rPr>
        <w:t>注意：</w:t>
      </w:r>
    </w:p>
    <w:p w:rsidR="0008660F" w:rsidRDefault="0008660F" w:rsidP="0008660F">
      <w:pPr>
        <w:numPr>
          <w:ilvl w:val="0"/>
          <w:numId w:val="21"/>
        </w:numPr>
        <w:jc w:val="left"/>
        <w:rPr>
          <w:rFonts w:hint="eastAsia"/>
        </w:rPr>
      </w:pPr>
      <w:r>
        <w:rPr>
          <w:rFonts w:hint="eastAsia"/>
        </w:rPr>
        <w:t>每个分页的查询都要释放内存。</w:t>
      </w:r>
    </w:p>
    <w:p w:rsidR="0008660F" w:rsidRDefault="0008660F" w:rsidP="0008660F">
      <w:pPr>
        <w:numPr>
          <w:ilvl w:val="0"/>
          <w:numId w:val="21"/>
        </w:numPr>
        <w:jc w:val="left"/>
        <w:rPr>
          <w:rFonts w:hint="eastAsia"/>
        </w:rPr>
      </w:pPr>
      <w:r>
        <w:rPr>
          <w:rFonts w:hint="eastAsia"/>
        </w:rPr>
        <w:t>如果查询失败，不能释放内存。</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rPr>
                <w:rFonts w:hint="eastAsia"/>
              </w:rPr>
              <w:t>p</w:t>
            </w:r>
            <w:r>
              <w:t>Buffer</w:t>
            </w:r>
          </w:p>
        </w:tc>
        <w:tc>
          <w:tcPr>
            <w:tcW w:w="6074" w:type="dxa"/>
          </w:tcPr>
          <w:p w:rsidR="0008660F" w:rsidRDefault="0008660F" w:rsidP="00D21860">
            <w:pPr>
              <w:jc w:val="left"/>
              <w:rPr>
                <w:rFonts w:hint="eastAsia"/>
              </w:rPr>
            </w:pPr>
            <w:r>
              <w:rPr>
                <w:rFonts w:hint="eastAsia"/>
              </w:rPr>
              <w:t>要释放的缓冲区。该指针必须是由查询未结帐、已结帐定单返回的</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leftChars="1621" w:left="3404" w:firstLine="425"/>
        <w:jc w:val="left"/>
        <w:rPr>
          <w:rFonts w:hint="eastAsia"/>
        </w:rPr>
      </w:pPr>
    </w:p>
    <w:p w:rsidR="0008660F" w:rsidRDefault="0008660F" w:rsidP="0008660F">
      <w:pPr>
        <w:ind w:firstLine="425"/>
        <w:jc w:val="left"/>
        <w:rPr>
          <w:rFonts w:hint="eastAsia"/>
        </w:rPr>
      </w:pPr>
      <w:r>
        <w:rPr>
          <w:rFonts w:hint="eastAsia"/>
        </w:rPr>
        <w:t>（</w:t>
      </w:r>
      <w:r>
        <w:rPr>
          <w:rFonts w:hint="eastAsia"/>
        </w:rPr>
        <w:t>8</w:t>
      </w:r>
      <w:r>
        <w:rPr>
          <w:rFonts w:hint="eastAsia"/>
        </w:rPr>
        <w:t>）取得错误信息</w:t>
      </w:r>
    </w:p>
    <w:p w:rsidR="0008660F" w:rsidRDefault="0008660F" w:rsidP="0008660F">
      <w:pPr>
        <w:ind w:firstLine="425"/>
        <w:jc w:val="left"/>
      </w:pPr>
      <w:r>
        <w:t>char* GetLastErr(INET_STATUS isNo);</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IsNo</w:t>
            </w:r>
          </w:p>
        </w:tc>
        <w:tc>
          <w:tcPr>
            <w:tcW w:w="6074" w:type="dxa"/>
          </w:tcPr>
          <w:p w:rsidR="0008660F" w:rsidRDefault="0008660F" w:rsidP="00D21860">
            <w:pPr>
              <w:jc w:val="left"/>
              <w:rPr>
                <w:rFonts w:hint="eastAsia"/>
              </w:rPr>
            </w:pPr>
            <w:r>
              <w:rPr>
                <w:rFonts w:hint="eastAsia"/>
              </w:rPr>
              <w:t>输入，最近一次调用接口返回值</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错误的详细信息</w:t>
            </w:r>
          </w:p>
        </w:tc>
      </w:tr>
    </w:tbl>
    <w:p w:rsidR="0008660F" w:rsidRDefault="0008660F" w:rsidP="0008660F">
      <w:pPr>
        <w:ind w:firstLine="425"/>
        <w:jc w:val="left"/>
        <w:rPr>
          <w:rFonts w:hint="eastAsia"/>
        </w:rPr>
      </w:pPr>
      <w:r>
        <w:rPr>
          <w:rFonts w:hint="eastAsia"/>
        </w:rPr>
        <w:t>取得最近发生的错误信息。</w:t>
      </w:r>
    </w:p>
    <w:p w:rsidR="0008660F" w:rsidRDefault="0008660F" w:rsidP="0008660F">
      <w:pPr>
        <w:ind w:firstLine="425"/>
        <w:jc w:val="left"/>
        <w:rPr>
          <w:rFonts w:hint="eastAsia"/>
        </w:rPr>
      </w:pPr>
      <w:r>
        <w:rPr>
          <w:rFonts w:hint="eastAsia"/>
        </w:rPr>
        <w:t>每一个不成功的操作后都应调用该函数及时发现错误原因。</w:t>
      </w:r>
    </w:p>
    <w:p w:rsidR="0008660F" w:rsidRDefault="0008660F" w:rsidP="0008660F">
      <w:pPr>
        <w:ind w:firstLine="425"/>
        <w:jc w:val="left"/>
        <w:rPr>
          <w:rFonts w:hint="eastAsia"/>
        </w:rPr>
      </w:pPr>
    </w:p>
    <w:p w:rsidR="0008660F" w:rsidRDefault="0008660F" w:rsidP="0008660F">
      <w:pPr>
        <w:ind w:leftChars="200" w:left="420"/>
        <w:rPr>
          <w:rFonts w:hint="eastAsia"/>
        </w:rPr>
      </w:pPr>
      <w:r>
        <w:rPr>
          <w:rFonts w:hint="eastAsia"/>
        </w:rPr>
        <w:t>（</w:t>
      </w:r>
      <w:r>
        <w:rPr>
          <w:rFonts w:hint="eastAsia"/>
        </w:rPr>
        <w:t>9</w:t>
      </w:r>
      <w:r>
        <w:rPr>
          <w:rFonts w:hint="eastAsia"/>
        </w:rPr>
        <w:t>）设置分页查询的位置为第一页</w:t>
      </w:r>
    </w:p>
    <w:p w:rsidR="0008660F" w:rsidRDefault="0008660F" w:rsidP="0008660F">
      <w:pPr>
        <w:ind w:leftChars="200" w:left="420"/>
        <w:rPr>
          <w:rFonts w:hint="eastAsia"/>
        </w:rPr>
      </w:pPr>
      <w:r>
        <w:rPr>
          <w:rFonts w:hint="eastAsia"/>
        </w:rPr>
        <w:t>void PageReset()</w:t>
      </w:r>
    </w:p>
    <w:p w:rsidR="0008660F" w:rsidRDefault="0008660F" w:rsidP="0008660F">
      <w:pPr>
        <w:ind w:leftChars="200" w:left="420"/>
        <w:rPr>
          <w:rFonts w:hint="eastAsia"/>
        </w:rPr>
      </w:pPr>
      <w:r>
        <w:rPr>
          <w:rFonts w:hint="eastAsia"/>
        </w:rPr>
        <w:t>说明：在每次分页查询之前必须调用一次。查询中途如果需要重头查起，也是通过调用</w:t>
      </w:r>
      <w:r>
        <w:rPr>
          <w:rFonts w:hint="eastAsia"/>
        </w:rPr>
        <w:t>PageReset</w:t>
      </w:r>
      <w:r>
        <w:rPr>
          <w:rFonts w:hint="eastAsia"/>
        </w:rPr>
        <w:t>来实现。</w:t>
      </w:r>
    </w:p>
    <w:p w:rsidR="0008660F" w:rsidRDefault="0008660F" w:rsidP="0008660F">
      <w:pPr>
        <w:ind w:leftChars="200" w:left="420"/>
        <w:rPr>
          <w:rFonts w:hint="eastAsia"/>
        </w:rPr>
      </w:pPr>
    </w:p>
    <w:p w:rsidR="0008660F" w:rsidRDefault="0008660F" w:rsidP="0008660F">
      <w:pPr>
        <w:ind w:leftChars="200" w:left="420"/>
        <w:rPr>
          <w:rFonts w:hint="eastAsia"/>
        </w:rPr>
      </w:pPr>
      <w:r>
        <w:rPr>
          <w:rFonts w:hint="eastAsia"/>
        </w:rPr>
        <w:lastRenderedPageBreak/>
        <w:t>（</w:t>
      </w:r>
      <w:r>
        <w:rPr>
          <w:rFonts w:hint="eastAsia"/>
        </w:rPr>
        <w:t>10</w:t>
      </w:r>
      <w:r>
        <w:rPr>
          <w:rFonts w:hint="eastAsia"/>
        </w:rPr>
        <w:t>）判断是否还有更多的数据</w:t>
      </w:r>
    </w:p>
    <w:p w:rsidR="0008660F" w:rsidRDefault="0008660F" w:rsidP="0008660F">
      <w:pPr>
        <w:ind w:leftChars="200" w:left="420"/>
        <w:rPr>
          <w:rFonts w:hint="eastAsia"/>
        </w:rPr>
      </w:pPr>
      <w:r>
        <w:rPr>
          <w:rFonts w:hint="eastAsia"/>
        </w:rPr>
        <w:t>int HasNextPage()</w:t>
      </w:r>
    </w:p>
    <w:p w:rsidR="0008660F" w:rsidRDefault="0008660F" w:rsidP="0008660F">
      <w:pPr>
        <w:ind w:leftChars="200" w:left="420"/>
        <w:rPr>
          <w:rFonts w:hint="eastAsia"/>
        </w:rPr>
      </w:pPr>
      <w:r>
        <w:rPr>
          <w:rFonts w:hint="eastAsia"/>
        </w:rPr>
        <w:t>功能：在分页查询中，用来判断是否已经查询完了所有数据。</w:t>
      </w:r>
    </w:p>
    <w:p w:rsidR="0008660F" w:rsidRDefault="0008660F" w:rsidP="0008660F">
      <w:pPr>
        <w:ind w:leftChars="200" w:left="420"/>
        <w:rPr>
          <w:rFonts w:hint="eastAsia"/>
        </w:rPr>
      </w:pPr>
      <w:r>
        <w:rPr>
          <w:rFonts w:hint="eastAsia"/>
        </w:rPr>
        <w:t>说明：在调用</w:t>
      </w:r>
      <w:r>
        <w:rPr>
          <w:rFonts w:hint="eastAsia"/>
        </w:rPr>
        <w:t>PageReset</w:t>
      </w:r>
      <w:r>
        <w:rPr>
          <w:rFonts w:hint="eastAsia"/>
        </w:rPr>
        <w:t>后，返回</w:t>
      </w:r>
      <w:r>
        <w:rPr>
          <w:rFonts w:hint="eastAsia"/>
        </w:rPr>
        <w:t>FALSE</w:t>
      </w:r>
      <w:r>
        <w:rPr>
          <w:rFonts w:hint="eastAsia"/>
        </w:rPr>
        <w:t>；在调用了分页查询后，如果还有更多的数据，则返回</w:t>
      </w:r>
      <w:r>
        <w:rPr>
          <w:rFonts w:hint="eastAsia"/>
        </w:rPr>
        <w:t>TRUE</w:t>
      </w:r>
      <w:r>
        <w:rPr>
          <w:rFonts w:hint="eastAsia"/>
        </w:rPr>
        <w:t>，否则返回</w:t>
      </w:r>
      <w:r>
        <w:rPr>
          <w:rFonts w:hint="eastAsia"/>
        </w:rPr>
        <w:t>FALSE</w:t>
      </w:r>
      <w:r>
        <w:rPr>
          <w:rFonts w:hint="eastAsia"/>
        </w:rPr>
        <w:t>。</w:t>
      </w:r>
    </w:p>
    <w:p w:rsidR="0008660F" w:rsidRDefault="0008660F" w:rsidP="0008660F">
      <w:pPr>
        <w:ind w:leftChars="200" w:left="420"/>
        <w:rPr>
          <w:rFonts w:hint="eastAsia"/>
        </w:rPr>
      </w:pPr>
    </w:p>
    <w:p w:rsidR="0008660F" w:rsidRDefault="0008660F" w:rsidP="0008660F">
      <w:pPr>
        <w:ind w:leftChars="200" w:left="420"/>
        <w:rPr>
          <w:rFonts w:hint="eastAsia"/>
        </w:rPr>
      </w:pPr>
      <w:r>
        <w:rPr>
          <w:rFonts w:hint="eastAsia"/>
        </w:rPr>
        <w:t>（</w:t>
      </w:r>
      <w:r>
        <w:rPr>
          <w:rFonts w:hint="eastAsia"/>
        </w:rPr>
        <w:t>11</w:t>
      </w:r>
      <w:r>
        <w:rPr>
          <w:rFonts w:hint="eastAsia"/>
        </w:rPr>
        <w:t>）分页查询未结帐定单</w:t>
      </w:r>
    </w:p>
    <w:p w:rsidR="0008660F" w:rsidRDefault="0008660F" w:rsidP="0008660F">
      <w:pPr>
        <w:ind w:leftChars="200" w:left="420"/>
        <w:rPr>
          <w:rFonts w:hint="eastAsia"/>
        </w:rPr>
      </w:pPr>
      <w:r>
        <w:rPr>
          <w:rFonts w:hint="eastAsia"/>
        </w:rPr>
        <w:t>INET_STATUS QueryUnsettledOrderByPage(int count,char **result)</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本次查询所返回定单数目。当未结帐定单数目少于给定数目时，返回全部未结帐定单。如果未结帐定单数目比给定数目多，则返回给定数目的定单。下一次调用本函数则从本次的最后一条定单的下一条开始返回。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返回的查询结果。格式请看下面说明</w:t>
            </w:r>
          </w:p>
          <w:p w:rsidR="0008660F" w:rsidRDefault="0008660F" w:rsidP="00D21860">
            <w:pPr>
              <w:jc w:val="left"/>
              <w:rPr>
                <w:rFonts w:hint="eastAsia"/>
              </w:rPr>
            </w:pPr>
            <w:r>
              <w:rPr>
                <w:rFonts w:hint="eastAsia"/>
              </w:rPr>
              <w:t>如果查询成功，则使用完毕后，请调用</w:t>
            </w:r>
            <w:r>
              <w:rPr>
                <w:rFonts w:hint="eastAsia"/>
              </w:rPr>
              <w:t>FreeBuffer()</w:t>
            </w:r>
            <w:r>
              <w:rPr>
                <w:rFonts w:hint="eastAsia"/>
              </w:rPr>
              <w:t>来释放</w:t>
            </w:r>
            <w:r>
              <w:rPr>
                <w:rFonts w:hint="eastAsia"/>
              </w:rPr>
              <w:t>result</w:t>
            </w:r>
            <w:r>
              <w:rPr>
                <w:rFonts w:hint="eastAsia"/>
              </w:rPr>
              <w:t>占用的内存，否则将导致内存泄漏。</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5"/>
        <w:jc w:val="left"/>
        <w:rPr>
          <w:rFonts w:hint="eastAsia"/>
        </w:rPr>
      </w:pPr>
      <w:r>
        <w:rPr>
          <w:rFonts w:hint="eastAsia"/>
        </w:rPr>
        <w:t>说明：</w:t>
      </w:r>
    </w:p>
    <w:p w:rsidR="0008660F" w:rsidRDefault="0008660F" w:rsidP="0008660F">
      <w:pPr>
        <w:ind w:leftChars="200" w:left="420" w:firstLine="425"/>
        <w:jc w:val="left"/>
      </w:pPr>
      <w:r>
        <w:rPr>
          <w:rFonts w:hint="eastAsia"/>
        </w:rPr>
        <w:t>result</w:t>
      </w:r>
      <w:r>
        <w:t xml:space="preserve"> </w:t>
      </w:r>
      <w:r>
        <w:rPr>
          <w:rFonts w:hint="eastAsia"/>
        </w:rPr>
        <w:t>中保存的定单信息由连续的定单记录组成，每个记录包括以下部分：</w:t>
      </w:r>
    </w:p>
    <w:p w:rsidR="0008660F" w:rsidRDefault="0008660F" w:rsidP="0008660F">
      <w:pPr>
        <w:ind w:leftChars="200" w:left="420" w:firstLine="425"/>
        <w:jc w:val="left"/>
      </w:pPr>
      <w:r>
        <w:tab/>
      </w:r>
      <w:r>
        <w:tab/>
      </w:r>
      <w:r>
        <w:rPr>
          <w:rFonts w:hint="eastAsia"/>
        </w:rPr>
        <w:t>交易日期</w:t>
      </w:r>
      <w:r>
        <w:t>------</w:t>
      </w:r>
      <w:r>
        <w:rPr>
          <w:rFonts w:hint="eastAsia"/>
        </w:rPr>
        <w:t>--</w:t>
      </w:r>
      <w:r>
        <w:t>-----</w:t>
      </w:r>
      <w:r>
        <w:rPr>
          <w:rFonts w:hint="eastAsia"/>
        </w:rPr>
        <w:t>-</w:t>
      </w:r>
      <w:r>
        <w:t>"yyyymmdd"</w:t>
      </w:r>
    </w:p>
    <w:p w:rsidR="0008660F" w:rsidRDefault="0008660F" w:rsidP="0008660F">
      <w:pPr>
        <w:ind w:leftChars="200" w:left="420" w:firstLine="425"/>
        <w:jc w:val="left"/>
      </w:pPr>
      <w:r>
        <w:tab/>
      </w:r>
      <w:r>
        <w:tab/>
      </w:r>
      <w:r>
        <w:rPr>
          <w:rFonts w:hint="eastAsia"/>
        </w:rPr>
        <w:t>金额</w:t>
      </w:r>
      <w:r>
        <w:t>--------------------"*****.**"</w:t>
      </w:r>
    </w:p>
    <w:p w:rsidR="0008660F" w:rsidRDefault="0008660F" w:rsidP="0008660F">
      <w:pPr>
        <w:ind w:leftChars="200" w:left="420" w:firstLine="425"/>
        <w:jc w:val="left"/>
      </w:pPr>
      <w:r>
        <w:tab/>
      </w:r>
      <w:r>
        <w:tab/>
      </w:r>
      <w:r>
        <w:rPr>
          <w:rFonts w:hint="eastAsia"/>
        </w:rPr>
        <w:t>定单号</w:t>
      </w:r>
      <w:r>
        <w:t>.---------------</w:t>
      </w:r>
      <w:r>
        <w:rPr>
          <w:rFonts w:hint="eastAsia"/>
        </w:rPr>
        <w:t>--</w:t>
      </w:r>
      <w:r>
        <w:t>6</w:t>
      </w:r>
      <w:r>
        <w:rPr>
          <w:rFonts w:hint="eastAsia"/>
        </w:rPr>
        <w:t>或</w:t>
      </w:r>
      <w:r>
        <w:rPr>
          <w:rFonts w:hint="eastAsia"/>
        </w:rPr>
        <w:t>10</w:t>
      </w:r>
      <w:r>
        <w:rPr>
          <w:rFonts w:hint="eastAsia"/>
        </w:rPr>
        <w:t>个字符</w:t>
      </w:r>
    </w:p>
    <w:p w:rsidR="0008660F" w:rsidRDefault="0008660F" w:rsidP="0008660F">
      <w:pPr>
        <w:ind w:leftChars="200" w:left="420" w:firstLine="425"/>
        <w:jc w:val="left"/>
        <w:rPr>
          <w:ins w:id="6" w:author="孔恒" w:date="2003-10-28T08:42:00Z"/>
          <w:rFonts w:hint="eastAsia"/>
        </w:rPr>
      </w:pPr>
      <w:r>
        <w:tab/>
      </w:r>
      <w:r>
        <w:tab/>
      </w:r>
      <w:r>
        <w:rPr>
          <w:rFonts w:hint="eastAsia"/>
        </w:rPr>
        <w:t>流水号</w:t>
      </w:r>
      <w:r>
        <w:t>-----------</w:t>
      </w:r>
      <w:r>
        <w:rPr>
          <w:rFonts w:hint="eastAsia"/>
        </w:rPr>
        <w:t>-----</w:t>
      </w:r>
      <w:r>
        <w:t>--20 characters</w:t>
      </w:r>
    </w:p>
    <w:p w:rsidR="0008660F" w:rsidRDefault="0008660F" w:rsidP="0008660F">
      <w:pPr>
        <w:ind w:leftChars="200" w:left="420" w:firstLine="425"/>
        <w:jc w:val="left"/>
      </w:pPr>
      <w:r>
        <w:rPr>
          <w:rFonts w:hint="eastAsia"/>
        </w:rPr>
        <w:t>每一部分由字符</w:t>
      </w:r>
      <w:r>
        <w:t>'\n'</w:t>
      </w:r>
      <w:r>
        <w:rPr>
          <w:rFonts w:hint="eastAsia"/>
        </w:rPr>
        <w:t>分隔。</w:t>
      </w:r>
    </w:p>
    <w:p w:rsidR="0008660F" w:rsidRDefault="0008660F" w:rsidP="0008660F">
      <w:pPr>
        <w:ind w:leftChars="202" w:left="424"/>
        <w:jc w:val="left"/>
      </w:pPr>
      <w:r>
        <w:rPr>
          <w:rFonts w:hint="eastAsia"/>
        </w:rPr>
        <w:t>例如：</w:t>
      </w:r>
      <w:r>
        <w:t>"19980820\n1200.00\n100201\n98082000010700030001</w:t>
      </w:r>
      <w:r>
        <w:rPr>
          <w:rFonts w:hint="eastAsia"/>
        </w:rPr>
        <w:t>\n</w:t>
      </w:r>
      <w:r>
        <w:t>19980830\n200.00\n100201\n98083000010700030009</w:t>
      </w:r>
      <w:r>
        <w:rPr>
          <w:rFonts w:hint="eastAsia"/>
        </w:rPr>
        <w:t>\n</w:t>
      </w:r>
      <w:r>
        <w:t>".</w:t>
      </w:r>
    </w:p>
    <w:p w:rsidR="0008660F" w:rsidRDefault="0008660F" w:rsidP="0008660F">
      <w:pPr>
        <w:ind w:leftChars="200" w:left="420" w:firstLine="425"/>
        <w:jc w:val="left"/>
      </w:pPr>
      <w:r>
        <w:rPr>
          <w:rFonts w:hint="eastAsia"/>
        </w:rPr>
        <w:t>以上字符串包括两个定单信息。</w:t>
      </w:r>
    </w:p>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12</w:t>
      </w:r>
      <w:r>
        <w:rPr>
          <w:rFonts w:hint="eastAsia"/>
        </w:rPr>
        <w:t>）分页查询已结帐定单，按交易日查询</w:t>
      </w:r>
    </w:p>
    <w:p w:rsidR="0008660F" w:rsidRDefault="0008660F" w:rsidP="0008660F">
      <w:pPr>
        <w:ind w:leftChars="200" w:left="420"/>
        <w:rPr>
          <w:rFonts w:hint="eastAsia"/>
        </w:rPr>
      </w:pPr>
      <w:r>
        <w:rPr>
          <w:rFonts w:hint="eastAsia"/>
        </w:rPr>
        <w:t>INET_STATUS QuerySettledOrderByPage(LPCSTR StartDate, LPCSTR EndDate,int count,char **result)</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StartDate</w:t>
            </w:r>
          </w:p>
        </w:tc>
        <w:tc>
          <w:tcPr>
            <w:tcW w:w="6074" w:type="dxa"/>
          </w:tcPr>
          <w:p w:rsidR="0008660F" w:rsidRDefault="0008660F" w:rsidP="00D21860">
            <w:pPr>
              <w:jc w:val="left"/>
              <w:rPr>
                <w:rFonts w:hint="eastAsia"/>
              </w:rPr>
            </w:pPr>
            <w:r>
              <w:rPr>
                <w:rFonts w:hint="eastAsia"/>
              </w:rPr>
              <w:t>查询的起点日期，</w:t>
            </w:r>
            <w:r>
              <w:rPr>
                <w:rFonts w:hint="eastAsia"/>
              </w:rPr>
              <w:t>8</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EndDate</w:t>
            </w:r>
          </w:p>
        </w:tc>
        <w:tc>
          <w:tcPr>
            <w:tcW w:w="6074" w:type="dxa"/>
          </w:tcPr>
          <w:p w:rsidR="0008660F" w:rsidRDefault="0008660F" w:rsidP="00D21860">
            <w:pPr>
              <w:jc w:val="left"/>
              <w:rPr>
                <w:rFonts w:hint="eastAsia"/>
              </w:rPr>
            </w:pPr>
            <w:r>
              <w:rPr>
                <w:rFonts w:hint="eastAsia"/>
              </w:rPr>
              <w:t>查询的终点日期，</w:t>
            </w:r>
            <w:r>
              <w:rPr>
                <w:rFonts w:hint="eastAsia"/>
              </w:rPr>
              <w:t>8</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本次查询所返回定单数目。当查询结果定单数目少于给定数目时，返回全部定单。如果查询结果定单数目比给定数目多，则返回给定数目的定单。下一次调用本函数则从本次的最后一条定单的下一条开始返回。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返回的查询结果。格式请看下面说明</w:t>
            </w:r>
          </w:p>
          <w:p w:rsidR="0008660F" w:rsidRDefault="0008660F" w:rsidP="00D21860">
            <w:pPr>
              <w:jc w:val="left"/>
              <w:rPr>
                <w:rFonts w:hint="eastAsia"/>
              </w:rPr>
            </w:pPr>
            <w:r>
              <w:rPr>
                <w:rFonts w:hint="eastAsia"/>
              </w:rPr>
              <w:t>如果查询成功，则使用完毕后，请调用</w:t>
            </w:r>
            <w:r>
              <w:rPr>
                <w:rFonts w:hint="eastAsia"/>
              </w:rPr>
              <w:t>FreeBuffer()</w:t>
            </w:r>
            <w:r>
              <w:rPr>
                <w:rFonts w:hint="eastAsia"/>
              </w:rPr>
              <w:t>来释放</w:t>
            </w:r>
            <w:r>
              <w:rPr>
                <w:rFonts w:hint="eastAsia"/>
              </w:rPr>
              <w:t>result</w:t>
            </w:r>
            <w:r>
              <w:rPr>
                <w:rFonts w:hint="eastAsia"/>
              </w:rPr>
              <w:t>占用的内存，否则将导致内存泄漏。</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lastRenderedPageBreak/>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5"/>
        <w:jc w:val="left"/>
        <w:rPr>
          <w:rFonts w:hint="eastAsia"/>
        </w:rPr>
      </w:pPr>
      <w:r>
        <w:rPr>
          <w:rFonts w:hint="eastAsia"/>
        </w:rPr>
        <w:lastRenderedPageBreak/>
        <w:t>说明：</w:t>
      </w:r>
    </w:p>
    <w:p w:rsidR="0008660F" w:rsidRDefault="0008660F" w:rsidP="0008660F">
      <w:pPr>
        <w:ind w:leftChars="200" w:left="420" w:firstLine="425"/>
        <w:jc w:val="left"/>
      </w:pPr>
      <w:r>
        <w:rPr>
          <w:rFonts w:hint="eastAsia"/>
        </w:rPr>
        <w:t>result</w:t>
      </w:r>
      <w:r>
        <w:rPr>
          <w:rFonts w:hint="eastAsia"/>
        </w:rPr>
        <w:t>中保存的定单信息由连续的定单记录组成，每个记录包括以下部分：</w:t>
      </w:r>
    </w:p>
    <w:p w:rsidR="0008660F" w:rsidRDefault="0008660F" w:rsidP="0008660F">
      <w:pPr>
        <w:ind w:leftChars="200" w:left="420" w:firstLine="425"/>
        <w:jc w:val="left"/>
        <w:rPr>
          <w:rFonts w:hint="eastAsia"/>
        </w:rPr>
      </w:pPr>
      <w:r>
        <w:tab/>
      </w:r>
      <w:r>
        <w:tab/>
      </w:r>
      <w:r>
        <w:rPr>
          <w:rFonts w:hint="eastAsia"/>
        </w:rPr>
        <w:t>交易日期</w:t>
      </w:r>
      <w:r>
        <w:t>------</w:t>
      </w:r>
      <w:r>
        <w:rPr>
          <w:rFonts w:hint="eastAsia"/>
        </w:rPr>
        <w:t>--</w:t>
      </w:r>
      <w:r>
        <w:t>-----</w:t>
      </w:r>
      <w:r>
        <w:rPr>
          <w:rFonts w:hint="eastAsia"/>
        </w:rPr>
        <w:t>-</w:t>
      </w:r>
      <w:r>
        <w:t>"yyyymmdd"</w:t>
      </w:r>
    </w:p>
    <w:p w:rsidR="0008660F" w:rsidRDefault="0008660F" w:rsidP="0008660F">
      <w:pPr>
        <w:ind w:leftChars="200" w:left="420" w:firstLine="425"/>
        <w:jc w:val="left"/>
        <w:rPr>
          <w:rFonts w:hint="eastAsia"/>
        </w:rPr>
      </w:pPr>
      <w:r>
        <w:rPr>
          <w:rFonts w:hint="eastAsia"/>
        </w:rPr>
        <w:tab/>
      </w:r>
      <w:r>
        <w:rPr>
          <w:rFonts w:hint="eastAsia"/>
        </w:rPr>
        <w:tab/>
      </w:r>
      <w:r>
        <w:rPr>
          <w:rFonts w:hint="eastAsia"/>
        </w:rPr>
        <w:t>处理日期</w:t>
      </w:r>
      <w:r>
        <w:t>------</w:t>
      </w:r>
      <w:r>
        <w:rPr>
          <w:rFonts w:hint="eastAsia"/>
        </w:rPr>
        <w:t>--</w:t>
      </w:r>
      <w:r>
        <w:t>-----</w:t>
      </w:r>
      <w:r>
        <w:rPr>
          <w:rFonts w:hint="eastAsia"/>
        </w:rPr>
        <w:t>-</w:t>
      </w:r>
      <w:r>
        <w:t>"yyyymmdd"</w:t>
      </w:r>
    </w:p>
    <w:p w:rsidR="0008660F" w:rsidRDefault="0008660F" w:rsidP="0008660F">
      <w:pPr>
        <w:ind w:leftChars="200" w:left="420" w:firstLine="425"/>
        <w:jc w:val="left"/>
      </w:pPr>
      <w:r>
        <w:tab/>
      </w:r>
      <w:r>
        <w:tab/>
      </w:r>
      <w:r>
        <w:rPr>
          <w:rFonts w:hint="eastAsia"/>
        </w:rPr>
        <w:t>金额</w:t>
      </w:r>
      <w:r>
        <w:t>--------------------"*****.**"</w:t>
      </w:r>
    </w:p>
    <w:p w:rsidR="0008660F" w:rsidRDefault="0008660F" w:rsidP="0008660F">
      <w:pPr>
        <w:ind w:leftChars="200" w:left="420" w:firstLine="425"/>
        <w:jc w:val="left"/>
      </w:pPr>
      <w:r>
        <w:tab/>
      </w:r>
      <w:r>
        <w:tab/>
      </w:r>
      <w:r>
        <w:rPr>
          <w:rFonts w:hint="eastAsia"/>
        </w:rPr>
        <w:t>定单号</w:t>
      </w:r>
      <w:r>
        <w:t>.---------------</w:t>
      </w:r>
      <w:r>
        <w:rPr>
          <w:rFonts w:hint="eastAsia"/>
        </w:rPr>
        <w:t>--</w:t>
      </w:r>
      <w:r>
        <w:t xml:space="preserve"> 6</w:t>
      </w:r>
      <w:r>
        <w:rPr>
          <w:rFonts w:hint="eastAsia"/>
        </w:rPr>
        <w:t>或</w:t>
      </w:r>
      <w:r>
        <w:rPr>
          <w:rFonts w:hint="eastAsia"/>
        </w:rPr>
        <w:t>10</w:t>
      </w:r>
      <w:r>
        <w:rPr>
          <w:rFonts w:hint="eastAsia"/>
        </w:rPr>
        <w:t>个字符</w:t>
      </w:r>
    </w:p>
    <w:p w:rsidR="0008660F" w:rsidRDefault="0008660F" w:rsidP="0008660F">
      <w:pPr>
        <w:ind w:leftChars="200" w:left="420" w:firstLine="425"/>
        <w:jc w:val="left"/>
        <w:rPr>
          <w:rFonts w:hint="eastAsia"/>
        </w:rPr>
      </w:pPr>
      <w:r>
        <w:tab/>
      </w:r>
      <w:r>
        <w:tab/>
      </w:r>
      <w:r>
        <w:rPr>
          <w:rFonts w:hint="eastAsia"/>
        </w:rPr>
        <w:t>定单状态</w:t>
      </w:r>
      <w:r>
        <w:t>--------</w:t>
      </w:r>
      <w:r>
        <w:rPr>
          <w:rFonts w:hint="eastAsia"/>
        </w:rPr>
        <w:t>-----</w:t>
      </w:r>
      <w:r>
        <w:t xml:space="preserve">--1 </w:t>
      </w:r>
      <w:r>
        <w:rPr>
          <w:rFonts w:hint="eastAsia"/>
        </w:rPr>
        <w:t>字符</w:t>
      </w:r>
    </w:p>
    <w:p w:rsidR="0008660F" w:rsidRDefault="0008660F" w:rsidP="0008660F">
      <w:pPr>
        <w:ind w:leftChars="200" w:left="420" w:firstLine="425"/>
        <w:jc w:val="left"/>
        <w:rPr>
          <w:rFonts w:hint="eastAsia"/>
        </w:rPr>
      </w:pPr>
      <w:r>
        <w:rPr>
          <w:rFonts w:hint="eastAsia"/>
        </w:rPr>
        <w:tab/>
      </w:r>
      <w:r>
        <w:rPr>
          <w:rFonts w:hint="eastAsia"/>
        </w:rPr>
        <w:tab/>
      </w:r>
      <w:r>
        <w:rPr>
          <w:rFonts w:hint="eastAsia"/>
        </w:rPr>
        <w:t>卡类型</w:t>
      </w:r>
      <w:r>
        <w:t>------------------2</w:t>
      </w:r>
      <w:r>
        <w:rPr>
          <w:rFonts w:hint="eastAsia"/>
        </w:rPr>
        <w:t>字符</w:t>
      </w:r>
    </w:p>
    <w:p w:rsidR="0008660F" w:rsidRDefault="0008660F" w:rsidP="0008660F">
      <w:pPr>
        <w:ind w:leftChars="200" w:left="420" w:firstLine="425"/>
        <w:jc w:val="left"/>
      </w:pPr>
      <w:r>
        <w:rPr>
          <w:rFonts w:hint="eastAsia"/>
        </w:rPr>
        <w:tab/>
      </w:r>
      <w:r>
        <w:rPr>
          <w:rFonts w:hint="eastAsia"/>
        </w:rPr>
        <w:tab/>
      </w:r>
      <w:r>
        <w:rPr>
          <w:rFonts w:hint="eastAsia"/>
        </w:rPr>
        <w:t>手续费</w:t>
      </w:r>
      <w:r>
        <w:t>------------------“***.***”</w:t>
      </w:r>
    </w:p>
    <w:p w:rsidR="0008660F" w:rsidRDefault="0008660F" w:rsidP="0008660F">
      <w:pPr>
        <w:ind w:leftChars="200" w:left="420" w:firstLine="425"/>
        <w:jc w:val="left"/>
      </w:pPr>
      <w:r>
        <w:tab/>
      </w:r>
      <w:r>
        <w:tab/>
      </w:r>
      <w:r>
        <w:rPr>
          <w:rFonts w:hint="eastAsia"/>
        </w:rPr>
        <w:t>银行受理日期</w:t>
      </w:r>
      <w:r>
        <w:t>--------“yyyymmdd”</w:t>
      </w:r>
    </w:p>
    <w:p w:rsidR="0008660F" w:rsidRDefault="0008660F" w:rsidP="0008660F">
      <w:pPr>
        <w:ind w:leftChars="200" w:left="420" w:firstLine="425"/>
        <w:jc w:val="left"/>
      </w:pPr>
      <w:r>
        <w:tab/>
      </w:r>
      <w:r>
        <w:tab/>
      </w:r>
      <w:r>
        <w:rPr>
          <w:rFonts w:hint="eastAsia"/>
        </w:rPr>
        <w:t>银行受理时间</w:t>
      </w:r>
      <w:r>
        <w:t>--------“hhmmss”</w:t>
      </w:r>
    </w:p>
    <w:p w:rsidR="0008660F" w:rsidRDefault="0008660F" w:rsidP="0008660F">
      <w:pPr>
        <w:ind w:leftChars="200" w:left="420" w:firstLine="425"/>
        <w:jc w:val="left"/>
        <w:rPr>
          <w:rFonts w:hint="eastAsia"/>
        </w:rPr>
      </w:pPr>
      <w:r>
        <w:rPr>
          <w:rFonts w:hint="eastAsia"/>
        </w:rPr>
        <w:t>每一部分由字符</w:t>
      </w:r>
      <w:r>
        <w:t>'\n'</w:t>
      </w:r>
      <w:r>
        <w:rPr>
          <w:rFonts w:hint="eastAsia"/>
        </w:rPr>
        <w:t>分隔。其中：</w:t>
      </w:r>
    </w:p>
    <w:p w:rsidR="0008660F" w:rsidRDefault="0008660F" w:rsidP="0008660F">
      <w:pPr>
        <w:ind w:leftChars="200" w:left="420" w:firstLine="425"/>
        <w:jc w:val="left"/>
        <w:rPr>
          <w:rFonts w:hint="eastAsia"/>
        </w:rPr>
      </w:pPr>
      <w:r>
        <w:rPr>
          <w:rFonts w:hint="eastAsia"/>
        </w:rPr>
        <w:t>定单状态：“</w:t>
      </w:r>
      <w:r>
        <w:rPr>
          <w:rFonts w:hint="eastAsia"/>
        </w:rPr>
        <w:t>0</w:t>
      </w:r>
      <w:r>
        <w:rPr>
          <w:rFonts w:hint="eastAsia"/>
        </w:rPr>
        <w:t>”为已结帐，“</w:t>
      </w:r>
      <w:r>
        <w:rPr>
          <w:rFonts w:hint="eastAsia"/>
        </w:rPr>
        <w:t>1</w:t>
      </w:r>
      <w:r>
        <w:rPr>
          <w:rFonts w:hint="eastAsia"/>
        </w:rPr>
        <w:t>”为已撤销，“</w:t>
      </w:r>
      <w:r>
        <w:rPr>
          <w:rFonts w:hint="eastAsia"/>
        </w:rPr>
        <w:t>2</w:t>
      </w:r>
      <w:r>
        <w:rPr>
          <w:rFonts w:hint="eastAsia"/>
        </w:rPr>
        <w:t>”为部分结帐，“</w:t>
      </w:r>
      <w:r>
        <w:rPr>
          <w:rFonts w:hint="eastAsia"/>
        </w:rPr>
        <w:t>3</w:t>
      </w:r>
      <w:r>
        <w:rPr>
          <w:rFonts w:hint="eastAsia"/>
        </w:rPr>
        <w:t>”为退款记录，</w:t>
      </w:r>
      <w:r>
        <w:rPr>
          <w:rFonts w:hint="eastAsia"/>
        </w:rPr>
        <w:t>5-</w:t>
      </w:r>
      <w:r>
        <w:rPr>
          <w:rFonts w:hint="eastAsia"/>
        </w:rPr>
        <w:t>无效状态，</w:t>
      </w:r>
      <w:r>
        <w:rPr>
          <w:rFonts w:hint="eastAsia"/>
        </w:rPr>
        <w:t>6</w:t>
      </w:r>
      <w:r>
        <w:rPr>
          <w:rFonts w:hint="eastAsia"/>
        </w:rPr>
        <w:t>－未知状态。</w:t>
      </w:r>
    </w:p>
    <w:p w:rsidR="0008660F" w:rsidRPr="00A1679F" w:rsidRDefault="0008660F" w:rsidP="0008660F">
      <w:pPr>
        <w:ind w:leftChars="200" w:left="420" w:firstLine="425"/>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p w:rsidR="0008660F" w:rsidRDefault="0008660F" w:rsidP="0008660F">
      <w:pPr>
        <w:ind w:leftChars="200" w:left="420" w:firstLine="425"/>
        <w:jc w:val="left"/>
      </w:pPr>
      <w:r>
        <w:rPr>
          <w:rFonts w:hint="eastAsia"/>
        </w:rPr>
        <w:t>例如：</w:t>
      </w:r>
      <w:r>
        <w:t>"</w:t>
      </w:r>
      <w:r w:rsidRPr="009815F9">
        <w:t xml:space="preserve">20130116\n20130116\n0.01\n0000000029\n0\n02\n0.00\n20130116\n141815\n20130115\n20130115\n0.01\n9999990001\n0\n02\n0.00\n20130115\n154257\n </w:t>
      </w:r>
      <w:r>
        <w:t>".</w:t>
      </w:r>
    </w:p>
    <w:p w:rsidR="0008660F" w:rsidRDefault="0008660F" w:rsidP="0008660F">
      <w:pPr>
        <w:ind w:leftChars="400" w:left="840"/>
        <w:rPr>
          <w:rFonts w:hint="eastAsia"/>
        </w:rPr>
      </w:pPr>
      <w:r>
        <w:rPr>
          <w:rFonts w:hint="eastAsia"/>
        </w:rPr>
        <w:t>以上字符串包括两个定单信息。</w:t>
      </w:r>
    </w:p>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13</w:t>
      </w:r>
      <w:r>
        <w:rPr>
          <w:rFonts w:hint="eastAsia"/>
        </w:rPr>
        <w:t>）分页查询已结帐定单，按结帐日查询（入账明细查询）</w:t>
      </w:r>
    </w:p>
    <w:p w:rsidR="0008660F" w:rsidRDefault="0008660F" w:rsidP="0008660F">
      <w:pPr>
        <w:ind w:leftChars="200" w:left="420"/>
        <w:rPr>
          <w:rFonts w:hint="eastAsia"/>
        </w:rPr>
      </w:pPr>
      <w:r>
        <w:rPr>
          <w:rFonts w:hint="eastAsia"/>
        </w:rPr>
        <w:t>INET_STATUS QueryTransactByPage(LPCSTR Date,int count,char **result)</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要查询的结帐日期，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查询结果定单数目少于给定数目时，返回全部查询结果。如果查询结果记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如果查询成功，则使用完毕后，请调用</w:t>
            </w:r>
            <w:r>
              <w:rPr>
                <w:rFonts w:hint="eastAsia"/>
              </w:rPr>
              <w:t>FreeBuffer()</w:t>
            </w:r>
            <w:r>
              <w:rPr>
                <w:rFonts w:hint="eastAsia"/>
              </w:rPr>
              <w:t>来释放</w:t>
            </w:r>
            <w:r>
              <w:rPr>
                <w:rFonts w:hint="eastAsia"/>
              </w:rPr>
              <w:t>result</w:t>
            </w:r>
            <w:r>
              <w:rPr>
                <w:rFonts w:hint="eastAsia"/>
              </w:rPr>
              <w:t>占用的内存，否则将导致内存泄漏。</w:t>
            </w:r>
          </w:p>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t>交易日期</w:t>
            </w:r>
            <w:r>
              <w:rPr>
                <w:rFonts w:hint="eastAsia"/>
              </w:rPr>
              <w:t>\n</w:t>
            </w:r>
            <w:r>
              <w:rPr>
                <w:rFonts w:hint="eastAsia"/>
              </w:rPr>
              <w:t>处理日期</w:t>
            </w:r>
            <w:r>
              <w:rPr>
                <w:rFonts w:hint="eastAsia"/>
              </w:rPr>
              <w:t>\n</w:t>
            </w:r>
            <w:r>
              <w:rPr>
                <w:rFonts w:hint="eastAsia"/>
              </w:rPr>
              <w:t>金额</w:t>
            </w:r>
            <w:r>
              <w:rPr>
                <w:rFonts w:hint="eastAsia"/>
              </w:rPr>
              <w:t>\n</w:t>
            </w:r>
            <w:r>
              <w:rPr>
                <w:rFonts w:hint="eastAsia"/>
              </w:rPr>
              <w:t>定单号</w:t>
            </w:r>
            <w:r>
              <w:rPr>
                <w:rFonts w:hint="eastAsia"/>
              </w:rPr>
              <w:t>\n</w:t>
            </w:r>
            <w:r>
              <w:rPr>
                <w:rFonts w:hint="eastAsia"/>
              </w:rPr>
              <w:t>订单状态</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商户自定义字段</w:t>
            </w:r>
            <w:r>
              <w:rPr>
                <w:rFonts w:hint="eastAsia"/>
              </w:rPr>
              <w:t>\n</w:t>
            </w:r>
          </w:p>
          <w:p w:rsidR="0008660F" w:rsidRDefault="0008660F" w:rsidP="00D21860">
            <w:pPr>
              <w:jc w:val="left"/>
              <w:rPr>
                <w:rFonts w:hint="eastAsia"/>
              </w:rPr>
            </w:pPr>
            <w:r>
              <w:rPr>
                <w:rFonts w:hint="eastAsia"/>
              </w:rPr>
              <w:t>其中，订单状态有：</w:t>
            </w:r>
          </w:p>
          <w:p w:rsidR="0008660F" w:rsidRDefault="0008660F" w:rsidP="00D21860">
            <w:pPr>
              <w:jc w:val="left"/>
              <w:rPr>
                <w:rFonts w:hint="eastAsia"/>
              </w:rPr>
            </w:pP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5"/>
        <w:rPr>
          <w:rFonts w:hint="eastAsia"/>
          <w:b/>
          <w:bCs/>
        </w:rPr>
      </w:pPr>
    </w:p>
    <w:p w:rsidR="0008660F" w:rsidRDefault="0008660F" w:rsidP="0008660F">
      <w:pPr>
        <w:ind w:firstLine="420"/>
        <w:rPr>
          <w:rFonts w:hint="eastAsia"/>
        </w:rPr>
      </w:pPr>
      <w:r>
        <w:rPr>
          <w:rFonts w:hint="eastAsia"/>
        </w:rPr>
        <w:t>（</w:t>
      </w:r>
      <w:r>
        <w:rPr>
          <w:rFonts w:hint="eastAsia"/>
        </w:rPr>
        <w:t>14</w:t>
      </w:r>
      <w:r>
        <w:rPr>
          <w:rFonts w:hint="eastAsia"/>
        </w:rPr>
        <w:t>）查询单笔定单</w:t>
      </w:r>
    </w:p>
    <w:p w:rsidR="0008660F" w:rsidRDefault="0008660F" w:rsidP="0008660F">
      <w:pPr>
        <w:ind w:firstLine="420"/>
        <w:rPr>
          <w:rFonts w:hint="eastAsia"/>
        </w:rPr>
      </w:pPr>
      <w:r>
        <w:t xml:space="preserve">INET_STATUS QuerySingleOrder (char* Date,char* BillNo,char** </w:t>
      </w:r>
      <w:r>
        <w:rPr>
          <w:rFonts w:hint="eastAsia"/>
        </w:rPr>
        <w:t>result</w:t>
      </w:r>
      <w:r>
        <w:t>)</w:t>
      </w:r>
    </w:p>
    <w:p w:rsidR="0008660F" w:rsidRDefault="0008660F" w:rsidP="0008660F">
      <w:pPr>
        <w:ind w:leftChars="200" w:left="420"/>
        <w:rPr>
          <w:rFonts w:hint="eastAsia"/>
        </w:rPr>
      </w:pPr>
      <w:r>
        <w:rPr>
          <w:rFonts w:hint="eastAsia"/>
        </w:rPr>
        <w:lastRenderedPageBreak/>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定单交易日期，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BillNo</w:t>
            </w:r>
          </w:p>
        </w:tc>
        <w:tc>
          <w:tcPr>
            <w:tcW w:w="6074" w:type="dxa"/>
          </w:tcPr>
          <w:p w:rsidR="0008660F" w:rsidRDefault="0008660F" w:rsidP="00D21860">
            <w:pPr>
              <w:jc w:val="left"/>
              <w:rPr>
                <w:rFonts w:hint="eastAsia"/>
              </w:rPr>
            </w:pPr>
            <w:r>
              <w:rPr>
                <w:rFonts w:hint="eastAsia"/>
              </w:rPr>
              <w:t>订单号</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如果查询成功，则使用完毕后，请调用</w:t>
            </w:r>
            <w:r>
              <w:rPr>
                <w:rFonts w:hint="eastAsia"/>
              </w:rPr>
              <w:t>FreeBuffer()</w:t>
            </w:r>
            <w:r>
              <w:rPr>
                <w:rFonts w:hint="eastAsia"/>
              </w:rPr>
              <w:t>来释放</w:t>
            </w:r>
            <w:r>
              <w:rPr>
                <w:rFonts w:hint="eastAsia"/>
              </w:rPr>
              <w:t>result</w:t>
            </w:r>
            <w:r>
              <w:rPr>
                <w:rFonts w:hint="eastAsia"/>
              </w:rPr>
              <w:t>占用的内存，否则将导致内存泄漏。</w:t>
            </w:r>
          </w:p>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t>交易日期</w:t>
            </w:r>
            <w:r>
              <w:rPr>
                <w:rFonts w:hint="eastAsia"/>
              </w:rPr>
              <w:t>\n</w:t>
            </w:r>
            <w:r>
              <w:rPr>
                <w:rFonts w:hint="eastAsia"/>
              </w:rPr>
              <w:t>处理日期</w:t>
            </w:r>
            <w:r>
              <w:rPr>
                <w:rFonts w:hint="eastAsia"/>
              </w:rPr>
              <w:t>\n</w:t>
            </w:r>
            <w:r>
              <w:rPr>
                <w:rFonts w:hint="eastAsia"/>
              </w:rPr>
              <w:t>定单状态</w:t>
            </w:r>
            <w:r>
              <w:rPr>
                <w:rFonts w:hint="eastAsia"/>
              </w:rPr>
              <w:t>\n</w:t>
            </w:r>
            <w:r>
              <w:rPr>
                <w:rFonts w:hint="eastAsia"/>
              </w:rPr>
              <w:t>定单金额</w:t>
            </w:r>
            <w:r>
              <w:rPr>
                <w:rFonts w:hint="eastAsia"/>
              </w:rPr>
              <w:t>\n</w:t>
            </w:r>
            <w:r>
              <w:rPr>
                <w:rFonts w:hint="eastAsia"/>
              </w:rPr>
              <w:t>【结帐金额</w:t>
            </w:r>
            <w:r>
              <w:rPr>
                <w:rFonts w:hint="eastAsia"/>
              </w:rPr>
              <w:t>\n</w:t>
            </w:r>
            <w:r>
              <w:rPr>
                <w:rFonts w:hint="eastAsia"/>
              </w:rPr>
              <w:t>】</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商户自定义参数</w:t>
            </w:r>
            <w:r>
              <w:rPr>
                <w:rFonts w:hint="eastAsia"/>
              </w:rPr>
              <w:t>\n</w:t>
            </w:r>
            <w:r>
              <w:rPr>
                <w:rFonts w:hint="eastAsia"/>
              </w:rPr>
              <w:t>银行受理日期</w:t>
            </w:r>
            <w:r>
              <w:rPr>
                <w:rFonts w:hint="eastAsia"/>
              </w:rPr>
              <w:t>\n</w:t>
            </w:r>
            <w:r>
              <w:rPr>
                <w:rFonts w:hint="eastAsia"/>
              </w:rPr>
              <w:t>银行受理时间</w:t>
            </w:r>
          </w:p>
          <w:p w:rsidR="0008660F" w:rsidRDefault="0008660F" w:rsidP="00D21860">
            <w:pPr>
              <w:jc w:val="left"/>
              <w:rPr>
                <w:rFonts w:hint="eastAsia"/>
              </w:rPr>
            </w:pPr>
            <w:r>
              <w:rPr>
                <w:rFonts w:hint="eastAsia"/>
              </w:rPr>
              <w:t>其中：</w:t>
            </w:r>
          </w:p>
          <w:p w:rsidR="0008660F" w:rsidRDefault="0008660F" w:rsidP="00D21860">
            <w:pPr>
              <w:jc w:val="left"/>
              <w:rPr>
                <w:rFonts w:hint="eastAsia"/>
              </w:rPr>
            </w:pPr>
            <w:r>
              <w:rPr>
                <w:rFonts w:hint="eastAsia"/>
              </w:rPr>
              <w:t>定单状态：</w:t>
            </w: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rPr>
                <w:rFonts w:hint="eastAsia"/>
              </w:rPr>
            </w:pPr>
            <w:r>
              <w:rPr>
                <w:rFonts w:hint="eastAsia"/>
              </w:rPr>
              <w:t>处理金额仅部分结帐定单才有。因此必须根据定单状态判断是否部分结帐。</w:t>
            </w:r>
          </w:p>
          <w:p w:rsidR="0008660F" w:rsidRDefault="0008660F" w:rsidP="00D21860">
            <w:pPr>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0"/>
        <w:rPr>
          <w:rFonts w:hint="eastAsia"/>
        </w:rPr>
      </w:pPr>
    </w:p>
    <w:p w:rsidR="0008660F" w:rsidRDefault="0008660F" w:rsidP="0008660F">
      <w:pPr>
        <w:ind w:firstLine="420"/>
        <w:rPr>
          <w:rFonts w:hint="eastAsia"/>
        </w:rPr>
      </w:pPr>
      <w:r>
        <w:rPr>
          <w:rFonts w:hint="eastAsia"/>
        </w:rPr>
        <w:t>（</w:t>
      </w:r>
      <w:r>
        <w:rPr>
          <w:rFonts w:hint="eastAsia"/>
        </w:rPr>
        <w:t>15</w:t>
      </w:r>
      <w:r>
        <w:rPr>
          <w:rFonts w:hint="eastAsia"/>
        </w:rPr>
        <w:t>）分页查询退款记录</w:t>
      </w:r>
    </w:p>
    <w:p w:rsidR="0008660F" w:rsidRDefault="0008660F" w:rsidP="0008660F">
      <w:pPr>
        <w:ind w:firstLine="420"/>
        <w:jc w:val="left"/>
        <w:rPr>
          <w:rFonts w:hint="eastAsia"/>
        </w:rPr>
      </w:pPr>
      <w:r>
        <w:t>INET_STATUS QueryRefundBy</w:t>
      </w:r>
      <w:r>
        <w:rPr>
          <w:rFonts w:hint="eastAsia"/>
        </w:rPr>
        <w:t>Date</w:t>
      </w:r>
      <w:r>
        <w:t xml:space="preserve">Page(LPCSTR pstrBeginDate,LPCSTR pstrEndDate,int count,char** </w:t>
      </w:r>
      <w:r>
        <w:rPr>
          <w:rFonts w:hint="eastAsia"/>
        </w:rPr>
        <w:t>result</w:t>
      </w:r>
      <w:r>
        <w:t>)</w:t>
      </w:r>
    </w:p>
    <w:p w:rsidR="0008660F" w:rsidRDefault="0008660F" w:rsidP="0008660F">
      <w:pPr>
        <w:ind w:firstLine="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pstrBeginDate</w:t>
            </w:r>
          </w:p>
        </w:tc>
        <w:tc>
          <w:tcPr>
            <w:tcW w:w="6074" w:type="dxa"/>
          </w:tcPr>
          <w:p w:rsidR="0008660F" w:rsidRDefault="0008660F" w:rsidP="00D21860">
            <w:pPr>
              <w:jc w:val="left"/>
              <w:rPr>
                <w:rFonts w:hint="eastAsia"/>
              </w:rPr>
            </w:pPr>
            <w:r>
              <w:rPr>
                <w:rFonts w:hint="eastAsia"/>
              </w:rPr>
              <w:t>要查询的开始日期，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pstrEndDate</w:t>
            </w:r>
          </w:p>
        </w:tc>
        <w:tc>
          <w:tcPr>
            <w:tcW w:w="6074" w:type="dxa"/>
          </w:tcPr>
          <w:p w:rsidR="0008660F" w:rsidRDefault="0008660F" w:rsidP="00D21860">
            <w:pPr>
              <w:jc w:val="left"/>
              <w:rPr>
                <w:rFonts w:hint="eastAsia"/>
              </w:rPr>
            </w:pPr>
            <w:r>
              <w:rPr>
                <w:rFonts w:hint="eastAsia"/>
              </w:rPr>
              <w:t>要查询的结束日期，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查询结果定单数目少于给定数目时，返回全部查询结果。如果查询结果记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如果查询成功，则使用完毕后，请调用</w:t>
            </w:r>
            <w:r>
              <w:rPr>
                <w:rFonts w:hint="eastAsia"/>
              </w:rPr>
              <w:t>FreeBuffer()</w:t>
            </w:r>
            <w:r>
              <w:rPr>
                <w:rFonts w:hint="eastAsia"/>
              </w:rPr>
              <w:t>来释放</w:t>
            </w:r>
            <w:r>
              <w:rPr>
                <w:rFonts w:hint="eastAsia"/>
              </w:rPr>
              <w:t>result</w:t>
            </w:r>
            <w:r>
              <w:rPr>
                <w:rFonts w:hint="eastAsia"/>
              </w:rPr>
              <w:t>占用的内存，否则将导致内存泄漏。</w:t>
            </w:r>
          </w:p>
          <w:p w:rsidR="0008660F" w:rsidRDefault="0008660F" w:rsidP="00D21860">
            <w:pPr>
              <w:jc w:val="left"/>
              <w:rPr>
                <w:rFonts w:hint="eastAsia"/>
              </w:rPr>
            </w:pPr>
            <w:r>
              <w:rPr>
                <w:rFonts w:hint="eastAsia"/>
              </w:rPr>
              <w:t>数据格式为：</w:t>
            </w:r>
          </w:p>
          <w:p w:rsidR="0008660F" w:rsidRDefault="0008660F" w:rsidP="00D21860">
            <w:pPr>
              <w:ind w:leftChars="100" w:left="210"/>
              <w:jc w:val="left"/>
              <w:rPr>
                <w:rFonts w:hint="eastAsia"/>
                <w:sz w:val="18"/>
              </w:rPr>
            </w:pPr>
            <w:r>
              <w:rPr>
                <w:rFonts w:hint="eastAsia"/>
                <w:sz w:val="18"/>
              </w:rPr>
              <w:t>退款单流水号</w:t>
            </w:r>
            <w:r>
              <w:rPr>
                <w:rFonts w:hint="eastAsia"/>
                <w:sz w:val="18"/>
              </w:rPr>
              <w:t>\n</w:t>
            </w:r>
          </w:p>
          <w:p w:rsidR="0008660F" w:rsidRDefault="0008660F" w:rsidP="00D21860">
            <w:pPr>
              <w:ind w:leftChars="100" w:left="210"/>
              <w:jc w:val="left"/>
              <w:rPr>
                <w:rFonts w:hint="eastAsia"/>
                <w:sz w:val="18"/>
              </w:rPr>
            </w:pPr>
            <w:r>
              <w:rPr>
                <w:rFonts w:hint="eastAsia"/>
                <w:sz w:val="18"/>
              </w:rPr>
              <w:t>商户定单号</w:t>
            </w:r>
            <w:r>
              <w:rPr>
                <w:rFonts w:hint="eastAsia"/>
                <w:sz w:val="18"/>
              </w:rPr>
              <w:t>\n</w:t>
            </w:r>
          </w:p>
          <w:p w:rsidR="0008660F" w:rsidRDefault="0008660F" w:rsidP="00D21860">
            <w:pPr>
              <w:ind w:leftChars="100" w:left="210"/>
              <w:jc w:val="left"/>
              <w:rPr>
                <w:rFonts w:hint="eastAsia"/>
                <w:sz w:val="18"/>
              </w:rPr>
            </w:pPr>
            <w:r>
              <w:rPr>
                <w:rFonts w:hint="eastAsia"/>
                <w:sz w:val="18"/>
              </w:rPr>
              <w:t>定单参考号</w:t>
            </w:r>
            <w:r>
              <w:rPr>
                <w:rFonts w:hint="eastAsia"/>
                <w:sz w:val="18"/>
              </w:rPr>
              <w:t>\n</w:t>
            </w:r>
          </w:p>
          <w:p w:rsidR="0008660F" w:rsidRDefault="0008660F" w:rsidP="00D21860">
            <w:pPr>
              <w:ind w:leftChars="100" w:left="210"/>
              <w:jc w:val="left"/>
              <w:rPr>
                <w:rFonts w:hint="eastAsia"/>
                <w:sz w:val="18"/>
              </w:rPr>
            </w:pPr>
            <w:r>
              <w:rPr>
                <w:rFonts w:hint="eastAsia"/>
                <w:sz w:val="18"/>
              </w:rPr>
              <w:t>商户定单日期</w:t>
            </w:r>
            <w:r>
              <w:rPr>
                <w:rFonts w:hint="eastAsia"/>
                <w:sz w:val="18"/>
              </w:rPr>
              <w:t>\n</w:t>
            </w:r>
          </w:p>
          <w:p w:rsidR="0008660F" w:rsidRDefault="0008660F" w:rsidP="00D21860">
            <w:pPr>
              <w:ind w:leftChars="100" w:left="210"/>
              <w:jc w:val="left"/>
              <w:rPr>
                <w:rFonts w:hint="eastAsia"/>
                <w:sz w:val="18"/>
              </w:rPr>
            </w:pPr>
            <w:r>
              <w:rPr>
                <w:rFonts w:hint="eastAsia"/>
                <w:sz w:val="18"/>
              </w:rPr>
              <w:t>退款币种</w:t>
            </w:r>
            <w:r>
              <w:rPr>
                <w:rFonts w:hint="eastAsia"/>
                <w:sz w:val="18"/>
              </w:rPr>
              <w:t>\n</w:t>
            </w:r>
          </w:p>
          <w:p w:rsidR="0008660F" w:rsidRDefault="0008660F" w:rsidP="00D21860">
            <w:pPr>
              <w:ind w:leftChars="100" w:left="210"/>
              <w:jc w:val="left"/>
              <w:rPr>
                <w:rFonts w:hint="eastAsia"/>
                <w:sz w:val="18"/>
              </w:rPr>
            </w:pPr>
            <w:r>
              <w:rPr>
                <w:rFonts w:hint="eastAsia"/>
                <w:sz w:val="18"/>
              </w:rPr>
              <w:t>退款金额</w:t>
            </w:r>
            <w:r>
              <w:rPr>
                <w:rFonts w:hint="eastAsia"/>
                <w:sz w:val="18"/>
              </w:rPr>
              <w:t>\n</w:t>
            </w:r>
          </w:p>
          <w:p w:rsidR="0008660F" w:rsidRDefault="0008660F" w:rsidP="00D21860">
            <w:pPr>
              <w:ind w:leftChars="100" w:left="210"/>
              <w:jc w:val="left"/>
              <w:rPr>
                <w:rFonts w:hint="eastAsia"/>
                <w:sz w:val="18"/>
              </w:rPr>
            </w:pPr>
            <w:r>
              <w:rPr>
                <w:rFonts w:hint="eastAsia"/>
                <w:sz w:val="18"/>
              </w:rPr>
              <w:t>费用金额</w:t>
            </w:r>
            <w:r>
              <w:rPr>
                <w:rFonts w:hint="eastAsia"/>
                <w:sz w:val="18"/>
              </w:rPr>
              <w:t>\n</w:t>
            </w:r>
          </w:p>
          <w:p w:rsidR="0008660F" w:rsidRDefault="0008660F" w:rsidP="00D21860">
            <w:pPr>
              <w:ind w:leftChars="100" w:left="210"/>
              <w:jc w:val="left"/>
              <w:rPr>
                <w:rFonts w:hint="eastAsia"/>
                <w:sz w:val="18"/>
              </w:rPr>
            </w:pPr>
            <w:r>
              <w:rPr>
                <w:rFonts w:hint="eastAsia"/>
                <w:sz w:val="18"/>
              </w:rPr>
              <w:t>银行受理日期</w:t>
            </w:r>
            <w:r>
              <w:rPr>
                <w:rFonts w:hint="eastAsia"/>
                <w:sz w:val="18"/>
              </w:rPr>
              <w:t>\n</w:t>
            </w:r>
          </w:p>
          <w:p w:rsidR="0008660F" w:rsidRDefault="0008660F" w:rsidP="00D21860">
            <w:pPr>
              <w:ind w:leftChars="100" w:left="210"/>
              <w:jc w:val="left"/>
              <w:rPr>
                <w:rFonts w:hint="eastAsia"/>
                <w:sz w:val="18"/>
              </w:rPr>
            </w:pPr>
            <w:r>
              <w:rPr>
                <w:rFonts w:hint="eastAsia"/>
                <w:sz w:val="18"/>
              </w:rPr>
              <w:t>银行受理时间</w:t>
            </w:r>
            <w:r>
              <w:rPr>
                <w:rFonts w:hint="eastAsia"/>
                <w:sz w:val="18"/>
              </w:rPr>
              <w:t>\n</w:t>
            </w:r>
          </w:p>
          <w:p w:rsidR="0008660F" w:rsidRDefault="0008660F" w:rsidP="00D21860">
            <w:pPr>
              <w:ind w:leftChars="100" w:left="210"/>
              <w:jc w:val="left"/>
              <w:rPr>
                <w:rFonts w:hint="eastAsia"/>
                <w:sz w:val="18"/>
              </w:rPr>
            </w:pPr>
            <w:r>
              <w:rPr>
                <w:rFonts w:hint="eastAsia"/>
                <w:sz w:val="18"/>
              </w:rPr>
              <w:t>经办操作员号</w:t>
            </w:r>
            <w:r>
              <w:rPr>
                <w:rFonts w:hint="eastAsia"/>
                <w:sz w:val="18"/>
              </w:rPr>
              <w:t>\n</w:t>
            </w:r>
            <w:r>
              <w:rPr>
                <w:sz w:val="18"/>
              </w:rPr>
              <w:br/>
            </w:r>
            <w:r w:rsidRPr="003A155E">
              <w:rPr>
                <w:rFonts w:hint="eastAsia"/>
                <w:sz w:val="18"/>
              </w:rPr>
              <w:t>退款日期</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lastRenderedPageBreak/>
              <w:t>退款时间</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t>退款说明</w:t>
            </w:r>
            <w:r w:rsidRPr="003A155E">
              <w:rPr>
                <w:rFonts w:hint="eastAsia"/>
                <w:sz w:val="18"/>
              </w:rPr>
              <w:t>\n</w:t>
            </w:r>
          </w:p>
          <w:p w:rsidR="0008660F" w:rsidRDefault="0008660F" w:rsidP="00D21860">
            <w:pPr>
              <w:ind w:leftChars="100" w:left="210"/>
              <w:jc w:val="left"/>
              <w:rPr>
                <w:rFonts w:hint="eastAsia"/>
              </w:rPr>
            </w:pPr>
            <w:r>
              <w:rPr>
                <w:sz w:val="18"/>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lastRenderedPageBreak/>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0"/>
        <w:rPr>
          <w:rFonts w:hint="eastAsia"/>
        </w:rPr>
      </w:pPr>
    </w:p>
    <w:p w:rsidR="0008660F" w:rsidRDefault="0008660F" w:rsidP="0008660F">
      <w:pPr>
        <w:ind w:firstLine="420"/>
        <w:rPr>
          <w:rFonts w:hint="eastAsia"/>
        </w:rPr>
      </w:pPr>
      <w:r>
        <w:rPr>
          <w:rFonts w:hint="eastAsia"/>
        </w:rPr>
        <w:t>（</w:t>
      </w:r>
      <w:r>
        <w:rPr>
          <w:rFonts w:hint="eastAsia"/>
        </w:rPr>
        <w:t>16</w:t>
      </w:r>
      <w:r>
        <w:rPr>
          <w:rFonts w:hint="eastAsia"/>
        </w:rPr>
        <w:t>）检验收到通知内容的真实性（检验数字签名）</w:t>
      </w:r>
    </w:p>
    <w:p w:rsidR="0008660F" w:rsidRDefault="0008660F" w:rsidP="0008660F">
      <w:pPr>
        <w:ind w:firstLine="425"/>
        <w:rPr>
          <w:rFonts w:hint="eastAsia"/>
        </w:rPr>
      </w:pPr>
      <w:r>
        <w:t xml:space="preserve">INET_STATUS </w:t>
      </w:r>
      <w:r>
        <w:rPr>
          <w:rFonts w:hint="eastAsia"/>
        </w:rPr>
        <w:t>CheckInfoFromBank</w:t>
      </w:r>
      <w:r>
        <w:t>(char* psz</w:t>
      </w:r>
      <w:r>
        <w:rPr>
          <w:rFonts w:hint="eastAsia"/>
        </w:rPr>
        <w:t>PublickeyFilePath</w:t>
      </w:r>
      <w:r>
        <w:t>, char* pszMsg</w:t>
      </w:r>
      <w:r>
        <w:rPr>
          <w:rFonts w:hint="eastAsia"/>
        </w:rPr>
        <w:t>)</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9"/>
        <w:gridCol w:w="6159"/>
      </w:tblGrid>
      <w:tr w:rsidR="0008660F" w:rsidTr="00D21860">
        <w:tblPrEx>
          <w:tblCellMar>
            <w:top w:w="0" w:type="dxa"/>
            <w:bottom w:w="0" w:type="dxa"/>
          </w:tblCellMar>
        </w:tblPrEx>
        <w:tc>
          <w:tcPr>
            <w:tcW w:w="2024" w:type="dxa"/>
          </w:tcPr>
          <w:p w:rsidR="0008660F" w:rsidRDefault="0008660F" w:rsidP="00D21860">
            <w:pPr>
              <w:jc w:val="left"/>
            </w:pPr>
            <w:r>
              <w:t>psz</w:t>
            </w:r>
            <w:r>
              <w:rPr>
                <w:rFonts w:hint="eastAsia"/>
              </w:rPr>
              <w:t>PublickeyFilePath</w:t>
            </w:r>
          </w:p>
        </w:tc>
        <w:tc>
          <w:tcPr>
            <w:tcW w:w="6074" w:type="dxa"/>
          </w:tcPr>
          <w:p w:rsidR="0008660F" w:rsidRDefault="0008660F" w:rsidP="00D21860">
            <w:pPr>
              <w:jc w:val="left"/>
              <w:rPr>
                <w:rFonts w:hint="eastAsia"/>
              </w:rPr>
            </w:pPr>
            <w:r>
              <w:rPr>
                <w:rFonts w:hint="eastAsia"/>
              </w:rPr>
              <w:t>输入，银行</w:t>
            </w:r>
            <w:r>
              <w:rPr>
                <w:rFonts w:hint="eastAsia"/>
              </w:rPr>
              <w:t>Publickey</w:t>
            </w:r>
            <w:r>
              <w:rPr>
                <w:rFonts w:hint="eastAsia"/>
              </w:rPr>
              <w:t>文件路径。例如</w:t>
            </w:r>
            <w:r>
              <w:t>”</w:t>
            </w:r>
            <w:r>
              <w:rPr>
                <w:rFonts w:hint="eastAsia"/>
              </w:rPr>
              <w:t>C:\\PubKey\\CMBPK.key</w:t>
            </w:r>
            <w:r>
              <w:t>”</w:t>
            </w:r>
            <w:r>
              <w:rPr>
                <w:rFonts w:hint="eastAsia"/>
              </w:rPr>
              <w:t>。</w:t>
            </w:r>
            <w:r>
              <w:rPr>
                <w:rFonts w:hint="eastAsia"/>
              </w:rPr>
              <w:t xml:space="preserve"> </w:t>
            </w:r>
            <w:r>
              <w:rPr>
                <w:rFonts w:hint="eastAsia"/>
              </w:rPr>
              <w:t>该文件可以在招商银行网上商户登结帐系统的录后的页面界面上下载。</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pszMsg</w:t>
            </w:r>
          </w:p>
        </w:tc>
        <w:tc>
          <w:tcPr>
            <w:tcW w:w="6074" w:type="dxa"/>
          </w:tcPr>
          <w:p w:rsidR="0008660F" w:rsidRDefault="0008660F" w:rsidP="00D21860">
            <w:pPr>
              <w:rPr>
                <w:rFonts w:hint="eastAsia"/>
              </w:rPr>
            </w:pPr>
            <w:r>
              <w:rPr>
                <w:rFonts w:hint="eastAsia"/>
              </w:rPr>
              <w:t>输入，银行发来的通知信息，形如</w:t>
            </w:r>
          </w:p>
          <w:p w:rsidR="0008660F" w:rsidRDefault="0008660F" w:rsidP="00D21860">
            <w:pPr>
              <w:rPr>
                <w:rFonts w:hint="eastAsia"/>
              </w:rPr>
            </w:pPr>
            <w:r>
              <w:t>“</w:t>
            </w:r>
            <w:r>
              <w:rPr>
                <w:rFonts w:ascii="宋体"/>
              </w:rPr>
              <w:t>Succeed=..&amp;BillNo=..&amp;Amount=..&amp;Date=..&amp;Msg=..&amp;signature</w:t>
            </w:r>
            <w:r>
              <w:rPr>
                <w:rFonts w:ascii="宋体" w:hint="eastAsia"/>
              </w:rPr>
              <w:t>=..</w:t>
            </w:r>
            <w:r>
              <w:rPr>
                <w:rFonts w:ascii="宋体"/>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pStyle w:val="20"/>
        <w:rPr>
          <w:rFonts w:hint="eastAsia"/>
        </w:rPr>
      </w:pPr>
      <w:r>
        <w:rPr>
          <w:rFonts w:hint="eastAsia"/>
        </w:rPr>
        <w:t>说明：</w:t>
      </w:r>
    </w:p>
    <w:p w:rsidR="0008660F" w:rsidRDefault="0008660F" w:rsidP="0008660F">
      <w:pPr>
        <w:ind w:leftChars="200" w:left="420" w:firstLine="420"/>
        <w:rPr>
          <w:rFonts w:hint="eastAsia"/>
        </w:rPr>
      </w:pPr>
      <w:r>
        <w:rPr>
          <w:rFonts w:hint="eastAsia"/>
        </w:rPr>
        <w:t>和开发包中其他函数不同，调用本函数之前，不需要登录，也不需要进行基本设置。</w:t>
      </w:r>
    </w:p>
    <w:p w:rsidR="0008660F" w:rsidRDefault="0008660F" w:rsidP="0008660F">
      <w:pPr>
        <w:rPr>
          <w:rFonts w:hint="eastAsia"/>
        </w:rPr>
      </w:pPr>
    </w:p>
    <w:p w:rsidR="0008660F" w:rsidRDefault="0008660F" w:rsidP="0008660F">
      <w:pPr>
        <w:pStyle w:val="2"/>
        <w:rPr>
          <w:rFonts w:hint="eastAsia"/>
        </w:rPr>
      </w:pPr>
      <w:bookmarkStart w:id="7" w:name="_Toc110391671"/>
      <w:bookmarkStart w:id="8" w:name="_Toc110673393"/>
      <w:r>
        <w:rPr>
          <w:rFonts w:hint="eastAsia"/>
        </w:rPr>
        <w:t xml:space="preserve">2. </w:t>
      </w:r>
      <w:r>
        <w:rPr>
          <w:rFonts w:hint="eastAsia"/>
        </w:rPr>
        <w:t>控件版本的交易管理开发包</w:t>
      </w:r>
      <w:bookmarkEnd w:id="7"/>
      <w:bookmarkEnd w:id="8"/>
    </w:p>
    <w:p w:rsidR="0008660F" w:rsidRDefault="0008660F" w:rsidP="0008660F">
      <w:pPr>
        <w:pStyle w:val="3"/>
        <w:ind w:firstLine="420"/>
        <w:rPr>
          <w:rFonts w:hint="eastAsia"/>
        </w:rPr>
      </w:pPr>
      <w:bookmarkStart w:id="9" w:name="_Toc110673394"/>
      <w:r>
        <w:rPr>
          <w:rFonts w:hint="eastAsia"/>
        </w:rPr>
        <w:t>2</w:t>
      </w:r>
      <w:r>
        <w:rPr>
          <w:rFonts w:hint="eastAsia"/>
        </w:rPr>
        <w:t>．</w:t>
      </w:r>
      <w:r>
        <w:rPr>
          <w:rFonts w:hint="eastAsia"/>
        </w:rPr>
        <w:t>1</w:t>
      </w:r>
      <w:r>
        <w:rPr>
          <w:rFonts w:hint="eastAsia"/>
        </w:rPr>
        <w:t>．注册控件</w:t>
      </w:r>
      <w:bookmarkEnd w:id="9"/>
    </w:p>
    <w:p w:rsidR="0008660F" w:rsidRDefault="0008660F" w:rsidP="0008660F">
      <w:pPr>
        <w:ind w:leftChars="200" w:left="420"/>
        <w:rPr>
          <w:rFonts w:hint="eastAsia"/>
        </w:rPr>
      </w:pPr>
      <w:r>
        <w:rPr>
          <w:rFonts w:hint="eastAsia"/>
        </w:rPr>
        <w:t>使用控件版商户开发包之前，必须先注册商户开发包控件。注册步骤如下</w:t>
      </w:r>
    </w:p>
    <w:p w:rsidR="0008660F" w:rsidRDefault="0008660F" w:rsidP="0008660F">
      <w:pPr>
        <w:numPr>
          <w:ilvl w:val="2"/>
          <w:numId w:val="10"/>
        </w:numPr>
        <w:rPr>
          <w:rFonts w:hint="eastAsia"/>
        </w:rPr>
      </w:pPr>
      <w:r>
        <w:rPr>
          <w:rFonts w:hint="eastAsia"/>
        </w:rPr>
        <w:t>把控件版商户开发包的</w:t>
      </w:r>
      <w:r>
        <w:rPr>
          <w:rFonts w:hint="eastAsia"/>
        </w:rPr>
        <w:t>FirmClient.DLL</w:t>
      </w:r>
      <w:r>
        <w:rPr>
          <w:rFonts w:hint="eastAsia"/>
        </w:rPr>
        <w:t>和</w:t>
      </w:r>
      <w:r>
        <w:rPr>
          <w:rFonts w:hint="eastAsia"/>
        </w:rPr>
        <w:t>CMBChina.DLL</w:t>
      </w:r>
      <w:r>
        <w:rPr>
          <w:rFonts w:hint="eastAsia"/>
        </w:rPr>
        <w:t>这</w:t>
      </w:r>
      <w:r>
        <w:rPr>
          <w:rFonts w:hint="eastAsia"/>
        </w:rPr>
        <w:t>2</w:t>
      </w:r>
      <w:r>
        <w:rPr>
          <w:rFonts w:hint="eastAsia"/>
        </w:rPr>
        <w:t>个文件，复制到同一个目录下（建议放到</w:t>
      </w:r>
      <w:r>
        <w:rPr>
          <w:rFonts w:hint="eastAsia"/>
        </w:rPr>
        <w:t>SYSTEM32</w:t>
      </w:r>
      <w:r>
        <w:rPr>
          <w:rFonts w:hint="eastAsia"/>
        </w:rPr>
        <w:t>下面）</w:t>
      </w:r>
    </w:p>
    <w:p w:rsidR="0008660F" w:rsidRDefault="0008660F" w:rsidP="0008660F">
      <w:pPr>
        <w:numPr>
          <w:ilvl w:val="2"/>
          <w:numId w:val="10"/>
        </w:numPr>
        <w:rPr>
          <w:rFonts w:hint="eastAsia"/>
        </w:rPr>
      </w:pPr>
      <w:r>
        <w:rPr>
          <w:rFonts w:hint="eastAsia"/>
        </w:rPr>
        <w:t>在命令行窗口，把当前工作目录转到控件版商户开发包所在的目录</w:t>
      </w:r>
    </w:p>
    <w:p w:rsidR="0008660F" w:rsidRDefault="0008660F" w:rsidP="0008660F">
      <w:pPr>
        <w:numPr>
          <w:ilvl w:val="2"/>
          <w:numId w:val="10"/>
        </w:numPr>
        <w:rPr>
          <w:rFonts w:hint="eastAsia"/>
        </w:rPr>
      </w:pPr>
      <w:r>
        <w:rPr>
          <w:rFonts w:hint="eastAsia"/>
        </w:rPr>
        <w:t>执行命令</w:t>
      </w:r>
      <w:r>
        <w:rPr>
          <w:rFonts w:hint="eastAsia"/>
        </w:rPr>
        <w:t>regsvr32 CMBChina.dll</w:t>
      </w:r>
    </w:p>
    <w:p w:rsidR="0008660F" w:rsidRDefault="0008660F" w:rsidP="0008660F">
      <w:pPr>
        <w:ind w:left="420"/>
        <w:rPr>
          <w:rFonts w:hint="eastAsia"/>
          <w:b/>
          <w:bCs/>
        </w:rPr>
      </w:pPr>
    </w:p>
    <w:p w:rsidR="0008660F" w:rsidRDefault="0008660F" w:rsidP="0008660F">
      <w:pPr>
        <w:ind w:left="420"/>
        <w:rPr>
          <w:rFonts w:hint="eastAsia"/>
        </w:rPr>
      </w:pPr>
      <w:r>
        <w:rPr>
          <w:rFonts w:hint="eastAsia"/>
          <w:b/>
          <w:bCs/>
        </w:rPr>
        <w:t>注意</w:t>
      </w:r>
      <w:r>
        <w:rPr>
          <w:rFonts w:hint="eastAsia"/>
        </w:rPr>
        <w:t>：</w:t>
      </w:r>
    </w:p>
    <w:p w:rsidR="0008660F" w:rsidRDefault="0008660F" w:rsidP="0008660F">
      <w:pPr>
        <w:ind w:left="420"/>
        <w:rPr>
          <w:rFonts w:hint="eastAsia"/>
        </w:rPr>
      </w:pPr>
      <w:r>
        <w:rPr>
          <w:rFonts w:hint="eastAsia"/>
          <w:b/>
          <w:bCs/>
        </w:rPr>
        <w:t>1</w:t>
      </w:r>
      <w:r>
        <w:rPr>
          <w:rFonts w:hint="eastAsia"/>
          <w:b/>
          <w:bCs/>
        </w:rPr>
        <w:t>、</w:t>
      </w:r>
      <w:r>
        <w:rPr>
          <w:rFonts w:hint="eastAsia"/>
        </w:rPr>
        <w:t>在某些运行环境中，控件所能够使用的内存会收到限制（例如运行在</w:t>
      </w:r>
      <w:r>
        <w:rPr>
          <w:rFonts w:hint="eastAsia"/>
        </w:rPr>
        <w:t>ASP</w:t>
      </w:r>
      <w:r>
        <w:rPr>
          <w:rFonts w:hint="eastAsia"/>
        </w:rPr>
        <w:t>脚本中）。如果在这种环境中，如果一次查询返回大量的内容，会出现错误。</w:t>
      </w:r>
    </w:p>
    <w:p w:rsidR="0008660F" w:rsidRDefault="0008660F" w:rsidP="0008660F">
      <w:pPr>
        <w:ind w:left="420"/>
        <w:rPr>
          <w:rFonts w:hint="eastAsia"/>
        </w:rPr>
      </w:pPr>
      <w:r>
        <w:rPr>
          <w:rFonts w:hint="eastAsia"/>
        </w:rPr>
        <w:t>如果一段程序，在普通脚本中可以正常运行，但是在某些环境中却会出错，则有可能是这个原因。</w:t>
      </w:r>
    </w:p>
    <w:p w:rsidR="0008660F" w:rsidRDefault="0008660F" w:rsidP="0008660F">
      <w:pPr>
        <w:ind w:left="420"/>
        <w:rPr>
          <w:rFonts w:hint="eastAsia"/>
        </w:rPr>
      </w:pPr>
      <w:r>
        <w:rPr>
          <w:rFonts w:hint="eastAsia"/>
        </w:rPr>
        <w:t>解决的办法是，采用分页查询。这样可以避免一次返回内容太多导致超过内存限制。</w:t>
      </w:r>
    </w:p>
    <w:p w:rsidR="0008660F" w:rsidRDefault="0008660F" w:rsidP="0008660F">
      <w:pPr>
        <w:ind w:left="420"/>
        <w:rPr>
          <w:rFonts w:hint="eastAsia"/>
        </w:rPr>
      </w:pPr>
      <w:r>
        <w:rPr>
          <w:rFonts w:hint="eastAsia"/>
        </w:rPr>
        <w:t>2</w:t>
      </w:r>
      <w:r>
        <w:rPr>
          <w:rFonts w:hint="eastAsia"/>
        </w:rPr>
        <w:t>、</w:t>
      </w:r>
      <w:r>
        <w:rPr>
          <w:rFonts w:hint="eastAsia"/>
        </w:rPr>
        <w:t>64</w:t>
      </w:r>
      <w:r>
        <w:rPr>
          <w:rFonts w:hint="eastAsia"/>
        </w:rPr>
        <w:t>位</w:t>
      </w:r>
      <w:r>
        <w:rPr>
          <w:rFonts w:hint="eastAsia"/>
        </w:rPr>
        <w:t>WINDOWS</w:t>
      </w:r>
      <w:r>
        <w:rPr>
          <w:rFonts w:hint="eastAsia"/>
        </w:rPr>
        <w:t>系统注意，必须把这两个文件放到系统的</w:t>
      </w:r>
      <w:r>
        <w:rPr>
          <w:rFonts w:hint="eastAsia"/>
        </w:rPr>
        <w:t>SYSWOW64</w:t>
      </w:r>
      <w:r>
        <w:rPr>
          <w:rFonts w:hint="eastAsia"/>
        </w:rPr>
        <w:t>目录下再注册。同时需要放开</w:t>
      </w:r>
      <w:r>
        <w:rPr>
          <w:rFonts w:hint="eastAsia"/>
        </w:rPr>
        <w:t>SYSWOW64</w:t>
      </w:r>
      <w:r>
        <w:rPr>
          <w:rFonts w:hint="eastAsia"/>
        </w:rPr>
        <w:t>文件夹（和下面所有文件）的执行权限，运行程序的用户（例如</w:t>
      </w:r>
      <w:r>
        <w:rPr>
          <w:rFonts w:hint="eastAsia"/>
        </w:rPr>
        <w:t>ASP.NET</w:t>
      </w:r>
      <w:r>
        <w:rPr>
          <w:rFonts w:hint="eastAsia"/>
        </w:rPr>
        <w:t>的用户默认用的是</w:t>
      </w:r>
      <w:r>
        <w:rPr>
          <w:rFonts w:hint="eastAsia"/>
        </w:rPr>
        <w:t>Network Service</w:t>
      </w:r>
      <w:r>
        <w:rPr>
          <w:rFonts w:hint="eastAsia"/>
        </w:rPr>
        <w:t>用户）必须拥有这个文件夹的执行权限。</w:t>
      </w:r>
    </w:p>
    <w:p w:rsidR="0008660F" w:rsidRDefault="0008660F" w:rsidP="0008660F">
      <w:pPr>
        <w:ind w:leftChars="100" w:left="210"/>
        <w:rPr>
          <w:rFonts w:hint="eastAsia"/>
        </w:rPr>
      </w:pPr>
    </w:p>
    <w:p w:rsidR="0008660F" w:rsidRDefault="0008660F" w:rsidP="0008660F">
      <w:pPr>
        <w:pStyle w:val="3"/>
        <w:ind w:firstLine="420"/>
        <w:rPr>
          <w:rFonts w:hint="eastAsia"/>
        </w:rPr>
      </w:pPr>
      <w:bookmarkStart w:id="10" w:name="_Toc110673395"/>
      <w:r>
        <w:rPr>
          <w:rFonts w:hint="eastAsia"/>
        </w:rPr>
        <w:lastRenderedPageBreak/>
        <w:t>2</w:t>
      </w:r>
      <w:r>
        <w:rPr>
          <w:rFonts w:hint="eastAsia"/>
        </w:rPr>
        <w:t>．</w:t>
      </w:r>
      <w:r>
        <w:rPr>
          <w:rFonts w:hint="eastAsia"/>
        </w:rPr>
        <w:t>2</w:t>
      </w:r>
      <w:r>
        <w:rPr>
          <w:rFonts w:hint="eastAsia"/>
        </w:rPr>
        <w:t>．开发包中的</w:t>
      </w:r>
      <w:r>
        <w:t>API</w:t>
      </w:r>
      <w:r>
        <w:rPr>
          <w:rFonts w:hint="eastAsia"/>
        </w:rPr>
        <w:t>说明</w:t>
      </w:r>
      <w:bookmarkEnd w:id="10"/>
    </w:p>
    <w:p w:rsidR="0008660F" w:rsidRDefault="0008660F" w:rsidP="0008660F">
      <w:pPr>
        <w:ind w:leftChars="200" w:left="420" w:firstLine="420"/>
        <w:rPr>
          <w:rFonts w:hint="eastAsia"/>
        </w:rPr>
      </w:pPr>
      <w:r>
        <w:rPr>
          <w:rFonts w:hint="eastAsia"/>
        </w:rPr>
        <w:t>由于控件可以在各种语言中调用，我们只以常用的</w:t>
      </w:r>
      <w:r>
        <w:rPr>
          <w:rFonts w:hint="eastAsia"/>
        </w:rPr>
        <w:t>VB</w:t>
      </w:r>
      <w:r>
        <w:rPr>
          <w:rFonts w:hint="eastAsia"/>
        </w:rPr>
        <w:t>来说明参数和返回类型</w:t>
      </w:r>
    </w:p>
    <w:p w:rsidR="0008660F" w:rsidRDefault="0008660F" w:rsidP="0008660F">
      <w:pPr>
        <w:ind w:leftChars="200" w:left="420" w:firstLine="420"/>
        <w:rPr>
          <w:rFonts w:hint="eastAsia"/>
        </w:rPr>
      </w:pPr>
    </w:p>
    <w:p w:rsidR="0008660F" w:rsidRDefault="0008660F" w:rsidP="0008660F">
      <w:pPr>
        <w:ind w:firstLine="420"/>
        <w:rPr>
          <w:rFonts w:hint="eastAsia"/>
        </w:rPr>
      </w:pPr>
      <w:r>
        <w:rPr>
          <w:rFonts w:hint="eastAsia"/>
        </w:rPr>
        <w:t>（</w:t>
      </w:r>
      <w:r>
        <w:rPr>
          <w:rFonts w:hint="eastAsia"/>
        </w:rPr>
        <w:t>1</w:t>
      </w:r>
      <w:r>
        <w:rPr>
          <w:rFonts w:hint="eastAsia"/>
        </w:rPr>
        <w:t>）基本设置</w:t>
      </w:r>
    </w:p>
    <w:p w:rsidR="0008660F" w:rsidRDefault="0008660F" w:rsidP="0008660F">
      <w:pPr>
        <w:ind w:firstLine="425"/>
        <w:jc w:val="left"/>
        <w:rPr>
          <w:rFonts w:hint="eastAsia"/>
        </w:rPr>
      </w:pPr>
      <w:r>
        <w:rPr>
          <w:rFonts w:hint="eastAsia"/>
        </w:rPr>
        <w:t>ex</w:t>
      </w:r>
      <w:r>
        <w:t>SetOptions(pszHttpServer</w:t>
      </w:r>
      <w:r>
        <w:rPr>
          <w:rFonts w:hint="eastAsia"/>
        </w:rPr>
        <w:t xml:space="preserve"> as String</w:t>
      </w:r>
      <w:r>
        <w:t>, pszProxy</w:t>
      </w:r>
      <w:r>
        <w:rPr>
          <w:rFonts w:hint="eastAsia"/>
        </w:rPr>
        <w:t>IP as String</w:t>
      </w:r>
      <w:r>
        <w:t>)</w:t>
      </w:r>
      <w:r>
        <w:rPr>
          <w:rFonts w:hint="eastAsia"/>
        </w:rPr>
        <w:t xml:space="preserve"> as Integer</w:t>
      </w:r>
    </w:p>
    <w:p w:rsidR="0008660F" w:rsidRDefault="0008660F" w:rsidP="0008660F">
      <w:pPr>
        <w:ind w:leftChars="202" w:left="424"/>
        <w:jc w:val="left"/>
      </w:pPr>
      <w:r>
        <w:rPr>
          <w:rFonts w:hint="eastAsia"/>
        </w:rPr>
        <w:t>使用开发包其他函数之前，必须先调用这个函数进行初始化，设置银行网址及商户的</w:t>
      </w:r>
      <w:r>
        <w:rPr>
          <w:rFonts w:hint="eastAsia"/>
        </w:rPr>
        <w:t>Proxy</w:t>
      </w:r>
      <w:r>
        <w:rPr>
          <w:rFonts w:hint="eastAsia"/>
        </w:rPr>
        <w:t>特性。</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pszHttpServer</w:t>
            </w:r>
          </w:p>
        </w:tc>
        <w:tc>
          <w:tcPr>
            <w:tcW w:w="6074" w:type="dxa"/>
          </w:tcPr>
          <w:p w:rsidR="0008660F" w:rsidRDefault="0008660F" w:rsidP="00D21860">
            <w:pPr>
              <w:jc w:val="left"/>
              <w:rPr>
                <w:rFonts w:hint="eastAsia"/>
              </w:rPr>
            </w:pPr>
            <w:r>
              <w:rPr>
                <w:rFonts w:hint="eastAsia"/>
              </w:rPr>
              <w:t>输入参数，银行网址。固定为</w:t>
            </w:r>
            <w:hyperlink r:id="rId8" w:history="1">
              <w:r>
                <w:rPr>
                  <w:rStyle w:val="a5"/>
                </w:rPr>
                <w:t>payment.ebank.cmbchina.com</w:t>
              </w:r>
            </w:hyperlink>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PszProxy</w:t>
            </w:r>
            <w:r>
              <w:rPr>
                <w:rFonts w:hint="eastAsia"/>
              </w:rPr>
              <w:t>IP</w:t>
            </w:r>
          </w:p>
        </w:tc>
        <w:tc>
          <w:tcPr>
            <w:tcW w:w="6074" w:type="dxa"/>
          </w:tcPr>
          <w:p w:rsidR="0008660F" w:rsidRDefault="0008660F" w:rsidP="00D21860">
            <w:pPr>
              <w:jc w:val="left"/>
              <w:rPr>
                <w:rFonts w:hint="eastAsia"/>
              </w:rPr>
            </w:pPr>
            <w:r>
              <w:rPr>
                <w:rFonts w:hint="eastAsia"/>
              </w:rPr>
              <w:t>输入参数，</w:t>
            </w:r>
            <w:r>
              <w:t>Proxy</w:t>
            </w:r>
            <w:r>
              <w:rPr>
                <w:rFonts w:hint="eastAsia"/>
              </w:rPr>
              <w:t xml:space="preserve"> Server IP</w:t>
            </w:r>
            <w:r>
              <w:rPr>
                <w:rFonts w:hint="eastAsia"/>
              </w:rPr>
              <w:t>地址。如果没有</w:t>
            </w:r>
            <w:r>
              <w:rPr>
                <w:rFonts w:hint="eastAsia"/>
              </w:rPr>
              <w:t>Proxy Server</w:t>
            </w:r>
            <w:r>
              <w:rPr>
                <w:rFonts w:hint="eastAsia"/>
              </w:rPr>
              <w:t>，该参数应置为</w:t>
            </w:r>
            <w: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jc w:val="left"/>
      </w:pPr>
      <w:r>
        <w:tab/>
      </w:r>
      <w:r>
        <w:tab/>
      </w:r>
      <w:r>
        <w:tab/>
      </w:r>
      <w:r>
        <w:tab/>
      </w:r>
      <w:r>
        <w:tab/>
      </w:r>
      <w:r>
        <w:tab/>
      </w:r>
      <w:r>
        <w:tab/>
      </w:r>
      <w:r>
        <w:tab/>
        <w:t xml:space="preserve">   </w:t>
      </w:r>
    </w:p>
    <w:p w:rsidR="0008660F" w:rsidRDefault="0008660F" w:rsidP="0008660F">
      <w:pPr>
        <w:ind w:firstLine="420"/>
        <w:rPr>
          <w:rFonts w:hint="eastAsia"/>
        </w:rPr>
      </w:pPr>
      <w:r>
        <w:rPr>
          <w:rFonts w:hint="eastAsia"/>
        </w:rPr>
        <w:t>（</w:t>
      </w:r>
      <w:r>
        <w:rPr>
          <w:rFonts w:hint="eastAsia"/>
        </w:rPr>
        <w:t>2</w:t>
      </w:r>
      <w:r>
        <w:rPr>
          <w:rFonts w:hint="eastAsia"/>
        </w:rPr>
        <w:t>）登录</w:t>
      </w:r>
    </w:p>
    <w:p w:rsidR="0008660F" w:rsidRDefault="0008660F" w:rsidP="0008660F">
      <w:pPr>
        <w:ind w:firstLine="425"/>
        <w:jc w:val="left"/>
        <w:rPr>
          <w:rFonts w:hint="eastAsia"/>
        </w:rPr>
      </w:pPr>
      <w:r>
        <w:rPr>
          <w:rFonts w:hint="eastAsia"/>
        </w:rPr>
        <w:t>ex</w:t>
      </w:r>
      <w:r>
        <w:t>Login</w:t>
      </w:r>
      <w:r>
        <w:rPr>
          <w:rFonts w:hint="eastAsia"/>
        </w:rPr>
        <w:t>C</w:t>
      </w:r>
      <w:r>
        <w:t>(</w:t>
      </w:r>
      <w:r>
        <w:rPr>
          <w:rFonts w:hint="eastAsia"/>
        </w:rPr>
        <w:t>pBranchID as String,</w:t>
      </w:r>
      <w:r>
        <w:t xml:space="preserve"> pszCoNo as String, pszPwd as String)</w:t>
      </w:r>
      <w:r>
        <w:rPr>
          <w:rFonts w:hint="eastAsia"/>
        </w:rPr>
        <w:t xml:space="preserve"> as Integer</w:t>
      </w:r>
    </w:p>
    <w:p w:rsidR="0008660F" w:rsidRDefault="0008660F" w:rsidP="0008660F">
      <w:pPr>
        <w:ind w:firstLine="425"/>
        <w:jc w:val="left"/>
        <w:rPr>
          <w:rFonts w:hint="eastAsia"/>
        </w:rPr>
      </w:pPr>
      <w:r>
        <w:rPr>
          <w:rFonts w:hint="eastAsia"/>
        </w:rPr>
        <w:t>进行了基本设置后，应该进行登录。只有成功登录后，才能进行查询、结帐等功能。</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pBranchID</w:t>
            </w:r>
          </w:p>
        </w:tc>
        <w:tc>
          <w:tcPr>
            <w:tcW w:w="6074" w:type="dxa"/>
          </w:tcPr>
          <w:p w:rsidR="0008660F" w:rsidRDefault="0008660F" w:rsidP="00D21860">
            <w:pPr>
              <w:jc w:val="left"/>
              <w:rPr>
                <w:rFonts w:hint="eastAsia"/>
              </w:rPr>
            </w:pPr>
            <w:r>
              <w:rPr>
                <w:rFonts w:hint="eastAsia"/>
              </w:rPr>
              <w:t>Input.</w:t>
            </w:r>
            <w:r>
              <w:rPr>
                <w:rFonts w:hint="eastAsia"/>
              </w:rPr>
              <w:t>商户开户行代码，</w:t>
            </w:r>
            <w:r>
              <w:rPr>
                <w:rFonts w:hint="eastAsia"/>
              </w:rPr>
              <w:t>4</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t>Input.</w:t>
            </w:r>
            <w:r>
              <w:rPr>
                <w:rFonts w:hint="eastAsia"/>
              </w:rPr>
              <w:t>商户代码及操作员代码</w:t>
            </w:r>
            <w:r>
              <w:rPr>
                <w:rFonts w:hint="eastAsia"/>
              </w:rPr>
              <w:t>6</w:t>
            </w:r>
            <w:r>
              <w:rPr>
                <w:rFonts w:hint="eastAsia"/>
              </w:rPr>
              <w:t>位或者</w:t>
            </w:r>
            <w:r>
              <w:rPr>
                <w:rFonts w:hint="eastAsia"/>
              </w:rPr>
              <w:t>10</w:t>
            </w:r>
            <w:r>
              <w:rPr>
                <w:rFonts w:hint="eastAsia"/>
              </w:rPr>
              <w:t>位。</w:t>
            </w:r>
            <w:r>
              <w:br/>
            </w:r>
            <w:r>
              <w:rPr>
                <w:rFonts w:hint="eastAsia"/>
              </w:rPr>
              <w:t>6</w:t>
            </w:r>
            <w:r>
              <w:rPr>
                <w:rFonts w:hint="eastAsia"/>
              </w:rPr>
              <w:t>位则为商户号，表示用管理员</w:t>
            </w:r>
            <w:r>
              <w:rPr>
                <w:rFonts w:hint="eastAsia"/>
              </w:rPr>
              <w:t>9999</w:t>
            </w:r>
            <w:r>
              <w:rPr>
                <w:rFonts w:hint="eastAsia"/>
              </w:rPr>
              <w:t>登录。</w:t>
            </w:r>
            <w:r>
              <w:br/>
            </w:r>
            <w:r>
              <w:rPr>
                <w:rFonts w:hint="eastAsia"/>
              </w:rPr>
              <w:t>10</w:t>
            </w:r>
            <w:r>
              <w:rPr>
                <w:rFonts w:hint="eastAsia"/>
              </w:rPr>
              <w:t>位则前面</w:t>
            </w:r>
            <w:r>
              <w:rPr>
                <w:rFonts w:hint="eastAsia"/>
              </w:rPr>
              <w:t>6</w:t>
            </w:r>
            <w:r>
              <w:rPr>
                <w:rFonts w:hint="eastAsia"/>
              </w:rPr>
              <w:t>位为商户号，后面</w:t>
            </w:r>
            <w:r>
              <w:rPr>
                <w:rFonts w:hint="eastAsia"/>
              </w:rPr>
              <w:t>4</w:t>
            </w:r>
            <w:r>
              <w:rPr>
                <w:rFonts w:hint="eastAsia"/>
              </w:rPr>
              <w:t>位为操作员号。</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t>pszPwd</w:t>
            </w:r>
          </w:p>
        </w:tc>
        <w:tc>
          <w:tcPr>
            <w:tcW w:w="6074" w:type="dxa"/>
          </w:tcPr>
          <w:p w:rsidR="0008660F" w:rsidRDefault="0008660F" w:rsidP="00D21860">
            <w:pPr>
              <w:jc w:val="left"/>
              <w:rPr>
                <w:rFonts w:hint="eastAsia"/>
              </w:rPr>
            </w:pPr>
            <w:r>
              <w:t>Input.</w:t>
            </w:r>
            <w:r>
              <w:rPr>
                <w:rFonts w:hint="eastAsia"/>
              </w:rPr>
              <w:t>商户密码。</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jc w:val="left"/>
      </w:pPr>
    </w:p>
    <w:p w:rsidR="0008660F" w:rsidRDefault="0008660F" w:rsidP="0008660F">
      <w:pPr>
        <w:ind w:firstLine="420"/>
        <w:rPr>
          <w:rFonts w:hint="eastAsia"/>
        </w:rPr>
      </w:pPr>
      <w:r>
        <w:rPr>
          <w:rFonts w:hint="eastAsia"/>
        </w:rPr>
        <w:t>（</w:t>
      </w:r>
      <w:r>
        <w:rPr>
          <w:rFonts w:hint="eastAsia"/>
        </w:rPr>
        <w:t>3</w:t>
      </w:r>
      <w:r>
        <w:rPr>
          <w:rFonts w:hint="eastAsia"/>
        </w:rPr>
        <w:t>）退出</w:t>
      </w:r>
    </w:p>
    <w:p w:rsidR="0008660F" w:rsidRDefault="0008660F" w:rsidP="0008660F">
      <w:pPr>
        <w:ind w:firstLine="425"/>
        <w:jc w:val="left"/>
        <w:rPr>
          <w:rFonts w:hint="eastAsia"/>
        </w:rPr>
      </w:pPr>
      <w:r>
        <w:rPr>
          <w:rFonts w:hint="eastAsia"/>
        </w:rPr>
        <w:t>ex</w:t>
      </w:r>
      <w:r>
        <w:t>Logout()</w:t>
      </w:r>
      <w:r>
        <w:rPr>
          <w:rFonts w:hint="eastAsia"/>
        </w:rPr>
        <w:t xml:space="preserve"> as Integer</w:t>
      </w:r>
    </w:p>
    <w:p w:rsidR="0008660F" w:rsidRDefault="0008660F" w:rsidP="0008660F">
      <w:pPr>
        <w:ind w:firstLine="425"/>
        <w:jc w:val="left"/>
      </w:pPr>
      <w:r>
        <w:rPr>
          <w:rFonts w:hint="eastAsia"/>
        </w:rPr>
        <w:t>开发包使用完后，应调用该函数退出。</w:t>
      </w:r>
    </w:p>
    <w:p w:rsidR="0008660F" w:rsidRDefault="0008660F" w:rsidP="0008660F">
      <w:pPr>
        <w:jc w:val="left"/>
        <w:rPr>
          <w:rFonts w:hint="eastAsia"/>
        </w:rPr>
      </w:pPr>
    </w:p>
    <w:p w:rsidR="0008660F" w:rsidRDefault="0008660F" w:rsidP="0008660F">
      <w:pPr>
        <w:ind w:firstLine="420"/>
      </w:pPr>
      <w:r>
        <w:rPr>
          <w:rFonts w:hint="eastAsia"/>
        </w:rPr>
        <w:t>（</w:t>
      </w:r>
      <w:r>
        <w:rPr>
          <w:rFonts w:hint="eastAsia"/>
        </w:rPr>
        <w:t>4</w:t>
      </w:r>
      <w:r>
        <w:rPr>
          <w:rFonts w:hint="eastAsia"/>
        </w:rPr>
        <w:t>）定单结帐</w:t>
      </w:r>
    </w:p>
    <w:p w:rsidR="0008660F" w:rsidRDefault="0008660F" w:rsidP="0008660F">
      <w:pPr>
        <w:ind w:firstLine="425"/>
        <w:jc w:val="left"/>
        <w:rPr>
          <w:rFonts w:hint="eastAsia"/>
        </w:rPr>
      </w:pPr>
      <w:r>
        <w:rPr>
          <w:rFonts w:hint="eastAsia"/>
        </w:rPr>
        <w:t>ex</w:t>
      </w:r>
      <w:r>
        <w:t>SettleOrder(pszCoNo as String, pszBillNo as String, pszRefNo as String)</w:t>
      </w:r>
      <w:r>
        <w:rPr>
          <w:rFonts w:hint="eastAsia"/>
        </w:rPr>
        <w:t xml:space="preserve"> as Integer</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4"/>
              </w:numPr>
              <w:jc w:val="left"/>
              <w:rPr>
                <w:rFonts w:hint="eastAsia"/>
              </w:rPr>
            </w:pPr>
            <w:r>
              <w:rPr>
                <w:rFonts w:hint="eastAsia"/>
              </w:rPr>
              <w:t>通过查询未结帐定单的接口获得</w:t>
            </w:r>
          </w:p>
          <w:p w:rsidR="0008660F" w:rsidRDefault="0008660F" w:rsidP="00D21860">
            <w:pPr>
              <w:numPr>
                <w:ilvl w:val="0"/>
                <w:numId w:val="14"/>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w:t>
            </w:r>
            <w:r>
              <w:rPr>
                <w:rFonts w:hint="eastAsia"/>
              </w:rPr>
              <w:lastRenderedPageBreak/>
              <w:t>息。</w:t>
            </w:r>
          </w:p>
        </w:tc>
      </w:tr>
    </w:tbl>
    <w:p w:rsidR="0008660F" w:rsidRDefault="0008660F" w:rsidP="0008660F">
      <w:pPr>
        <w:ind w:leftChars="1621" w:left="3404" w:firstLine="425"/>
        <w:jc w:val="left"/>
        <w:rPr>
          <w:rFonts w:hint="eastAsia"/>
        </w:rPr>
      </w:pPr>
      <w:r>
        <w:rPr>
          <w:rFonts w:hint="eastAsia"/>
        </w:rPr>
        <w:lastRenderedPageBreak/>
        <w:tab/>
      </w:r>
      <w:r>
        <w:rPr>
          <w:rFonts w:hint="eastAsia"/>
        </w:rPr>
        <w:tab/>
      </w:r>
      <w:r>
        <w:tab/>
      </w:r>
      <w:r>
        <w:tab/>
      </w:r>
      <w:r>
        <w:tab/>
      </w:r>
      <w:r>
        <w:tab/>
      </w:r>
      <w:r>
        <w:tab/>
      </w:r>
    </w:p>
    <w:p w:rsidR="0008660F" w:rsidRDefault="0008660F" w:rsidP="0008660F">
      <w:pPr>
        <w:ind w:firstLine="420"/>
        <w:rPr>
          <w:rFonts w:hint="eastAsia"/>
        </w:rPr>
      </w:pPr>
      <w:r>
        <w:rPr>
          <w:rFonts w:hint="eastAsia"/>
        </w:rPr>
        <w:t>（</w:t>
      </w:r>
      <w:r>
        <w:rPr>
          <w:rFonts w:hint="eastAsia"/>
        </w:rPr>
        <w:t>5</w:t>
      </w:r>
      <w:r>
        <w:rPr>
          <w:rFonts w:hint="eastAsia"/>
        </w:rPr>
        <w:t>）定单部分结帐</w:t>
      </w:r>
    </w:p>
    <w:p w:rsidR="0008660F" w:rsidRDefault="0008660F" w:rsidP="0008660F">
      <w:pPr>
        <w:ind w:firstLine="425"/>
        <w:jc w:val="left"/>
        <w:rPr>
          <w:rFonts w:hint="eastAsia"/>
        </w:rPr>
      </w:pPr>
      <w:r>
        <w:rPr>
          <w:rFonts w:hint="eastAsia"/>
        </w:rPr>
        <w:t>ex</w:t>
      </w:r>
      <w:r>
        <w:t>SettlePartOrder(pszCoNo as String, pszBillNo as String, pszRefNo as String, pszPartAmount as String)</w:t>
      </w:r>
      <w:r>
        <w:rPr>
          <w:rFonts w:hint="eastAsia"/>
        </w:rPr>
        <w:t xml:space="preserve"> as Integer</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5"/>
              </w:numPr>
              <w:jc w:val="left"/>
              <w:rPr>
                <w:rFonts w:hint="eastAsia"/>
              </w:rPr>
            </w:pPr>
            <w:r>
              <w:rPr>
                <w:rFonts w:hint="eastAsia"/>
              </w:rPr>
              <w:t>通过查询未结帐定单的接口获得</w:t>
            </w:r>
          </w:p>
          <w:p w:rsidR="0008660F" w:rsidRDefault="0008660F" w:rsidP="00D21860">
            <w:pPr>
              <w:numPr>
                <w:ilvl w:val="0"/>
                <w:numId w:val="15"/>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pPr>
            <w:r>
              <w:t>PszPartAmount</w:t>
            </w:r>
          </w:p>
        </w:tc>
        <w:tc>
          <w:tcPr>
            <w:tcW w:w="6074" w:type="dxa"/>
          </w:tcPr>
          <w:p w:rsidR="0008660F" w:rsidRDefault="0008660F" w:rsidP="00D21860">
            <w:pPr>
              <w:jc w:val="left"/>
              <w:rPr>
                <w:rFonts w:hint="eastAsia"/>
              </w:rPr>
            </w:pPr>
            <w:r>
              <w:rPr>
                <w:rFonts w:hint="eastAsia"/>
              </w:rPr>
              <w:t>输入，部分结帐金额，不能大于原始定单金额</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jc w:val="left"/>
      </w:pPr>
    </w:p>
    <w:p w:rsidR="0008660F" w:rsidRDefault="0008660F" w:rsidP="0008660F">
      <w:pPr>
        <w:ind w:firstLine="420"/>
        <w:rPr>
          <w:rFonts w:hint="eastAsia"/>
        </w:rPr>
      </w:pPr>
      <w:r>
        <w:rPr>
          <w:rFonts w:hint="eastAsia"/>
        </w:rPr>
        <w:t>（</w:t>
      </w:r>
      <w:r>
        <w:rPr>
          <w:rFonts w:hint="eastAsia"/>
        </w:rPr>
        <w:t>6</w:t>
      </w:r>
      <w:r>
        <w:rPr>
          <w:rFonts w:hint="eastAsia"/>
        </w:rPr>
        <w:t>）定单撤消</w:t>
      </w:r>
    </w:p>
    <w:p w:rsidR="0008660F" w:rsidRDefault="0008660F" w:rsidP="0008660F">
      <w:pPr>
        <w:ind w:firstLine="425"/>
        <w:jc w:val="left"/>
        <w:rPr>
          <w:rFonts w:hint="eastAsia"/>
        </w:rPr>
      </w:pPr>
      <w:r>
        <w:rPr>
          <w:rFonts w:hint="eastAsia"/>
        </w:rPr>
        <w:t>ex</w:t>
      </w:r>
      <w:r>
        <w:t>CancelOrder(pszCoNo as String, pszBillNo as String, pszRefNo as String)</w:t>
      </w:r>
      <w:r>
        <w:rPr>
          <w:rFonts w:hint="eastAsia"/>
        </w:rPr>
        <w:t xml:space="preserve"> as Integer</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t>pszCoNo</w:t>
            </w:r>
          </w:p>
        </w:tc>
        <w:tc>
          <w:tcPr>
            <w:tcW w:w="6074" w:type="dxa"/>
          </w:tcPr>
          <w:p w:rsidR="0008660F" w:rsidRDefault="0008660F" w:rsidP="00D21860">
            <w:pPr>
              <w:jc w:val="left"/>
              <w:rPr>
                <w:rFonts w:hint="eastAsia"/>
              </w:rPr>
            </w:pPr>
            <w:r>
              <w:rPr>
                <w:rFonts w:hint="eastAsia"/>
              </w:rPr>
              <w:t>输入，商户号</w:t>
            </w:r>
          </w:p>
        </w:tc>
      </w:tr>
      <w:tr w:rsidR="0008660F" w:rsidTr="00D21860">
        <w:tblPrEx>
          <w:tblCellMar>
            <w:top w:w="0" w:type="dxa"/>
            <w:bottom w:w="0" w:type="dxa"/>
          </w:tblCellMar>
        </w:tblPrEx>
        <w:tc>
          <w:tcPr>
            <w:tcW w:w="2024" w:type="dxa"/>
          </w:tcPr>
          <w:p w:rsidR="0008660F" w:rsidRDefault="0008660F" w:rsidP="00D21860">
            <w:pPr>
              <w:jc w:val="left"/>
            </w:pPr>
            <w:r>
              <w:t>pszBillNo</w:t>
            </w:r>
          </w:p>
        </w:tc>
        <w:tc>
          <w:tcPr>
            <w:tcW w:w="6074" w:type="dxa"/>
          </w:tcPr>
          <w:p w:rsidR="0008660F" w:rsidRDefault="0008660F" w:rsidP="00D21860">
            <w:pPr>
              <w:jc w:val="left"/>
              <w:rPr>
                <w:rFonts w:hint="eastAsia"/>
              </w:rPr>
            </w:pPr>
            <w:r>
              <w:rPr>
                <w:rFonts w:hint="eastAsia"/>
              </w:rPr>
              <w:t>输入，要处理定单的定单号</w:t>
            </w:r>
          </w:p>
        </w:tc>
      </w:tr>
      <w:tr w:rsidR="0008660F" w:rsidTr="00D21860">
        <w:tblPrEx>
          <w:tblCellMar>
            <w:top w:w="0" w:type="dxa"/>
            <w:bottom w:w="0" w:type="dxa"/>
          </w:tblCellMar>
        </w:tblPrEx>
        <w:tc>
          <w:tcPr>
            <w:tcW w:w="2024" w:type="dxa"/>
          </w:tcPr>
          <w:p w:rsidR="0008660F" w:rsidRDefault="0008660F" w:rsidP="00D21860">
            <w:pPr>
              <w:jc w:val="left"/>
            </w:pPr>
            <w:r>
              <w:t>pszRefNo</w:t>
            </w:r>
          </w:p>
        </w:tc>
        <w:tc>
          <w:tcPr>
            <w:tcW w:w="6074" w:type="dxa"/>
          </w:tcPr>
          <w:p w:rsidR="0008660F" w:rsidRDefault="0008660F" w:rsidP="00D21860">
            <w:pPr>
              <w:jc w:val="left"/>
              <w:rPr>
                <w:rFonts w:hint="eastAsia"/>
              </w:rPr>
            </w:pPr>
            <w:r>
              <w:rPr>
                <w:rFonts w:hint="eastAsia"/>
              </w:rPr>
              <w:t>输入，要处理定单的银行流水号。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2"/>
              </w:numPr>
              <w:jc w:val="left"/>
              <w:rPr>
                <w:rFonts w:hint="eastAsia"/>
              </w:rPr>
            </w:pPr>
            <w:r>
              <w:rPr>
                <w:rFonts w:hint="eastAsia"/>
              </w:rPr>
              <w:t>通过查询未结帐定单的接口获得</w:t>
            </w:r>
          </w:p>
          <w:p w:rsidR="0008660F" w:rsidRDefault="0008660F" w:rsidP="00D21860">
            <w:pPr>
              <w:numPr>
                <w:ilvl w:val="0"/>
                <w:numId w:val="12"/>
              </w:numPr>
              <w:jc w:val="left"/>
              <w:rPr>
                <w:rFonts w:hint="eastAsia"/>
              </w:rPr>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ind w:leftChars="1621" w:left="3404" w:firstLine="425"/>
        <w:jc w:val="left"/>
        <w:rPr>
          <w:rFonts w:hint="eastAsia"/>
        </w:rPr>
      </w:pPr>
    </w:p>
    <w:p w:rsidR="0008660F" w:rsidRDefault="0008660F" w:rsidP="0008660F">
      <w:pPr>
        <w:ind w:firstLine="420"/>
        <w:rPr>
          <w:rFonts w:hint="eastAsia"/>
        </w:rPr>
      </w:pPr>
      <w:r>
        <w:rPr>
          <w:rFonts w:hint="eastAsia"/>
        </w:rPr>
        <w:t>（</w:t>
      </w:r>
      <w:r>
        <w:rPr>
          <w:rFonts w:hint="eastAsia"/>
        </w:rPr>
        <w:t>7</w:t>
      </w:r>
      <w:r>
        <w:rPr>
          <w:rFonts w:hint="eastAsia"/>
        </w:rPr>
        <w:t>）取得错误信息</w:t>
      </w:r>
    </w:p>
    <w:p w:rsidR="0008660F" w:rsidRDefault="0008660F" w:rsidP="0008660F">
      <w:pPr>
        <w:ind w:firstLine="425"/>
        <w:jc w:val="left"/>
        <w:rPr>
          <w:rFonts w:hint="eastAsia"/>
        </w:rPr>
      </w:pPr>
      <w:r>
        <w:rPr>
          <w:rFonts w:hint="eastAsia"/>
        </w:rPr>
        <w:t>ex</w:t>
      </w:r>
      <w:r>
        <w:t>GetLastErr(</w:t>
      </w:r>
      <w:r>
        <w:rPr>
          <w:rFonts w:hint="eastAsia"/>
        </w:rPr>
        <w:t>Integer</w:t>
      </w:r>
      <w:r>
        <w:t xml:space="preserve"> isNo) as String</w:t>
      </w:r>
    </w:p>
    <w:p w:rsidR="0008660F" w:rsidRDefault="0008660F" w:rsidP="0008660F">
      <w:pPr>
        <w:ind w:leftChars="202" w:left="424"/>
        <w:jc w:val="left"/>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IsNo</w:t>
            </w:r>
          </w:p>
        </w:tc>
        <w:tc>
          <w:tcPr>
            <w:tcW w:w="6074" w:type="dxa"/>
          </w:tcPr>
          <w:p w:rsidR="0008660F" w:rsidRDefault="0008660F" w:rsidP="00D21860">
            <w:pPr>
              <w:jc w:val="left"/>
              <w:rPr>
                <w:rFonts w:hint="eastAsia"/>
              </w:rPr>
            </w:pPr>
            <w:r>
              <w:rPr>
                <w:rFonts w:hint="eastAsia"/>
              </w:rPr>
              <w:t>输入，最近一次开发包调用的返回值</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错误的详细信息</w:t>
            </w:r>
          </w:p>
        </w:tc>
      </w:tr>
    </w:tbl>
    <w:p w:rsidR="0008660F" w:rsidRDefault="0008660F" w:rsidP="0008660F">
      <w:pPr>
        <w:ind w:firstLine="425"/>
        <w:jc w:val="left"/>
        <w:rPr>
          <w:rFonts w:hint="eastAsia"/>
        </w:rPr>
      </w:pPr>
      <w:r>
        <w:rPr>
          <w:rFonts w:hint="eastAsia"/>
        </w:rPr>
        <w:t>取得最近发生的错误信息。</w:t>
      </w:r>
    </w:p>
    <w:p w:rsidR="0008660F" w:rsidRDefault="0008660F" w:rsidP="0008660F">
      <w:pPr>
        <w:ind w:firstLine="425"/>
        <w:jc w:val="left"/>
        <w:rPr>
          <w:rFonts w:hint="eastAsia"/>
        </w:rPr>
      </w:pPr>
      <w:r>
        <w:rPr>
          <w:rFonts w:hint="eastAsia"/>
        </w:rPr>
        <w:t>每一个不成功的操作后都应调用该函数及时发现错误原因。</w:t>
      </w:r>
    </w:p>
    <w:p w:rsidR="0008660F" w:rsidRDefault="0008660F" w:rsidP="0008660F">
      <w:pPr>
        <w:ind w:firstLine="425"/>
        <w:jc w:val="left"/>
        <w:rPr>
          <w:rFonts w:hint="eastAsia"/>
        </w:rPr>
      </w:pPr>
    </w:p>
    <w:p w:rsidR="0008660F" w:rsidRDefault="0008660F" w:rsidP="0008660F">
      <w:pPr>
        <w:ind w:firstLine="420"/>
        <w:rPr>
          <w:rFonts w:hint="eastAsia"/>
        </w:rPr>
      </w:pPr>
      <w:r>
        <w:rPr>
          <w:rFonts w:hint="eastAsia"/>
        </w:rPr>
        <w:t>（</w:t>
      </w:r>
      <w:r>
        <w:rPr>
          <w:rFonts w:hint="eastAsia"/>
        </w:rPr>
        <w:t>8</w:t>
      </w:r>
      <w:r>
        <w:rPr>
          <w:rFonts w:hint="eastAsia"/>
        </w:rPr>
        <w:t>）设置分页查询的位置为第一页</w:t>
      </w:r>
    </w:p>
    <w:p w:rsidR="0008660F" w:rsidRDefault="0008660F" w:rsidP="0008660F">
      <w:pPr>
        <w:ind w:leftChars="200" w:left="420"/>
        <w:rPr>
          <w:rFonts w:hint="eastAsia"/>
        </w:rPr>
      </w:pPr>
      <w:r>
        <w:rPr>
          <w:rFonts w:hint="eastAsia"/>
        </w:rPr>
        <w:t>void PageReset()</w:t>
      </w:r>
    </w:p>
    <w:p w:rsidR="0008660F" w:rsidRDefault="0008660F" w:rsidP="0008660F">
      <w:pPr>
        <w:ind w:leftChars="200" w:left="420"/>
        <w:rPr>
          <w:rFonts w:hint="eastAsia"/>
        </w:rPr>
      </w:pPr>
      <w:r>
        <w:rPr>
          <w:rFonts w:hint="eastAsia"/>
        </w:rPr>
        <w:t>说明：在每次分页查询之前必须调用一次。查询中途如果需要重头查起，也是通过调用</w:t>
      </w:r>
      <w:r>
        <w:rPr>
          <w:rFonts w:hint="eastAsia"/>
        </w:rPr>
        <w:t>PageReset</w:t>
      </w:r>
      <w:r>
        <w:rPr>
          <w:rFonts w:hint="eastAsia"/>
        </w:rPr>
        <w:t>来实现。</w:t>
      </w:r>
    </w:p>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9</w:t>
      </w:r>
      <w:r>
        <w:rPr>
          <w:rFonts w:hint="eastAsia"/>
        </w:rPr>
        <w:t>）判断是否还有更多的数据</w:t>
      </w:r>
    </w:p>
    <w:p w:rsidR="0008660F" w:rsidRDefault="0008660F" w:rsidP="0008660F">
      <w:pPr>
        <w:ind w:firstLine="425"/>
        <w:jc w:val="left"/>
        <w:rPr>
          <w:rFonts w:hint="eastAsia"/>
        </w:rPr>
      </w:pPr>
      <w:r>
        <w:rPr>
          <w:rFonts w:hint="eastAsia"/>
        </w:rPr>
        <w:lastRenderedPageBreak/>
        <w:t>exHasNextPage as Integer</w:t>
      </w:r>
    </w:p>
    <w:p w:rsidR="0008660F" w:rsidRDefault="0008660F" w:rsidP="0008660F">
      <w:pPr>
        <w:ind w:leftChars="200" w:left="420"/>
        <w:rPr>
          <w:rFonts w:hint="eastAsia"/>
        </w:rPr>
      </w:pPr>
      <w:r>
        <w:rPr>
          <w:rFonts w:hint="eastAsia"/>
        </w:rPr>
        <w:t>功能：在分页查询中，用来判断是否已经查询完了所有数据。</w:t>
      </w:r>
    </w:p>
    <w:p w:rsidR="0008660F" w:rsidRDefault="0008660F" w:rsidP="0008660F">
      <w:pPr>
        <w:ind w:leftChars="200" w:left="420"/>
        <w:rPr>
          <w:rFonts w:hint="eastAsia"/>
        </w:rPr>
      </w:pPr>
      <w:r>
        <w:rPr>
          <w:rFonts w:hint="eastAsia"/>
        </w:rPr>
        <w:t>说明：在调用</w:t>
      </w:r>
      <w:r>
        <w:rPr>
          <w:rFonts w:hint="eastAsia"/>
        </w:rPr>
        <w:t>PageReset</w:t>
      </w:r>
      <w:r>
        <w:rPr>
          <w:rFonts w:hint="eastAsia"/>
        </w:rPr>
        <w:t>后，返回</w:t>
      </w:r>
      <w:r>
        <w:rPr>
          <w:rFonts w:hint="eastAsia"/>
        </w:rPr>
        <w:t>0</w:t>
      </w:r>
      <w:r>
        <w:rPr>
          <w:rFonts w:hint="eastAsia"/>
        </w:rPr>
        <w:t>；在调用了分页查询后，如果还有更多的数据，则返回</w:t>
      </w:r>
      <w:r>
        <w:rPr>
          <w:rFonts w:hint="eastAsia"/>
        </w:rPr>
        <w:t>1</w:t>
      </w:r>
      <w:r>
        <w:rPr>
          <w:rFonts w:hint="eastAsia"/>
        </w:rPr>
        <w:t>，否则返回</w:t>
      </w:r>
      <w:r>
        <w:rPr>
          <w:rFonts w:hint="eastAsia"/>
        </w:rPr>
        <w:t>0</w:t>
      </w:r>
      <w:r>
        <w:rPr>
          <w:rFonts w:hint="eastAsia"/>
        </w:rPr>
        <w:t>。</w:t>
      </w:r>
    </w:p>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10</w:t>
      </w:r>
      <w:r>
        <w:rPr>
          <w:rFonts w:hint="eastAsia"/>
        </w:rPr>
        <w:t>）分页查询未结帐定单</w:t>
      </w:r>
    </w:p>
    <w:p w:rsidR="0008660F" w:rsidRDefault="0008660F" w:rsidP="0008660F">
      <w:pPr>
        <w:ind w:firstLine="425"/>
        <w:jc w:val="left"/>
        <w:rPr>
          <w:rFonts w:hint="eastAsia"/>
        </w:rPr>
      </w:pPr>
      <w:r>
        <w:rPr>
          <w:rFonts w:hint="eastAsia"/>
        </w:rPr>
        <w:t>exQueryUnsettledOrderByPage(int count, result as Variant) as Integer</w:t>
      </w:r>
    </w:p>
    <w:p w:rsidR="0008660F" w:rsidRDefault="0008660F" w:rsidP="0008660F">
      <w:pPr>
        <w:ind w:leftChars="200" w:left="420"/>
        <w:rPr>
          <w:rFonts w:hint="eastAsia"/>
        </w:rPr>
      </w:pPr>
      <w:r>
        <w:rPr>
          <w:rFonts w:hint="eastAsia"/>
        </w:rPr>
        <w:t>参数说明：</w:t>
      </w:r>
    </w:p>
    <w:tbl>
      <w:tblPr>
        <w:tblW w:w="9224"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8471"/>
      </w:tblGrid>
      <w:tr w:rsidR="0008660F" w:rsidTr="00D21860">
        <w:tblPrEx>
          <w:tblCellMar>
            <w:top w:w="0" w:type="dxa"/>
            <w:bottom w:w="0" w:type="dxa"/>
          </w:tblCellMar>
        </w:tblPrEx>
        <w:tc>
          <w:tcPr>
            <w:tcW w:w="753" w:type="dxa"/>
          </w:tcPr>
          <w:p w:rsidR="0008660F" w:rsidRDefault="0008660F" w:rsidP="00D21860">
            <w:pPr>
              <w:jc w:val="left"/>
            </w:pPr>
            <w:r>
              <w:rPr>
                <w:rFonts w:hint="eastAsia"/>
              </w:rPr>
              <w:t>Count</w:t>
            </w:r>
          </w:p>
        </w:tc>
        <w:tc>
          <w:tcPr>
            <w:tcW w:w="8471" w:type="dxa"/>
          </w:tcPr>
          <w:p w:rsidR="0008660F" w:rsidRDefault="0008660F" w:rsidP="00D21860">
            <w:pPr>
              <w:jc w:val="left"/>
              <w:rPr>
                <w:rFonts w:hint="eastAsia"/>
              </w:rPr>
            </w:pPr>
            <w:r>
              <w:rPr>
                <w:rFonts w:hint="eastAsia"/>
              </w:rPr>
              <w:t>本次查询所返回定单数目。当未结帐定单数目少于给定数目时，返回全部未结帐定单。如果未结帐定单数目比给定数目多，则返回给定数目的定单。下一次调用本函数则从本次的最后一条定单的下一条开始返回。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753" w:type="dxa"/>
          </w:tcPr>
          <w:p w:rsidR="0008660F" w:rsidRDefault="0008660F" w:rsidP="00D21860">
            <w:pPr>
              <w:jc w:val="left"/>
            </w:pPr>
            <w:r>
              <w:rPr>
                <w:rFonts w:hint="eastAsia"/>
              </w:rPr>
              <w:t>Result</w:t>
            </w:r>
          </w:p>
        </w:tc>
        <w:tc>
          <w:tcPr>
            <w:tcW w:w="8471" w:type="dxa"/>
          </w:tcPr>
          <w:p w:rsidR="0008660F" w:rsidRDefault="0008660F" w:rsidP="00D21860">
            <w:pPr>
              <w:rPr>
                <w:rFonts w:hint="eastAsia"/>
              </w:rPr>
            </w:pPr>
            <w:r>
              <w:rPr>
                <w:rFonts w:hint="eastAsia"/>
              </w:rPr>
              <w:t>返回的查询结果。格式为：</w:t>
            </w:r>
          </w:p>
          <w:p w:rsidR="0008660F" w:rsidRDefault="0008660F" w:rsidP="00D21860">
            <w:pPr>
              <w:ind w:leftChars="200" w:left="420" w:firstLine="425"/>
              <w:jc w:val="left"/>
            </w:pPr>
            <w:r>
              <w:tab/>
            </w:r>
            <w:r>
              <w:tab/>
            </w:r>
            <w:r>
              <w:rPr>
                <w:rFonts w:hint="eastAsia"/>
              </w:rPr>
              <w:t>交易日期</w:t>
            </w:r>
            <w:r>
              <w:t>------</w:t>
            </w:r>
            <w:r>
              <w:rPr>
                <w:rFonts w:hint="eastAsia"/>
              </w:rPr>
              <w:t>--</w:t>
            </w:r>
            <w:r>
              <w:t>-----</w:t>
            </w:r>
            <w:r>
              <w:rPr>
                <w:rFonts w:hint="eastAsia"/>
              </w:rPr>
              <w:t>-</w:t>
            </w:r>
            <w:r>
              <w:t>"yyyymmdd"</w:t>
            </w:r>
          </w:p>
          <w:p w:rsidR="0008660F" w:rsidRDefault="0008660F" w:rsidP="00D21860">
            <w:pPr>
              <w:ind w:leftChars="200" w:left="420" w:firstLine="425"/>
              <w:jc w:val="left"/>
            </w:pPr>
            <w:r>
              <w:tab/>
            </w:r>
            <w:r>
              <w:tab/>
            </w:r>
            <w:r>
              <w:rPr>
                <w:rFonts w:hint="eastAsia"/>
              </w:rPr>
              <w:t>金额</w:t>
            </w:r>
            <w:r>
              <w:t>--------------------"*****.**"</w:t>
            </w:r>
          </w:p>
          <w:p w:rsidR="0008660F" w:rsidRDefault="0008660F" w:rsidP="00D21860">
            <w:pPr>
              <w:ind w:leftChars="200" w:left="420" w:firstLine="425"/>
              <w:jc w:val="left"/>
            </w:pPr>
            <w:r>
              <w:tab/>
            </w:r>
            <w:r>
              <w:tab/>
            </w:r>
            <w:r>
              <w:rPr>
                <w:rFonts w:hint="eastAsia"/>
              </w:rPr>
              <w:t>定单号</w:t>
            </w:r>
            <w:r>
              <w:t>.---------------</w:t>
            </w:r>
            <w:r>
              <w:rPr>
                <w:rFonts w:hint="eastAsia"/>
              </w:rPr>
              <w:t>--</w:t>
            </w:r>
            <w:r>
              <w:t xml:space="preserve"> 6</w:t>
            </w:r>
            <w:r>
              <w:rPr>
                <w:rFonts w:hint="eastAsia"/>
              </w:rPr>
              <w:t>或</w:t>
            </w:r>
            <w:r>
              <w:rPr>
                <w:rFonts w:hint="eastAsia"/>
              </w:rPr>
              <w:t>10</w:t>
            </w:r>
            <w:r>
              <w:rPr>
                <w:rFonts w:hint="eastAsia"/>
              </w:rPr>
              <w:t>个字符</w:t>
            </w:r>
          </w:p>
          <w:p w:rsidR="0008660F" w:rsidRDefault="0008660F" w:rsidP="00D21860">
            <w:pPr>
              <w:ind w:leftChars="200" w:left="420" w:firstLine="425"/>
              <w:jc w:val="left"/>
              <w:rPr>
                <w:ins w:id="11" w:author="孔恒" w:date="2003-10-28T08:42:00Z"/>
                <w:rFonts w:hint="eastAsia"/>
              </w:rPr>
            </w:pPr>
            <w:r>
              <w:tab/>
            </w:r>
            <w:r>
              <w:tab/>
            </w:r>
            <w:r>
              <w:rPr>
                <w:rFonts w:hint="eastAsia"/>
              </w:rPr>
              <w:t>流水号</w:t>
            </w:r>
            <w:r>
              <w:t>-----------</w:t>
            </w:r>
            <w:r>
              <w:rPr>
                <w:rFonts w:hint="eastAsia"/>
              </w:rPr>
              <w:t>-----</w:t>
            </w:r>
            <w:r>
              <w:t>--20 characters</w:t>
            </w:r>
          </w:p>
          <w:p w:rsidR="0008660F" w:rsidRDefault="0008660F" w:rsidP="00D21860">
            <w:pPr>
              <w:ind w:leftChars="200" w:left="420" w:firstLine="425"/>
              <w:jc w:val="left"/>
            </w:pPr>
            <w:r>
              <w:rPr>
                <w:rFonts w:hint="eastAsia"/>
              </w:rPr>
              <w:t>每一部分由字符</w:t>
            </w:r>
            <w:r>
              <w:t>'\n'</w:t>
            </w:r>
            <w:r>
              <w:rPr>
                <w:rFonts w:hint="eastAsia"/>
              </w:rPr>
              <w:t>分隔。</w:t>
            </w:r>
          </w:p>
          <w:p w:rsidR="0008660F" w:rsidRDefault="0008660F" w:rsidP="00D21860">
            <w:pPr>
              <w:ind w:leftChars="202" w:left="424"/>
              <w:jc w:val="left"/>
            </w:pPr>
            <w:r>
              <w:rPr>
                <w:rFonts w:hint="eastAsia"/>
              </w:rPr>
              <w:t>例如：</w:t>
            </w:r>
            <w:r>
              <w:t>"19980820\n1200.00\n100201\n98082000010700030001</w:t>
            </w:r>
            <w:r>
              <w:rPr>
                <w:rFonts w:hint="eastAsia"/>
              </w:rPr>
              <w:t>\n</w:t>
            </w:r>
            <w:r>
              <w:t>19980830\n200.00\n100201\n98083000010700030009</w:t>
            </w:r>
            <w:r>
              <w:rPr>
                <w:rFonts w:hint="eastAsia"/>
              </w:rPr>
              <w:t>\n</w:t>
            </w:r>
            <w:r>
              <w:t>".</w:t>
            </w:r>
          </w:p>
          <w:p w:rsidR="0008660F" w:rsidRDefault="0008660F" w:rsidP="00D21860">
            <w:pPr>
              <w:ind w:leftChars="200" w:left="420" w:firstLine="425"/>
              <w:jc w:val="left"/>
              <w:rPr>
                <w:rFonts w:hint="eastAsia"/>
              </w:rPr>
            </w:pPr>
            <w:r>
              <w:rPr>
                <w:rFonts w:hint="eastAsia"/>
              </w:rPr>
              <w:t>以上字符串包括两个定单信息。</w:t>
            </w:r>
          </w:p>
        </w:tc>
      </w:tr>
      <w:tr w:rsidR="0008660F" w:rsidTr="00D21860">
        <w:tblPrEx>
          <w:tblCellMar>
            <w:top w:w="0" w:type="dxa"/>
            <w:bottom w:w="0" w:type="dxa"/>
          </w:tblCellMar>
        </w:tblPrEx>
        <w:tc>
          <w:tcPr>
            <w:tcW w:w="753" w:type="dxa"/>
          </w:tcPr>
          <w:p w:rsidR="0008660F" w:rsidRDefault="0008660F" w:rsidP="00D21860">
            <w:pPr>
              <w:jc w:val="left"/>
              <w:rPr>
                <w:rFonts w:hint="eastAsia"/>
              </w:rPr>
            </w:pPr>
            <w:r>
              <w:rPr>
                <w:rFonts w:hint="eastAsia"/>
              </w:rPr>
              <w:t>返回值</w:t>
            </w:r>
          </w:p>
        </w:tc>
        <w:tc>
          <w:tcPr>
            <w:tcW w:w="8471"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11</w:t>
      </w:r>
      <w:r>
        <w:rPr>
          <w:rFonts w:hint="eastAsia"/>
        </w:rPr>
        <w:t>）分页查询已结帐定单，按交易日查询</w:t>
      </w:r>
    </w:p>
    <w:p w:rsidR="0008660F" w:rsidRDefault="0008660F" w:rsidP="0008660F">
      <w:pPr>
        <w:ind w:firstLine="425"/>
        <w:jc w:val="left"/>
        <w:rPr>
          <w:rFonts w:hint="eastAsia"/>
        </w:rPr>
      </w:pPr>
      <w:r>
        <w:rPr>
          <w:rFonts w:hint="eastAsia"/>
        </w:rPr>
        <w:t>exQuerySettledOrderByPage(StartDate as String, EndDate as String,int count, result as Variant) as Integer</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StartDate</w:t>
            </w:r>
          </w:p>
        </w:tc>
        <w:tc>
          <w:tcPr>
            <w:tcW w:w="6074" w:type="dxa"/>
          </w:tcPr>
          <w:p w:rsidR="0008660F" w:rsidRDefault="0008660F" w:rsidP="00D21860">
            <w:pPr>
              <w:jc w:val="left"/>
              <w:rPr>
                <w:rFonts w:hint="eastAsia"/>
              </w:rPr>
            </w:pPr>
            <w:r>
              <w:rPr>
                <w:rFonts w:hint="eastAsia"/>
              </w:rPr>
              <w:t>查询的起点日期，</w:t>
            </w:r>
            <w:r>
              <w:rPr>
                <w:rFonts w:hint="eastAsia"/>
              </w:rPr>
              <w:t>8</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EndDate</w:t>
            </w:r>
          </w:p>
        </w:tc>
        <w:tc>
          <w:tcPr>
            <w:tcW w:w="6074" w:type="dxa"/>
          </w:tcPr>
          <w:p w:rsidR="0008660F" w:rsidRDefault="0008660F" w:rsidP="00D21860">
            <w:pPr>
              <w:jc w:val="left"/>
              <w:rPr>
                <w:rFonts w:hint="eastAsia"/>
              </w:rPr>
            </w:pPr>
            <w:r>
              <w:rPr>
                <w:rFonts w:hint="eastAsia"/>
              </w:rPr>
              <w:t>查询的终点日期，</w:t>
            </w:r>
            <w:r>
              <w:rPr>
                <w:rFonts w:hint="eastAsia"/>
              </w:rPr>
              <w:t>8</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本次查询所返回定单数目。当未结帐定单数目少于给定数目时，返回全部未结帐定单。如果未结帐定单数目比给定数目多，则返回给定数目的定单。下一次调用本函数则从本次的最后一条定单的下一条开始返回。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jc w:val="left"/>
              <w:rPr>
                <w:rFonts w:hint="eastAsia"/>
              </w:rPr>
            </w:pPr>
            <w:r>
              <w:rPr>
                <w:rFonts w:hint="eastAsia"/>
              </w:rPr>
              <w:t>返回的查询结果。格式为：</w:t>
            </w:r>
          </w:p>
          <w:p w:rsidR="0008660F" w:rsidRDefault="0008660F" w:rsidP="00D21860">
            <w:pPr>
              <w:ind w:leftChars="200" w:left="420" w:firstLine="425"/>
              <w:jc w:val="left"/>
              <w:rPr>
                <w:rFonts w:hint="eastAsia"/>
              </w:rPr>
            </w:pPr>
            <w:r>
              <w:tab/>
            </w:r>
            <w:r>
              <w:tab/>
            </w:r>
            <w:r>
              <w:rPr>
                <w:rFonts w:hint="eastAsia"/>
              </w:rPr>
              <w:t>交易日期</w:t>
            </w:r>
            <w:r>
              <w:t>------</w:t>
            </w:r>
            <w:r>
              <w:rPr>
                <w:rFonts w:hint="eastAsia"/>
              </w:rPr>
              <w:t>--</w:t>
            </w:r>
            <w:r>
              <w:t>-----</w:t>
            </w:r>
            <w:r>
              <w:rPr>
                <w:rFonts w:hint="eastAsia"/>
              </w:rPr>
              <w:t>-</w:t>
            </w:r>
            <w:r>
              <w:t>"yyyymmdd"</w:t>
            </w:r>
          </w:p>
          <w:p w:rsidR="0008660F" w:rsidRDefault="0008660F" w:rsidP="00D21860">
            <w:pPr>
              <w:ind w:leftChars="200" w:left="420" w:firstLine="425"/>
              <w:jc w:val="left"/>
              <w:rPr>
                <w:rFonts w:hint="eastAsia"/>
              </w:rPr>
            </w:pPr>
            <w:r>
              <w:rPr>
                <w:rFonts w:hint="eastAsia"/>
              </w:rPr>
              <w:tab/>
            </w:r>
            <w:r>
              <w:rPr>
                <w:rFonts w:hint="eastAsia"/>
              </w:rPr>
              <w:tab/>
            </w:r>
            <w:r>
              <w:rPr>
                <w:rFonts w:hint="eastAsia"/>
              </w:rPr>
              <w:t>处理日期</w:t>
            </w:r>
            <w:r>
              <w:t>------</w:t>
            </w:r>
            <w:r>
              <w:rPr>
                <w:rFonts w:hint="eastAsia"/>
              </w:rPr>
              <w:t>--</w:t>
            </w:r>
            <w:r>
              <w:t>-----</w:t>
            </w:r>
            <w:r>
              <w:rPr>
                <w:rFonts w:hint="eastAsia"/>
              </w:rPr>
              <w:t>-</w:t>
            </w:r>
            <w:r>
              <w:t>"yyyymmdd"</w:t>
            </w:r>
          </w:p>
          <w:p w:rsidR="0008660F" w:rsidRDefault="0008660F" w:rsidP="00D21860">
            <w:pPr>
              <w:ind w:leftChars="200" w:left="420" w:firstLine="425"/>
              <w:jc w:val="left"/>
            </w:pPr>
            <w:r>
              <w:tab/>
            </w:r>
            <w:r>
              <w:tab/>
            </w:r>
            <w:r>
              <w:rPr>
                <w:rFonts w:hint="eastAsia"/>
              </w:rPr>
              <w:t>金额</w:t>
            </w:r>
            <w:r>
              <w:t>--------------------"*****.**"</w:t>
            </w:r>
          </w:p>
          <w:p w:rsidR="0008660F" w:rsidRDefault="0008660F" w:rsidP="00D21860">
            <w:pPr>
              <w:ind w:leftChars="200" w:left="420" w:firstLine="425"/>
              <w:jc w:val="left"/>
            </w:pPr>
            <w:r>
              <w:tab/>
            </w:r>
            <w:r>
              <w:tab/>
            </w:r>
            <w:r>
              <w:rPr>
                <w:rFonts w:hint="eastAsia"/>
              </w:rPr>
              <w:t>定单号</w:t>
            </w:r>
            <w:r>
              <w:t>.---------------</w:t>
            </w:r>
            <w:r>
              <w:rPr>
                <w:rFonts w:hint="eastAsia"/>
              </w:rPr>
              <w:t>--</w:t>
            </w:r>
            <w:r>
              <w:t xml:space="preserve"> 6</w:t>
            </w:r>
            <w:r>
              <w:rPr>
                <w:rFonts w:hint="eastAsia"/>
              </w:rPr>
              <w:t>或</w:t>
            </w:r>
            <w:r>
              <w:rPr>
                <w:rFonts w:hint="eastAsia"/>
              </w:rPr>
              <w:t>10</w:t>
            </w:r>
            <w:r>
              <w:rPr>
                <w:rFonts w:hint="eastAsia"/>
              </w:rPr>
              <w:t>个字符</w:t>
            </w:r>
          </w:p>
          <w:p w:rsidR="0008660F" w:rsidRDefault="0008660F" w:rsidP="00D21860">
            <w:pPr>
              <w:ind w:leftChars="200" w:left="420" w:firstLine="425"/>
              <w:jc w:val="left"/>
              <w:rPr>
                <w:rFonts w:hint="eastAsia"/>
              </w:rPr>
            </w:pPr>
            <w:r>
              <w:tab/>
            </w:r>
            <w:r>
              <w:tab/>
            </w:r>
            <w:r>
              <w:rPr>
                <w:rFonts w:hint="eastAsia"/>
              </w:rPr>
              <w:t>定单状态</w:t>
            </w:r>
            <w:r>
              <w:t>--------</w:t>
            </w:r>
            <w:r>
              <w:rPr>
                <w:rFonts w:hint="eastAsia"/>
              </w:rPr>
              <w:t>-----</w:t>
            </w:r>
            <w:r>
              <w:t>--1 characters</w:t>
            </w:r>
          </w:p>
          <w:p w:rsidR="0008660F" w:rsidRDefault="0008660F" w:rsidP="00D21860">
            <w:pPr>
              <w:ind w:leftChars="200" w:left="420" w:firstLine="425"/>
              <w:jc w:val="left"/>
              <w:rPr>
                <w:rFonts w:hint="eastAsia"/>
              </w:rPr>
            </w:pPr>
            <w:r>
              <w:rPr>
                <w:rFonts w:hint="eastAsia"/>
              </w:rPr>
              <w:tab/>
            </w:r>
            <w:r>
              <w:rPr>
                <w:rFonts w:hint="eastAsia"/>
              </w:rPr>
              <w:tab/>
            </w:r>
            <w:r>
              <w:rPr>
                <w:rFonts w:hint="eastAsia"/>
              </w:rPr>
              <w:t>卡类型</w:t>
            </w:r>
            <w:r>
              <w:t>------------------2</w:t>
            </w:r>
            <w:r>
              <w:rPr>
                <w:rFonts w:hint="eastAsia"/>
              </w:rPr>
              <w:t>字符</w:t>
            </w:r>
          </w:p>
          <w:p w:rsidR="0008660F" w:rsidRDefault="0008660F" w:rsidP="00D21860">
            <w:pPr>
              <w:ind w:leftChars="200" w:left="420" w:firstLine="425"/>
              <w:jc w:val="left"/>
            </w:pPr>
            <w:r>
              <w:rPr>
                <w:rFonts w:hint="eastAsia"/>
              </w:rPr>
              <w:tab/>
            </w:r>
            <w:r>
              <w:rPr>
                <w:rFonts w:hint="eastAsia"/>
              </w:rPr>
              <w:tab/>
            </w:r>
            <w:r>
              <w:rPr>
                <w:rFonts w:hint="eastAsia"/>
              </w:rPr>
              <w:t>手续费</w:t>
            </w:r>
            <w:r>
              <w:t>------------------“***.***”</w:t>
            </w:r>
          </w:p>
          <w:p w:rsidR="0008660F" w:rsidRDefault="0008660F" w:rsidP="00D21860">
            <w:pPr>
              <w:ind w:leftChars="200" w:left="420" w:firstLine="425"/>
              <w:jc w:val="left"/>
            </w:pPr>
            <w:r>
              <w:tab/>
            </w:r>
            <w:r>
              <w:tab/>
            </w:r>
            <w:r>
              <w:rPr>
                <w:rFonts w:hint="eastAsia"/>
              </w:rPr>
              <w:t>银行受理日期</w:t>
            </w:r>
            <w:r>
              <w:t>--------“yyyymmdd”</w:t>
            </w:r>
          </w:p>
          <w:p w:rsidR="0008660F" w:rsidRDefault="0008660F" w:rsidP="00D21860">
            <w:pPr>
              <w:ind w:leftChars="200" w:left="420" w:firstLine="425"/>
              <w:jc w:val="left"/>
            </w:pPr>
            <w:r>
              <w:tab/>
            </w:r>
            <w:r>
              <w:tab/>
            </w:r>
            <w:r>
              <w:rPr>
                <w:rFonts w:hint="eastAsia"/>
              </w:rPr>
              <w:t>银行受理时间</w:t>
            </w:r>
            <w:r>
              <w:t>--------“hhmmss”</w:t>
            </w:r>
          </w:p>
          <w:p w:rsidR="0008660F" w:rsidRPr="00F8425A" w:rsidRDefault="0008660F" w:rsidP="00D21860">
            <w:pPr>
              <w:ind w:leftChars="200" w:left="420" w:firstLine="425"/>
              <w:jc w:val="left"/>
            </w:pPr>
          </w:p>
          <w:p w:rsidR="0008660F" w:rsidRDefault="0008660F" w:rsidP="00D21860">
            <w:pPr>
              <w:ind w:leftChars="200" w:left="420" w:firstLine="425"/>
              <w:jc w:val="left"/>
              <w:rPr>
                <w:rFonts w:hint="eastAsia"/>
              </w:rPr>
            </w:pPr>
            <w:r>
              <w:rPr>
                <w:rFonts w:hint="eastAsia"/>
              </w:rPr>
              <w:t>每一部分由字符</w:t>
            </w:r>
            <w:r>
              <w:t>'\n'</w:t>
            </w:r>
            <w:r>
              <w:rPr>
                <w:rFonts w:hint="eastAsia"/>
              </w:rPr>
              <w:t>分隔。其中定单状态</w:t>
            </w:r>
            <w:r>
              <w:rPr>
                <w:rFonts w:hint="eastAsia"/>
              </w:rPr>
              <w:t>=</w:t>
            </w:r>
            <w:r>
              <w:rPr>
                <w:rFonts w:hint="eastAsia"/>
              </w:rPr>
              <w:t>“</w:t>
            </w:r>
            <w:r>
              <w:rPr>
                <w:rFonts w:hint="eastAsia"/>
              </w:rPr>
              <w:t>0</w:t>
            </w:r>
            <w:r>
              <w:rPr>
                <w:rFonts w:hint="eastAsia"/>
              </w:rPr>
              <w:t>”为已结帐，“</w:t>
            </w:r>
            <w:r>
              <w:rPr>
                <w:rFonts w:hint="eastAsia"/>
              </w:rPr>
              <w:t>1</w:t>
            </w:r>
            <w:r>
              <w:rPr>
                <w:rFonts w:hint="eastAsia"/>
              </w:rPr>
              <w:t>”为已撤销，“</w:t>
            </w:r>
            <w:r>
              <w:rPr>
                <w:rFonts w:hint="eastAsia"/>
              </w:rPr>
              <w:t>2</w:t>
            </w:r>
            <w:r>
              <w:rPr>
                <w:rFonts w:hint="eastAsia"/>
              </w:rPr>
              <w:t>”为部分结帐，“</w:t>
            </w:r>
            <w:r>
              <w:rPr>
                <w:rFonts w:hint="eastAsia"/>
              </w:rPr>
              <w:t>3</w:t>
            </w:r>
            <w:r>
              <w:rPr>
                <w:rFonts w:hint="eastAsia"/>
              </w:rPr>
              <w:t>”为退款记录，</w:t>
            </w:r>
            <w:r>
              <w:rPr>
                <w:rFonts w:hint="eastAsia"/>
              </w:rPr>
              <w:t>5-</w:t>
            </w:r>
            <w:r>
              <w:rPr>
                <w:rFonts w:hint="eastAsia"/>
              </w:rPr>
              <w:t>无效状态，</w:t>
            </w:r>
            <w:r>
              <w:rPr>
                <w:rFonts w:hint="eastAsia"/>
              </w:rPr>
              <w:t>6</w:t>
            </w:r>
            <w:r>
              <w:rPr>
                <w:rFonts w:hint="eastAsia"/>
              </w:rPr>
              <w:t>－未知状态。</w:t>
            </w:r>
          </w:p>
          <w:p w:rsidR="0008660F" w:rsidRPr="00A1679F" w:rsidRDefault="0008660F" w:rsidP="00D21860">
            <w:pPr>
              <w:ind w:leftChars="200" w:left="420" w:firstLine="425"/>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p w:rsidR="0008660F" w:rsidRDefault="0008660F" w:rsidP="00D21860">
            <w:pPr>
              <w:ind w:leftChars="200" w:left="420" w:firstLine="425"/>
              <w:jc w:val="left"/>
              <w:rPr>
                <w:rFonts w:hint="eastAsia"/>
              </w:rPr>
            </w:pPr>
            <w:r>
              <w:rPr>
                <w:rFonts w:hint="eastAsia"/>
              </w:rPr>
              <w:t>例如：</w:t>
            </w:r>
            <w:r>
              <w:t>"</w:t>
            </w:r>
            <w:r w:rsidRPr="00F8425A">
              <w:t>20130116\n20130116\n0.01\n0000000029\n0\n02\n0.00\n</w:t>
            </w:r>
          </w:p>
          <w:p w:rsidR="0008660F" w:rsidRDefault="0008660F" w:rsidP="00D21860">
            <w:pPr>
              <w:ind w:leftChars="200" w:left="420" w:firstLine="425"/>
              <w:jc w:val="left"/>
              <w:rPr>
                <w:rFonts w:hint="eastAsia"/>
              </w:rPr>
            </w:pPr>
            <w:r w:rsidRPr="00F8425A">
              <w:t>20130116\n141815\n20130115\n20130115\n0.01\n</w:t>
            </w:r>
          </w:p>
          <w:p w:rsidR="0008660F" w:rsidRDefault="0008660F" w:rsidP="00D21860">
            <w:pPr>
              <w:ind w:leftChars="200" w:left="420" w:firstLine="425"/>
              <w:jc w:val="left"/>
            </w:pPr>
            <w:r w:rsidRPr="00F8425A">
              <w:t xml:space="preserve">9999990001\n0\n02\n0.00\n20130115\n154257\n </w:t>
            </w:r>
            <w:r>
              <w:t>".</w:t>
            </w:r>
          </w:p>
          <w:p w:rsidR="0008660F" w:rsidRDefault="0008660F" w:rsidP="00D21860">
            <w:pPr>
              <w:jc w:val="left"/>
              <w:rPr>
                <w:rFonts w:hint="eastAsia"/>
              </w:rPr>
            </w:pPr>
            <w:r>
              <w:rPr>
                <w:rFonts w:hint="eastAsia"/>
              </w:rPr>
              <w:t>以上字符串包括两个定单信息。</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lastRenderedPageBreak/>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ind w:leftChars="200" w:left="420"/>
        <w:rPr>
          <w:rFonts w:hint="eastAsia"/>
        </w:rPr>
      </w:pPr>
    </w:p>
    <w:p w:rsidR="0008660F" w:rsidRDefault="0008660F" w:rsidP="0008660F">
      <w:pPr>
        <w:ind w:firstLine="420"/>
        <w:rPr>
          <w:rFonts w:hint="eastAsia"/>
        </w:rPr>
      </w:pPr>
      <w:r>
        <w:rPr>
          <w:rFonts w:hint="eastAsia"/>
        </w:rPr>
        <w:t>（</w:t>
      </w:r>
      <w:r>
        <w:rPr>
          <w:rFonts w:hint="eastAsia"/>
        </w:rPr>
        <w:t>12</w:t>
      </w:r>
      <w:r>
        <w:rPr>
          <w:rFonts w:hint="eastAsia"/>
        </w:rPr>
        <w:t>）分页查询已结帐定单，按结帐日查询（入账明细查询）</w:t>
      </w:r>
    </w:p>
    <w:p w:rsidR="0008660F" w:rsidRDefault="0008660F" w:rsidP="0008660F">
      <w:pPr>
        <w:ind w:firstLine="425"/>
        <w:jc w:val="left"/>
        <w:rPr>
          <w:rFonts w:hint="eastAsia"/>
        </w:rPr>
      </w:pPr>
      <w:r>
        <w:rPr>
          <w:rFonts w:hint="eastAsia"/>
        </w:rPr>
        <w:t>exQueryTransactByPage(Date as String,int count, result as Variant) as Integer</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查询的起点日期，</w:t>
            </w:r>
            <w:r>
              <w:rPr>
                <w:rFonts w:hint="eastAsia"/>
              </w:rPr>
              <w:t>8</w:t>
            </w:r>
            <w:r>
              <w:rPr>
                <w:rFonts w:hint="eastAsia"/>
              </w:rPr>
              <w:t>位数字</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本次查询所返回定单数目。当未结帐定单数目少于给定数目时，返回全部未结帐定单。如果未结帐定单数目比给定数目多，则返回给定数目的定单。下一次调用本函数则从本次的最后一条定单的下一条开始返回。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t>交易日期</w:t>
            </w:r>
            <w:r>
              <w:rPr>
                <w:rFonts w:hint="eastAsia"/>
              </w:rPr>
              <w:t>\n</w:t>
            </w:r>
            <w:r>
              <w:rPr>
                <w:rFonts w:hint="eastAsia"/>
              </w:rPr>
              <w:t>处理日期</w:t>
            </w:r>
            <w:r>
              <w:rPr>
                <w:rFonts w:hint="eastAsia"/>
              </w:rPr>
              <w:t>\n</w:t>
            </w:r>
            <w:r>
              <w:rPr>
                <w:rFonts w:hint="eastAsia"/>
              </w:rPr>
              <w:t>金额</w:t>
            </w:r>
            <w:r>
              <w:rPr>
                <w:rFonts w:hint="eastAsia"/>
              </w:rPr>
              <w:t>\n</w:t>
            </w:r>
            <w:r>
              <w:rPr>
                <w:rFonts w:hint="eastAsia"/>
              </w:rPr>
              <w:t>定单号</w:t>
            </w:r>
            <w:r>
              <w:rPr>
                <w:rFonts w:hint="eastAsia"/>
              </w:rPr>
              <w:t>\n</w:t>
            </w:r>
            <w:r>
              <w:rPr>
                <w:rFonts w:hint="eastAsia"/>
              </w:rPr>
              <w:t>订单状态</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商户自定义字段</w:t>
            </w:r>
            <w:r>
              <w:rPr>
                <w:rFonts w:hint="eastAsia"/>
              </w:rPr>
              <w:t>\n</w:t>
            </w:r>
          </w:p>
          <w:p w:rsidR="0008660F" w:rsidRDefault="0008660F" w:rsidP="00D21860">
            <w:pPr>
              <w:jc w:val="left"/>
              <w:rPr>
                <w:rFonts w:hint="eastAsia"/>
              </w:rPr>
            </w:pPr>
            <w:r>
              <w:rPr>
                <w:rFonts w:hint="eastAsia"/>
              </w:rPr>
              <w:t>其中，订单状态有：</w:t>
            </w:r>
          </w:p>
          <w:p w:rsidR="0008660F" w:rsidRDefault="0008660F" w:rsidP="00D21860">
            <w:pPr>
              <w:jc w:val="left"/>
              <w:rPr>
                <w:rFonts w:hint="eastAsia"/>
              </w:rPr>
            </w:pP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ind w:firstLine="425"/>
        <w:rPr>
          <w:rFonts w:hint="eastAsia"/>
          <w:b/>
          <w:bCs/>
        </w:rPr>
      </w:pPr>
    </w:p>
    <w:p w:rsidR="0008660F" w:rsidRDefault="0008660F" w:rsidP="0008660F">
      <w:pPr>
        <w:ind w:firstLine="420"/>
        <w:rPr>
          <w:rFonts w:hint="eastAsia"/>
        </w:rPr>
      </w:pPr>
      <w:r>
        <w:rPr>
          <w:rFonts w:hint="eastAsia"/>
        </w:rPr>
        <w:t>（</w:t>
      </w:r>
      <w:r>
        <w:rPr>
          <w:rFonts w:hint="eastAsia"/>
        </w:rPr>
        <w:t>13</w:t>
      </w:r>
      <w:r>
        <w:rPr>
          <w:rFonts w:hint="eastAsia"/>
        </w:rPr>
        <w:t>）查询单笔定单</w:t>
      </w:r>
    </w:p>
    <w:p w:rsidR="0008660F" w:rsidRDefault="0008660F" w:rsidP="0008660F">
      <w:pPr>
        <w:ind w:firstLine="420"/>
        <w:rPr>
          <w:rFonts w:hint="eastAsia"/>
        </w:rPr>
      </w:pPr>
      <w:r>
        <w:rPr>
          <w:rFonts w:hint="eastAsia"/>
        </w:rPr>
        <w:t>ex</w:t>
      </w:r>
      <w:r>
        <w:t>QuerySingleOrder(Date</w:t>
      </w:r>
      <w:r>
        <w:rPr>
          <w:rFonts w:hint="eastAsia"/>
        </w:rPr>
        <w:t xml:space="preserve"> as String</w:t>
      </w:r>
      <w:r>
        <w:t>, BillNo</w:t>
      </w:r>
      <w:r>
        <w:rPr>
          <w:rFonts w:hint="eastAsia"/>
        </w:rPr>
        <w:t xml:space="preserve"> as String</w:t>
      </w:r>
      <w:r>
        <w:t xml:space="preserve">, </w:t>
      </w:r>
      <w:r>
        <w:rPr>
          <w:rFonts w:hint="eastAsia"/>
        </w:rPr>
        <w:t>result as Variant</w:t>
      </w:r>
      <w:r>
        <w:t>)</w:t>
      </w:r>
      <w:r>
        <w:rPr>
          <w:rFonts w:hint="eastAsia"/>
        </w:rPr>
        <w:t xml:space="preserve"> as Integer</w:t>
      </w:r>
    </w:p>
    <w:p w:rsidR="0008660F" w:rsidRDefault="0008660F" w:rsidP="0008660F">
      <w:pPr>
        <w:ind w:leftChars="200" w:left="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定单交易日期，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BillNo</w:t>
            </w:r>
          </w:p>
        </w:tc>
        <w:tc>
          <w:tcPr>
            <w:tcW w:w="6074" w:type="dxa"/>
          </w:tcPr>
          <w:p w:rsidR="0008660F" w:rsidRDefault="0008660F" w:rsidP="00D21860">
            <w:pPr>
              <w:jc w:val="left"/>
              <w:rPr>
                <w:rFonts w:hint="eastAsia"/>
              </w:rPr>
            </w:pPr>
            <w:r>
              <w:rPr>
                <w:rFonts w:hint="eastAsia"/>
              </w:rPr>
              <w:t>订单号</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t>交易日期</w:t>
            </w:r>
            <w:r>
              <w:rPr>
                <w:rFonts w:hint="eastAsia"/>
              </w:rPr>
              <w:t>\n</w:t>
            </w:r>
            <w:r>
              <w:rPr>
                <w:rFonts w:hint="eastAsia"/>
              </w:rPr>
              <w:t>处理日期</w:t>
            </w:r>
            <w:r>
              <w:rPr>
                <w:rFonts w:hint="eastAsia"/>
              </w:rPr>
              <w:t>\n</w:t>
            </w:r>
            <w:r>
              <w:rPr>
                <w:rFonts w:hint="eastAsia"/>
              </w:rPr>
              <w:t>定单状态</w:t>
            </w:r>
            <w:r>
              <w:rPr>
                <w:rFonts w:hint="eastAsia"/>
              </w:rPr>
              <w:t>\n</w:t>
            </w:r>
            <w:r>
              <w:rPr>
                <w:rFonts w:hint="eastAsia"/>
              </w:rPr>
              <w:t>定单金额</w:t>
            </w:r>
            <w:r>
              <w:rPr>
                <w:rFonts w:hint="eastAsia"/>
              </w:rPr>
              <w:t>\n</w:t>
            </w:r>
            <w:r>
              <w:rPr>
                <w:rFonts w:hint="eastAsia"/>
              </w:rPr>
              <w:t>【结帐金额</w:t>
            </w:r>
            <w:r>
              <w:rPr>
                <w:rFonts w:hint="eastAsia"/>
              </w:rPr>
              <w:t>\n</w:t>
            </w:r>
            <w:r>
              <w:rPr>
                <w:rFonts w:hint="eastAsia"/>
              </w:rPr>
              <w:t>】</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商户自定义参数</w:t>
            </w:r>
            <w:r>
              <w:rPr>
                <w:rFonts w:hint="eastAsia"/>
              </w:rPr>
              <w:t>\n</w:t>
            </w:r>
            <w:r>
              <w:rPr>
                <w:rFonts w:hint="eastAsia"/>
              </w:rPr>
              <w:t>银行受理日期</w:t>
            </w:r>
            <w:r>
              <w:rPr>
                <w:rFonts w:hint="eastAsia"/>
              </w:rPr>
              <w:t>\n</w:t>
            </w:r>
            <w:r>
              <w:rPr>
                <w:rFonts w:hint="eastAsia"/>
              </w:rPr>
              <w:t>银行受理时间</w:t>
            </w:r>
          </w:p>
          <w:p w:rsidR="0008660F" w:rsidRDefault="0008660F" w:rsidP="00D21860">
            <w:pPr>
              <w:jc w:val="left"/>
              <w:rPr>
                <w:rFonts w:hint="eastAsia"/>
              </w:rPr>
            </w:pPr>
            <w:r>
              <w:rPr>
                <w:rFonts w:hint="eastAsia"/>
              </w:rPr>
              <w:t>其中：</w:t>
            </w:r>
          </w:p>
          <w:p w:rsidR="0008660F" w:rsidRDefault="0008660F" w:rsidP="00D21860">
            <w:pPr>
              <w:jc w:val="left"/>
              <w:rPr>
                <w:rFonts w:hint="eastAsia"/>
              </w:rPr>
            </w:pPr>
            <w:r>
              <w:rPr>
                <w:rFonts w:hint="eastAsia"/>
              </w:rPr>
              <w:lastRenderedPageBreak/>
              <w:t>定单状态：</w:t>
            </w: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rPr>
                <w:rFonts w:hint="eastAsia"/>
              </w:rPr>
            </w:pPr>
            <w:r>
              <w:rPr>
                <w:rFonts w:hint="eastAsia"/>
              </w:rPr>
              <w:t>处理金额仅部分结帐定单才有。因此必须根据定单状态判断是否部分结帐。</w:t>
            </w:r>
          </w:p>
          <w:p w:rsidR="0008660F" w:rsidRDefault="0008660F" w:rsidP="00D21860">
            <w:pPr>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lastRenderedPageBreak/>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0"/>
        <w:rPr>
          <w:rFonts w:hint="eastAsia"/>
        </w:rPr>
      </w:pPr>
    </w:p>
    <w:p w:rsidR="0008660F" w:rsidRDefault="0008660F" w:rsidP="0008660F">
      <w:pPr>
        <w:ind w:firstLine="420"/>
        <w:rPr>
          <w:rFonts w:hint="eastAsia"/>
        </w:rPr>
      </w:pPr>
      <w:r>
        <w:rPr>
          <w:rFonts w:hint="eastAsia"/>
        </w:rPr>
        <w:t>（</w:t>
      </w:r>
      <w:r>
        <w:rPr>
          <w:rFonts w:hint="eastAsia"/>
        </w:rPr>
        <w:t>14</w:t>
      </w:r>
      <w:r>
        <w:rPr>
          <w:rFonts w:hint="eastAsia"/>
        </w:rPr>
        <w:t>）分页查询退款记录</w:t>
      </w:r>
    </w:p>
    <w:p w:rsidR="0008660F" w:rsidRDefault="0008660F" w:rsidP="0008660F">
      <w:pPr>
        <w:ind w:firstLine="420"/>
        <w:rPr>
          <w:rFonts w:hint="eastAsia"/>
        </w:rPr>
      </w:pPr>
      <w:r>
        <w:rPr>
          <w:rFonts w:hint="eastAsia"/>
        </w:rPr>
        <w:t>ex</w:t>
      </w:r>
      <w:r>
        <w:t>QueryRefundByPage(BeginDate</w:t>
      </w:r>
      <w:r>
        <w:rPr>
          <w:rFonts w:hint="eastAsia"/>
        </w:rPr>
        <w:t xml:space="preserve"> as String</w:t>
      </w:r>
      <w:r>
        <w:t>,</w:t>
      </w:r>
      <w:r>
        <w:rPr>
          <w:rFonts w:hint="eastAsia"/>
        </w:rPr>
        <w:t xml:space="preserve"> </w:t>
      </w:r>
      <w:r>
        <w:t>EndDate</w:t>
      </w:r>
      <w:r>
        <w:rPr>
          <w:rFonts w:hint="eastAsia"/>
        </w:rPr>
        <w:t xml:space="preserve"> as String</w:t>
      </w:r>
      <w:r>
        <w:t>,count</w:t>
      </w:r>
      <w:r>
        <w:rPr>
          <w:rFonts w:hint="eastAsia"/>
        </w:rPr>
        <w:t xml:space="preserve"> as Integer</w:t>
      </w:r>
      <w:r>
        <w:t>,</w:t>
      </w:r>
      <w:r>
        <w:rPr>
          <w:rFonts w:hint="eastAsia"/>
        </w:rPr>
        <w:t>result as Variant</w:t>
      </w:r>
      <w:r>
        <w:t>)</w:t>
      </w:r>
      <w:r>
        <w:rPr>
          <w:rFonts w:hint="eastAsia"/>
        </w:rPr>
        <w:t xml:space="preserve"> as Integer</w:t>
      </w:r>
    </w:p>
    <w:p w:rsidR="0008660F" w:rsidRDefault="0008660F" w:rsidP="0008660F">
      <w:pPr>
        <w:ind w:firstLine="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BeginDate</w:t>
            </w:r>
          </w:p>
        </w:tc>
        <w:tc>
          <w:tcPr>
            <w:tcW w:w="6074" w:type="dxa"/>
          </w:tcPr>
          <w:p w:rsidR="0008660F" w:rsidRDefault="0008660F" w:rsidP="00D21860">
            <w:pPr>
              <w:jc w:val="left"/>
              <w:rPr>
                <w:rFonts w:hint="eastAsia"/>
              </w:rPr>
            </w:pPr>
            <w:r>
              <w:rPr>
                <w:rFonts w:hint="eastAsia"/>
              </w:rPr>
              <w:t>要查询的开始日期，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EndDate</w:t>
            </w:r>
          </w:p>
        </w:tc>
        <w:tc>
          <w:tcPr>
            <w:tcW w:w="6074" w:type="dxa"/>
          </w:tcPr>
          <w:p w:rsidR="0008660F" w:rsidRDefault="0008660F" w:rsidP="00D21860">
            <w:pPr>
              <w:jc w:val="left"/>
              <w:rPr>
                <w:rFonts w:hint="eastAsia"/>
              </w:rPr>
            </w:pPr>
            <w:r>
              <w:rPr>
                <w:rFonts w:hint="eastAsia"/>
              </w:rPr>
              <w:t>要查询的结束日期，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查询结果定单数目少于给定数目时，返回全部查询结果。如果查询结果记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数据格式为：</w:t>
            </w:r>
          </w:p>
          <w:p w:rsidR="0008660F" w:rsidRDefault="0008660F" w:rsidP="00D21860">
            <w:pPr>
              <w:ind w:leftChars="100" w:left="210"/>
              <w:jc w:val="left"/>
              <w:rPr>
                <w:rFonts w:hint="eastAsia"/>
                <w:sz w:val="18"/>
              </w:rPr>
            </w:pPr>
            <w:r>
              <w:rPr>
                <w:rFonts w:hint="eastAsia"/>
                <w:sz w:val="18"/>
              </w:rPr>
              <w:t>退款单流水号</w:t>
            </w:r>
            <w:r>
              <w:rPr>
                <w:rFonts w:hint="eastAsia"/>
                <w:sz w:val="18"/>
              </w:rPr>
              <w:t>\n</w:t>
            </w:r>
          </w:p>
          <w:p w:rsidR="0008660F" w:rsidRDefault="0008660F" w:rsidP="00D21860">
            <w:pPr>
              <w:ind w:leftChars="100" w:left="210"/>
              <w:jc w:val="left"/>
              <w:rPr>
                <w:rFonts w:hint="eastAsia"/>
                <w:sz w:val="18"/>
              </w:rPr>
            </w:pPr>
            <w:r>
              <w:rPr>
                <w:rFonts w:hint="eastAsia"/>
                <w:sz w:val="18"/>
              </w:rPr>
              <w:t>商户定单号</w:t>
            </w:r>
            <w:r>
              <w:rPr>
                <w:rFonts w:hint="eastAsia"/>
                <w:sz w:val="18"/>
              </w:rPr>
              <w:t>\n</w:t>
            </w:r>
          </w:p>
          <w:p w:rsidR="0008660F" w:rsidRDefault="0008660F" w:rsidP="00D21860">
            <w:pPr>
              <w:ind w:leftChars="100" w:left="210"/>
              <w:jc w:val="left"/>
              <w:rPr>
                <w:rFonts w:hint="eastAsia"/>
                <w:sz w:val="18"/>
              </w:rPr>
            </w:pPr>
            <w:r>
              <w:rPr>
                <w:rFonts w:hint="eastAsia"/>
                <w:sz w:val="18"/>
              </w:rPr>
              <w:t>定单参考号</w:t>
            </w:r>
            <w:r>
              <w:rPr>
                <w:rFonts w:hint="eastAsia"/>
                <w:sz w:val="18"/>
              </w:rPr>
              <w:t>\n</w:t>
            </w:r>
          </w:p>
          <w:p w:rsidR="0008660F" w:rsidRDefault="0008660F" w:rsidP="00D21860">
            <w:pPr>
              <w:ind w:leftChars="100" w:left="210"/>
              <w:jc w:val="left"/>
              <w:rPr>
                <w:rFonts w:hint="eastAsia"/>
                <w:sz w:val="18"/>
              </w:rPr>
            </w:pPr>
            <w:r>
              <w:rPr>
                <w:rFonts w:hint="eastAsia"/>
                <w:sz w:val="18"/>
              </w:rPr>
              <w:t>商户定单日期</w:t>
            </w:r>
            <w:r>
              <w:rPr>
                <w:rFonts w:hint="eastAsia"/>
                <w:sz w:val="18"/>
              </w:rPr>
              <w:t>\n</w:t>
            </w:r>
          </w:p>
          <w:p w:rsidR="0008660F" w:rsidRDefault="0008660F" w:rsidP="00D21860">
            <w:pPr>
              <w:ind w:leftChars="100" w:left="210"/>
              <w:jc w:val="left"/>
              <w:rPr>
                <w:rFonts w:hint="eastAsia"/>
                <w:sz w:val="18"/>
              </w:rPr>
            </w:pPr>
            <w:r>
              <w:rPr>
                <w:rFonts w:hint="eastAsia"/>
                <w:sz w:val="18"/>
              </w:rPr>
              <w:t>退款币种</w:t>
            </w:r>
            <w:r>
              <w:rPr>
                <w:rFonts w:hint="eastAsia"/>
                <w:sz w:val="18"/>
              </w:rPr>
              <w:t>\n</w:t>
            </w:r>
          </w:p>
          <w:p w:rsidR="0008660F" w:rsidRDefault="0008660F" w:rsidP="00D21860">
            <w:pPr>
              <w:ind w:leftChars="100" w:left="210"/>
              <w:jc w:val="left"/>
              <w:rPr>
                <w:rFonts w:hint="eastAsia"/>
                <w:sz w:val="18"/>
              </w:rPr>
            </w:pPr>
            <w:r>
              <w:rPr>
                <w:rFonts w:hint="eastAsia"/>
                <w:sz w:val="18"/>
              </w:rPr>
              <w:t>退款金额</w:t>
            </w:r>
            <w:r>
              <w:rPr>
                <w:rFonts w:hint="eastAsia"/>
                <w:sz w:val="18"/>
              </w:rPr>
              <w:t>\n</w:t>
            </w:r>
          </w:p>
          <w:p w:rsidR="0008660F" w:rsidRDefault="0008660F" w:rsidP="00D21860">
            <w:pPr>
              <w:ind w:leftChars="100" w:left="210"/>
              <w:jc w:val="left"/>
              <w:rPr>
                <w:rFonts w:hint="eastAsia"/>
                <w:sz w:val="18"/>
              </w:rPr>
            </w:pPr>
            <w:r>
              <w:rPr>
                <w:rFonts w:hint="eastAsia"/>
                <w:sz w:val="18"/>
              </w:rPr>
              <w:t>费用金额</w:t>
            </w:r>
            <w:r>
              <w:rPr>
                <w:rFonts w:hint="eastAsia"/>
                <w:sz w:val="18"/>
              </w:rPr>
              <w:t>\n</w:t>
            </w:r>
          </w:p>
          <w:p w:rsidR="0008660F" w:rsidRDefault="0008660F" w:rsidP="00D21860">
            <w:pPr>
              <w:ind w:leftChars="100" w:left="210"/>
              <w:jc w:val="left"/>
              <w:rPr>
                <w:rFonts w:hint="eastAsia"/>
                <w:sz w:val="18"/>
              </w:rPr>
            </w:pPr>
            <w:r>
              <w:rPr>
                <w:rFonts w:hint="eastAsia"/>
                <w:sz w:val="18"/>
              </w:rPr>
              <w:t>银行受理日期</w:t>
            </w:r>
            <w:r>
              <w:rPr>
                <w:rFonts w:hint="eastAsia"/>
                <w:sz w:val="18"/>
              </w:rPr>
              <w:t>\n</w:t>
            </w:r>
          </w:p>
          <w:p w:rsidR="0008660F" w:rsidRDefault="0008660F" w:rsidP="00D21860">
            <w:pPr>
              <w:ind w:leftChars="100" w:left="210"/>
              <w:jc w:val="left"/>
              <w:rPr>
                <w:rFonts w:hint="eastAsia"/>
                <w:sz w:val="18"/>
              </w:rPr>
            </w:pPr>
            <w:r>
              <w:rPr>
                <w:rFonts w:hint="eastAsia"/>
                <w:sz w:val="18"/>
              </w:rPr>
              <w:t>银行受理时间</w:t>
            </w:r>
            <w:r>
              <w:rPr>
                <w:rFonts w:hint="eastAsia"/>
                <w:sz w:val="18"/>
              </w:rPr>
              <w:t>\n</w:t>
            </w:r>
          </w:p>
          <w:p w:rsidR="0008660F" w:rsidRDefault="0008660F" w:rsidP="00D21860">
            <w:pPr>
              <w:ind w:leftChars="100" w:left="210"/>
              <w:jc w:val="left"/>
              <w:rPr>
                <w:rFonts w:hint="eastAsia"/>
                <w:sz w:val="18"/>
              </w:rPr>
            </w:pPr>
            <w:r>
              <w:rPr>
                <w:rFonts w:hint="eastAsia"/>
                <w:sz w:val="18"/>
              </w:rPr>
              <w:t>经办操作员号</w:t>
            </w:r>
            <w:r>
              <w:rPr>
                <w:rFonts w:hint="eastAsia"/>
                <w:sz w:val="18"/>
              </w:rPr>
              <w:t>\n</w:t>
            </w:r>
            <w:r>
              <w:rPr>
                <w:sz w:val="18"/>
              </w:rPr>
              <w:br/>
            </w:r>
            <w:r w:rsidRPr="003A155E">
              <w:rPr>
                <w:rFonts w:hint="eastAsia"/>
                <w:sz w:val="18"/>
              </w:rPr>
              <w:t>退款日期</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t>退款时间</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t>退款说明</w:t>
            </w:r>
            <w:r w:rsidRPr="003A155E">
              <w:rPr>
                <w:rFonts w:hint="eastAsia"/>
                <w:sz w:val="18"/>
              </w:rPr>
              <w:t>\n</w:t>
            </w:r>
          </w:p>
          <w:p w:rsidR="0008660F" w:rsidRDefault="0008660F" w:rsidP="00D21860">
            <w:pPr>
              <w:ind w:leftChars="100" w:left="210"/>
              <w:jc w:val="left"/>
              <w:rPr>
                <w:rFonts w:hint="eastAsia"/>
              </w:rPr>
            </w:pPr>
            <w:r>
              <w:rPr>
                <w:sz w:val="18"/>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ind w:firstLine="420"/>
        <w:rPr>
          <w:rFonts w:hint="eastAsia"/>
        </w:rPr>
      </w:pPr>
      <w:r>
        <w:rPr>
          <w:rFonts w:hint="eastAsia"/>
        </w:rPr>
        <w:t>（</w:t>
      </w:r>
      <w:r>
        <w:rPr>
          <w:rFonts w:hint="eastAsia"/>
        </w:rPr>
        <w:t>15</w:t>
      </w:r>
      <w:r>
        <w:rPr>
          <w:rFonts w:hint="eastAsia"/>
        </w:rPr>
        <w:t>）检验收到通知内容的真实性（检验数字签名）</w:t>
      </w:r>
    </w:p>
    <w:p w:rsidR="0008660F" w:rsidRDefault="0008660F" w:rsidP="0008660F">
      <w:pPr>
        <w:ind w:firstLine="425"/>
        <w:jc w:val="left"/>
        <w:rPr>
          <w:rFonts w:hint="eastAsia"/>
        </w:rPr>
      </w:pPr>
      <w:r>
        <w:rPr>
          <w:rFonts w:hint="eastAsia"/>
        </w:rPr>
        <w:t>exCheckInfoFromBank</w:t>
      </w:r>
      <w:r>
        <w:t>(psz</w:t>
      </w:r>
      <w:r>
        <w:rPr>
          <w:rFonts w:hint="eastAsia"/>
        </w:rPr>
        <w:t>PublickeyFilePath</w:t>
      </w:r>
      <w:r>
        <w:t xml:space="preserve"> as String, pszMsg as String</w:t>
      </w:r>
      <w:r>
        <w:rPr>
          <w:rFonts w:hint="eastAsia"/>
        </w:rPr>
        <w:t>) as Integer</w:t>
      </w:r>
    </w:p>
    <w:p w:rsidR="0008660F" w:rsidRDefault="0008660F" w:rsidP="0008660F">
      <w:pPr>
        <w:ind w:leftChars="200" w:left="420"/>
        <w:rPr>
          <w:rFonts w:hint="eastAsia"/>
        </w:rPr>
      </w:pPr>
      <w:r>
        <w:rPr>
          <w:rFonts w:hint="eastAsia"/>
        </w:rPr>
        <w:t>参数说明：</w:t>
      </w:r>
    </w:p>
    <w:tbl>
      <w:tblPr>
        <w:tblW w:w="8529"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6"/>
        <w:gridCol w:w="6493"/>
      </w:tblGrid>
      <w:tr w:rsidR="0008660F" w:rsidTr="00D21860">
        <w:tblPrEx>
          <w:tblCellMar>
            <w:top w:w="0" w:type="dxa"/>
            <w:bottom w:w="0" w:type="dxa"/>
          </w:tblCellMar>
        </w:tblPrEx>
        <w:tc>
          <w:tcPr>
            <w:tcW w:w="2036" w:type="dxa"/>
          </w:tcPr>
          <w:p w:rsidR="0008660F" w:rsidRDefault="0008660F" w:rsidP="00D21860">
            <w:pPr>
              <w:jc w:val="left"/>
            </w:pPr>
            <w:r>
              <w:t>psz</w:t>
            </w:r>
            <w:r>
              <w:rPr>
                <w:rFonts w:hint="eastAsia"/>
              </w:rPr>
              <w:t>PublickeyFilePath</w:t>
            </w:r>
          </w:p>
        </w:tc>
        <w:tc>
          <w:tcPr>
            <w:tcW w:w="6493" w:type="dxa"/>
          </w:tcPr>
          <w:p w:rsidR="0008660F" w:rsidRDefault="0008660F" w:rsidP="00D21860">
            <w:pPr>
              <w:jc w:val="left"/>
              <w:rPr>
                <w:rFonts w:hint="eastAsia"/>
              </w:rPr>
            </w:pPr>
            <w:r>
              <w:rPr>
                <w:rFonts w:hint="eastAsia"/>
              </w:rPr>
              <w:t>输入，银行</w:t>
            </w:r>
            <w:r>
              <w:rPr>
                <w:rFonts w:hint="eastAsia"/>
              </w:rPr>
              <w:t>Publickey</w:t>
            </w:r>
            <w:r>
              <w:rPr>
                <w:rFonts w:hint="eastAsia"/>
              </w:rPr>
              <w:t>文件路径。例如</w:t>
            </w:r>
            <w:r>
              <w:t>”</w:t>
            </w:r>
            <w:r>
              <w:rPr>
                <w:rFonts w:hint="eastAsia"/>
              </w:rPr>
              <w:t>C:\PubKey\CMBPK.key</w:t>
            </w:r>
            <w:r>
              <w:t>”</w:t>
            </w:r>
            <w:r>
              <w:rPr>
                <w:rFonts w:hint="eastAsia"/>
              </w:rPr>
              <w:t>。该文件可以在招商银行网上商户登结帐系统的录界后的页面上下载。</w:t>
            </w:r>
          </w:p>
        </w:tc>
      </w:tr>
      <w:tr w:rsidR="0008660F" w:rsidTr="00D21860">
        <w:tblPrEx>
          <w:tblCellMar>
            <w:top w:w="0" w:type="dxa"/>
            <w:bottom w:w="0" w:type="dxa"/>
          </w:tblCellMar>
        </w:tblPrEx>
        <w:tc>
          <w:tcPr>
            <w:tcW w:w="2036" w:type="dxa"/>
          </w:tcPr>
          <w:p w:rsidR="0008660F" w:rsidRDefault="0008660F" w:rsidP="00D21860">
            <w:pPr>
              <w:jc w:val="left"/>
              <w:rPr>
                <w:rFonts w:hint="eastAsia"/>
              </w:rPr>
            </w:pPr>
            <w:r>
              <w:t>PszMsg</w:t>
            </w:r>
          </w:p>
        </w:tc>
        <w:tc>
          <w:tcPr>
            <w:tcW w:w="6493" w:type="dxa"/>
          </w:tcPr>
          <w:p w:rsidR="0008660F" w:rsidRDefault="0008660F" w:rsidP="00D21860">
            <w:pPr>
              <w:rPr>
                <w:rFonts w:hint="eastAsia"/>
              </w:rPr>
            </w:pPr>
            <w:r>
              <w:rPr>
                <w:rFonts w:hint="eastAsia"/>
              </w:rPr>
              <w:t>输入，银行发来的通知信息，形如</w:t>
            </w:r>
          </w:p>
          <w:p w:rsidR="0008660F" w:rsidRDefault="0008660F" w:rsidP="00D21860">
            <w:pPr>
              <w:rPr>
                <w:rFonts w:hint="eastAsia"/>
              </w:rPr>
            </w:pPr>
            <w:r>
              <w:t>“</w:t>
            </w:r>
            <w:r>
              <w:rPr>
                <w:rFonts w:ascii="宋体"/>
              </w:rPr>
              <w:t>Succeed=..&amp;BillNo=..&amp;Amount=..&amp;Date=..&amp;Msg=..&amp;signature</w:t>
            </w:r>
            <w:r>
              <w:rPr>
                <w:rFonts w:ascii="宋体" w:hint="eastAsia"/>
              </w:rPr>
              <w:t>=..</w:t>
            </w:r>
            <w:r>
              <w:rPr>
                <w:rFonts w:ascii="宋体"/>
              </w:rPr>
              <w:t>”</w:t>
            </w:r>
          </w:p>
        </w:tc>
      </w:tr>
      <w:tr w:rsidR="0008660F" w:rsidTr="00D21860">
        <w:tblPrEx>
          <w:tblCellMar>
            <w:top w:w="0" w:type="dxa"/>
            <w:bottom w:w="0" w:type="dxa"/>
          </w:tblCellMar>
        </w:tblPrEx>
        <w:tc>
          <w:tcPr>
            <w:tcW w:w="2036" w:type="dxa"/>
          </w:tcPr>
          <w:p w:rsidR="0008660F" w:rsidRDefault="0008660F" w:rsidP="00D21860">
            <w:pPr>
              <w:jc w:val="left"/>
              <w:rPr>
                <w:rFonts w:hint="eastAsia"/>
              </w:rPr>
            </w:pPr>
            <w:r>
              <w:rPr>
                <w:rFonts w:hint="eastAsia"/>
              </w:rPr>
              <w:t>返回值</w:t>
            </w:r>
          </w:p>
        </w:tc>
        <w:tc>
          <w:tcPr>
            <w:tcW w:w="6493"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lastRenderedPageBreak/>
              <w:t>返回非</w:t>
            </w:r>
            <w:r>
              <w:rPr>
                <w:rFonts w:hint="eastAsia"/>
              </w:rPr>
              <w:t>0</w:t>
            </w:r>
            <w:r>
              <w:rPr>
                <w:rFonts w:hint="eastAsia"/>
              </w:rPr>
              <w:t>的值表示错误。请调用</w:t>
            </w:r>
            <w:r>
              <w:rPr>
                <w:rFonts w:hint="eastAsia"/>
              </w:rPr>
              <w:t>exGetLastErr</w:t>
            </w:r>
            <w:r>
              <w:rPr>
                <w:rFonts w:hint="eastAsia"/>
              </w:rPr>
              <w:t>取得具体的错误信息。</w:t>
            </w:r>
          </w:p>
        </w:tc>
      </w:tr>
    </w:tbl>
    <w:p w:rsidR="0008660F" w:rsidRDefault="0008660F" w:rsidP="0008660F">
      <w:pPr>
        <w:pStyle w:val="20"/>
        <w:rPr>
          <w:rFonts w:hint="eastAsia"/>
        </w:rPr>
      </w:pPr>
      <w:r>
        <w:rPr>
          <w:rFonts w:hint="eastAsia"/>
        </w:rPr>
        <w:lastRenderedPageBreak/>
        <w:t>说明：</w:t>
      </w:r>
    </w:p>
    <w:p w:rsidR="0008660F" w:rsidRDefault="0008660F" w:rsidP="0008660F">
      <w:pPr>
        <w:ind w:left="420" w:firstLine="420"/>
        <w:rPr>
          <w:rFonts w:hint="eastAsia"/>
        </w:rPr>
      </w:pPr>
      <w:r>
        <w:rPr>
          <w:rFonts w:hint="eastAsia"/>
        </w:rPr>
        <w:t>和开发包中其他函数不同，调用本函数之前，不需要登录，也不需要进行基本设置。</w:t>
      </w:r>
    </w:p>
    <w:p w:rsidR="0008660F" w:rsidRDefault="0008660F" w:rsidP="0008660F">
      <w:pPr>
        <w:pStyle w:val="2"/>
        <w:rPr>
          <w:rFonts w:hint="eastAsia"/>
        </w:rPr>
      </w:pPr>
      <w:bookmarkStart w:id="12" w:name="_Toc110391672"/>
      <w:bookmarkStart w:id="13" w:name="_Toc110673396"/>
      <w:r>
        <w:rPr>
          <w:rFonts w:hint="eastAsia"/>
          <w:bCs w:val="0"/>
          <w:szCs w:val="18"/>
        </w:rPr>
        <w:t>3.</w:t>
      </w:r>
      <w:r>
        <w:rPr>
          <w:rFonts w:hint="eastAsia"/>
        </w:rPr>
        <w:t xml:space="preserve"> Java</w:t>
      </w:r>
      <w:r>
        <w:rPr>
          <w:rFonts w:hint="eastAsia"/>
        </w:rPr>
        <w:t>版本的交易管理开发包</w:t>
      </w:r>
      <w:bookmarkEnd w:id="12"/>
      <w:bookmarkEnd w:id="13"/>
    </w:p>
    <w:p w:rsidR="0008660F" w:rsidRDefault="0008660F" w:rsidP="0008660F">
      <w:pPr>
        <w:pStyle w:val="3"/>
        <w:ind w:firstLine="420"/>
        <w:rPr>
          <w:rFonts w:hint="eastAsia"/>
        </w:rPr>
      </w:pPr>
      <w:bookmarkStart w:id="14" w:name="_Toc110673397"/>
      <w:r>
        <w:rPr>
          <w:rFonts w:hint="eastAsia"/>
        </w:rPr>
        <w:t xml:space="preserve">1. </w:t>
      </w:r>
      <w:r>
        <w:rPr>
          <w:rFonts w:hint="eastAsia"/>
        </w:rPr>
        <w:t>使用</w:t>
      </w:r>
      <w:r>
        <w:rPr>
          <w:rFonts w:hint="eastAsia"/>
        </w:rPr>
        <w:t>Java</w:t>
      </w:r>
      <w:r>
        <w:rPr>
          <w:rFonts w:hint="eastAsia"/>
        </w:rPr>
        <w:t>版商户开发包前的准备工作</w:t>
      </w:r>
      <w:bookmarkEnd w:id="14"/>
    </w:p>
    <w:p w:rsidR="0008660F" w:rsidRDefault="0008660F" w:rsidP="0008660F">
      <w:pPr>
        <w:ind w:leftChars="300" w:left="630"/>
        <w:rPr>
          <w:rFonts w:hint="eastAsia"/>
        </w:rPr>
      </w:pPr>
      <w:r>
        <w:rPr>
          <w:rFonts w:hint="eastAsia"/>
        </w:rPr>
        <w:t>使用</w:t>
      </w:r>
      <w:r>
        <w:rPr>
          <w:rFonts w:hint="eastAsia"/>
        </w:rPr>
        <w:t>Java</w:t>
      </w:r>
      <w:r>
        <w:rPr>
          <w:rFonts w:hint="eastAsia"/>
        </w:rPr>
        <w:t>版商户开发包前，必须先做好以下工作：</w:t>
      </w:r>
    </w:p>
    <w:p w:rsidR="0008660F" w:rsidRDefault="0008660F" w:rsidP="0008660F">
      <w:pPr>
        <w:numPr>
          <w:ilvl w:val="2"/>
          <w:numId w:val="10"/>
        </w:numPr>
        <w:rPr>
          <w:rFonts w:hint="eastAsia"/>
        </w:rPr>
      </w:pPr>
      <w:r>
        <w:rPr>
          <w:rFonts w:hint="eastAsia"/>
        </w:rPr>
        <w:t>检查</w:t>
      </w:r>
      <w:r>
        <w:rPr>
          <w:rFonts w:hint="eastAsia"/>
        </w:rPr>
        <w:t>JDK</w:t>
      </w:r>
      <w:r>
        <w:rPr>
          <w:rFonts w:hint="eastAsia"/>
        </w:rPr>
        <w:t>版本。商户开发包要求</w:t>
      </w:r>
      <w:r>
        <w:rPr>
          <w:rFonts w:hint="eastAsia"/>
        </w:rPr>
        <w:t>JDK</w:t>
      </w:r>
      <w:r>
        <w:rPr>
          <w:rFonts w:hint="eastAsia"/>
        </w:rPr>
        <w:t>版本为</w:t>
      </w: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以上。</w:t>
      </w:r>
    </w:p>
    <w:p w:rsidR="0008660F" w:rsidRDefault="0008660F" w:rsidP="0008660F">
      <w:pPr>
        <w:numPr>
          <w:ilvl w:val="2"/>
          <w:numId w:val="10"/>
        </w:numPr>
        <w:rPr>
          <w:rFonts w:hint="eastAsia"/>
        </w:rPr>
      </w:pPr>
      <w:r>
        <w:rPr>
          <w:rFonts w:hint="eastAsia"/>
        </w:rPr>
        <w:t>把开发包的类加入到</w:t>
      </w:r>
      <w:r>
        <w:rPr>
          <w:rFonts w:hint="eastAsia"/>
        </w:rPr>
        <w:t>CLASSPATH</w:t>
      </w:r>
    </w:p>
    <w:p w:rsidR="0008660F" w:rsidRDefault="0008660F" w:rsidP="0008660F">
      <w:pPr>
        <w:numPr>
          <w:ilvl w:val="2"/>
          <w:numId w:val="10"/>
        </w:numPr>
        <w:rPr>
          <w:rFonts w:hint="eastAsia"/>
        </w:rPr>
      </w:pPr>
      <w:r>
        <w:rPr>
          <w:rFonts w:hint="eastAsia"/>
        </w:rPr>
        <w:t>更新</w:t>
      </w:r>
      <w:r>
        <w:rPr>
          <w:rFonts w:hint="eastAsia"/>
        </w:rPr>
        <w:t>JRE/JDK</w:t>
      </w:r>
      <w:r>
        <w:rPr>
          <w:rFonts w:hint="eastAsia"/>
        </w:rPr>
        <w:t>的证书库</w:t>
      </w:r>
    </w:p>
    <w:p w:rsidR="0008660F" w:rsidRDefault="0008660F" w:rsidP="0008660F">
      <w:pPr>
        <w:ind w:left="660" w:firstLine="420"/>
        <w:rPr>
          <w:rFonts w:hint="eastAsia"/>
        </w:rPr>
      </w:pPr>
      <w:r>
        <w:rPr>
          <w:rFonts w:hint="eastAsia"/>
        </w:rPr>
        <w:t>请确保</w:t>
      </w:r>
      <w:r>
        <w:rPr>
          <w:rFonts w:hint="eastAsia"/>
        </w:rPr>
        <w:t>JAVA</w:t>
      </w:r>
      <w:r>
        <w:rPr>
          <w:rFonts w:hint="eastAsia"/>
        </w:rPr>
        <w:t>自带的证书库文件是最新的。</w:t>
      </w:r>
    </w:p>
    <w:p w:rsidR="0008660F" w:rsidRPr="00690DD1" w:rsidRDefault="0008660F" w:rsidP="0008660F">
      <w:pPr>
        <w:ind w:left="660" w:firstLine="420"/>
        <w:rPr>
          <w:rFonts w:hint="eastAsia"/>
        </w:rPr>
      </w:pPr>
      <w:r>
        <w:rPr>
          <w:rFonts w:hint="eastAsia"/>
        </w:rPr>
        <w:t>比较稳妥的方法是，下载最新版的</w:t>
      </w:r>
      <w:r>
        <w:rPr>
          <w:rFonts w:hint="eastAsia"/>
        </w:rPr>
        <w:t>JRE</w:t>
      </w:r>
      <w:r>
        <w:rPr>
          <w:rFonts w:hint="eastAsia"/>
        </w:rPr>
        <w:t>，从里面提取出</w:t>
      </w:r>
      <w:r>
        <w:rPr>
          <w:rFonts w:hint="eastAsia"/>
        </w:rPr>
        <w:t>CaCerts</w:t>
      </w:r>
      <w:r>
        <w:rPr>
          <w:rFonts w:hint="eastAsia"/>
        </w:rPr>
        <w:t>文件，替换正在使用中系统的相应文件。</w:t>
      </w:r>
    </w:p>
    <w:p w:rsidR="0008660F" w:rsidRDefault="0008660F" w:rsidP="0008660F">
      <w:pPr>
        <w:ind w:left="660" w:firstLine="420"/>
        <w:rPr>
          <w:rFonts w:hint="eastAsia"/>
        </w:rPr>
      </w:pPr>
      <w:r>
        <w:rPr>
          <w:rFonts w:hint="eastAsia"/>
        </w:rPr>
        <w:t>更新了证书库后，可能还需要重启一次机器，才能生效。</w:t>
      </w:r>
    </w:p>
    <w:p w:rsidR="0008660F" w:rsidRDefault="0008660F" w:rsidP="0008660F">
      <w:pPr>
        <w:ind w:leftChars="100" w:left="210"/>
      </w:pPr>
    </w:p>
    <w:p w:rsidR="0008660F" w:rsidRDefault="0008660F" w:rsidP="0008660F">
      <w:pPr>
        <w:pStyle w:val="3"/>
        <w:rPr>
          <w:rFonts w:hint="eastAsia"/>
        </w:rPr>
      </w:pPr>
      <w:r>
        <w:tab/>
      </w:r>
      <w:bookmarkStart w:id="15" w:name="_Toc110673398"/>
      <w:r>
        <w:rPr>
          <w:rFonts w:hint="eastAsia"/>
        </w:rPr>
        <w:t>2</w:t>
      </w:r>
      <w:r>
        <w:rPr>
          <w:rFonts w:hint="eastAsia"/>
        </w:rPr>
        <w:t>．检验数字签名</w:t>
      </w:r>
      <w:r>
        <w:t>API</w:t>
      </w:r>
      <w:r>
        <w:rPr>
          <w:rFonts w:hint="eastAsia"/>
        </w:rPr>
        <w:t>说明</w:t>
      </w:r>
      <w:bookmarkEnd w:id="15"/>
    </w:p>
    <w:p w:rsidR="0008660F" w:rsidRDefault="0008660F" w:rsidP="0008660F">
      <w:pPr>
        <w:ind w:left="425" w:firstLine="415"/>
      </w:pPr>
      <w:r>
        <w:t>cmb.netpayment.Security</w:t>
      </w:r>
    </w:p>
    <w:p w:rsidR="0008660F" w:rsidRDefault="0008660F" w:rsidP="0008660F">
      <w:pPr>
        <w:ind w:left="425"/>
        <w:rPr>
          <w:rFonts w:hint="eastAsia"/>
        </w:rPr>
      </w:pPr>
      <w:r>
        <w:rPr>
          <w:rFonts w:hint="eastAsia"/>
        </w:rPr>
        <w:tab/>
      </w:r>
      <w:r>
        <w:rPr>
          <w:rFonts w:hint="eastAsia"/>
        </w:rPr>
        <w:t>（</w:t>
      </w:r>
      <w:r>
        <w:rPr>
          <w:rFonts w:hint="eastAsia"/>
        </w:rPr>
        <w:t>1</w:t>
      </w:r>
      <w:r>
        <w:rPr>
          <w:rFonts w:hint="eastAsia"/>
        </w:rPr>
        <w:t>）构造方法。</w:t>
      </w:r>
    </w:p>
    <w:p w:rsidR="0008660F" w:rsidRDefault="0008660F" w:rsidP="0008660F">
      <w:pPr>
        <w:ind w:left="425"/>
        <w:rPr>
          <w:rFonts w:hint="eastAsia"/>
        </w:rPr>
      </w:pPr>
      <w:r>
        <w:rPr>
          <w:rFonts w:hint="eastAsia"/>
        </w:rPr>
        <w:tab/>
      </w:r>
      <w:r>
        <w:rPr>
          <w:rFonts w:hint="eastAsia"/>
        </w:rPr>
        <w:tab/>
      </w:r>
      <w:r>
        <w:t>public Security(String strPublicKeyFilePath)</w:t>
      </w:r>
      <w:r>
        <w:rPr>
          <w:rFonts w:hint="eastAsia"/>
        </w:rPr>
        <w:t xml:space="preserve"> </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strPublicKeyFilePath</w:t>
            </w:r>
          </w:p>
        </w:tc>
        <w:tc>
          <w:tcPr>
            <w:tcW w:w="6074" w:type="dxa"/>
          </w:tcPr>
          <w:p w:rsidR="0008660F" w:rsidRDefault="0008660F" w:rsidP="00D21860">
            <w:pPr>
              <w:jc w:val="left"/>
              <w:rPr>
                <w:rFonts w:hint="eastAsia"/>
              </w:rPr>
            </w:pPr>
            <w:r>
              <w:t>Input.</w:t>
            </w:r>
            <w:r>
              <w:rPr>
                <w:rFonts w:hint="eastAsia"/>
              </w:rPr>
              <w:t>数字签名公钥文件路径名。例如</w:t>
            </w:r>
            <w:r>
              <w:t>”</w:t>
            </w:r>
            <w:r>
              <w:rPr>
                <w:rFonts w:hint="eastAsia"/>
              </w:rPr>
              <w:t>C:\\PubKey\\CMBPK.key</w:t>
            </w:r>
            <w:r>
              <w:t>”</w:t>
            </w:r>
            <w:r>
              <w:rPr>
                <w:rFonts w:hint="eastAsia"/>
              </w:rPr>
              <w:t>。可以从招商银行网站商户登录后的页面下载该文件，或向当地分行索取。</w:t>
            </w:r>
          </w:p>
        </w:tc>
      </w:tr>
    </w:tbl>
    <w:p w:rsidR="0008660F" w:rsidRDefault="0008660F" w:rsidP="0008660F">
      <w:pPr>
        <w:ind w:left="425"/>
      </w:pPr>
    </w:p>
    <w:p w:rsidR="0008660F" w:rsidRDefault="0008660F" w:rsidP="0008660F">
      <w:pPr>
        <w:ind w:left="425"/>
        <w:rPr>
          <w:rFonts w:hint="eastAsia"/>
        </w:rPr>
      </w:pPr>
      <w:r>
        <w:tab/>
      </w:r>
      <w:r>
        <w:rPr>
          <w:rFonts w:hint="eastAsia"/>
        </w:rPr>
        <w:t>（</w:t>
      </w:r>
      <w:r>
        <w:rPr>
          <w:rFonts w:hint="eastAsia"/>
        </w:rPr>
        <w:t>2</w:t>
      </w:r>
      <w:r>
        <w:rPr>
          <w:rFonts w:hint="eastAsia"/>
        </w:rPr>
        <w:t>）检验数字签名。</w:t>
      </w:r>
    </w:p>
    <w:p w:rsidR="0008660F" w:rsidRDefault="0008660F" w:rsidP="0008660F">
      <w:pPr>
        <w:autoSpaceDE w:val="0"/>
        <w:autoSpaceDN w:val="0"/>
        <w:spacing w:line="240" w:lineRule="atLeast"/>
        <w:ind w:leftChars="600" w:left="1260"/>
        <w:rPr>
          <w:rFonts w:ascii="宋体" w:hint="eastAsia"/>
        </w:rPr>
      </w:pPr>
      <w:r>
        <w:t>public boolean checkInfoFromBank(byte[] baMessage)</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5"/>
        <w:gridCol w:w="6493"/>
      </w:tblGrid>
      <w:tr w:rsidR="0008660F" w:rsidTr="00D21860">
        <w:tblPrEx>
          <w:tblCellMar>
            <w:top w:w="0" w:type="dxa"/>
            <w:bottom w:w="0" w:type="dxa"/>
          </w:tblCellMar>
        </w:tblPrEx>
        <w:tc>
          <w:tcPr>
            <w:tcW w:w="2024" w:type="dxa"/>
          </w:tcPr>
          <w:p w:rsidR="0008660F" w:rsidRDefault="0008660F" w:rsidP="00D21860">
            <w:pPr>
              <w:jc w:val="left"/>
            </w:pPr>
            <w:r>
              <w:t>baMessage</w:t>
            </w:r>
          </w:p>
        </w:tc>
        <w:tc>
          <w:tcPr>
            <w:tcW w:w="6074" w:type="dxa"/>
          </w:tcPr>
          <w:p w:rsidR="0008660F" w:rsidRDefault="0008660F" w:rsidP="00D21860">
            <w:pPr>
              <w:jc w:val="left"/>
              <w:rPr>
                <w:rFonts w:hint="eastAsia"/>
              </w:rPr>
            </w:pPr>
            <w:r>
              <w:rPr>
                <w:rFonts w:hint="eastAsia"/>
              </w:rPr>
              <w:t>从银行返回的信息。类似</w:t>
            </w:r>
          </w:p>
          <w:p w:rsidR="0008660F" w:rsidRDefault="0008660F" w:rsidP="00D21860">
            <w:pPr>
              <w:jc w:val="left"/>
              <w:rPr>
                <w:rFonts w:hint="eastAsia"/>
              </w:rPr>
            </w:pPr>
            <w:r>
              <w:t>“</w:t>
            </w:r>
            <w:r>
              <w:rPr>
                <w:rFonts w:ascii="宋体"/>
              </w:rPr>
              <w:t>Succeed=..&amp;BillNo=..&amp;Amount=..&amp;Date=..&amp;Msg=..&amp;signature</w:t>
            </w:r>
            <w:r>
              <w:rPr>
                <w:rFonts w:ascii="宋体" w:hint="eastAsia"/>
              </w:rPr>
              <w:t>=..</w:t>
            </w:r>
            <w:r>
              <w:rPr>
                <w:rFonts w:ascii="宋体"/>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返回值指明银行通知真实与否。</w:t>
            </w:r>
          </w:p>
        </w:tc>
      </w:tr>
    </w:tbl>
    <w:p w:rsidR="0008660F" w:rsidRDefault="0008660F" w:rsidP="0008660F">
      <w:pPr>
        <w:ind w:left="425"/>
        <w:rPr>
          <w:rFonts w:hint="eastAsia"/>
        </w:rPr>
      </w:pPr>
      <w:r>
        <w:rPr>
          <w:rFonts w:hint="eastAsia"/>
        </w:rPr>
        <w:t>说明：</w:t>
      </w:r>
    </w:p>
    <w:p w:rsidR="0008660F" w:rsidRDefault="0008660F" w:rsidP="0008660F">
      <w:pPr>
        <w:ind w:left="1260" w:firstLine="5"/>
        <w:rPr>
          <w:rFonts w:hint="eastAsia"/>
        </w:rPr>
      </w:pPr>
      <w:r>
        <w:rPr>
          <w:rFonts w:hint="eastAsia"/>
        </w:rPr>
        <w:t>某些</w:t>
      </w:r>
      <w:r>
        <w:t>Web</w:t>
      </w:r>
      <w:r>
        <w:rPr>
          <w:rFonts w:hint="eastAsia"/>
        </w:rPr>
        <w:t>服务器可以直接得到银行通知</w:t>
      </w:r>
      <w:r>
        <w:t>byte[]</w:t>
      </w:r>
      <w:r>
        <w:rPr>
          <w:rFonts w:hint="eastAsia"/>
        </w:rPr>
        <w:t>形式的参数，请用该方法检验数字签名。</w:t>
      </w:r>
    </w:p>
    <w:p w:rsidR="0008660F" w:rsidRDefault="0008660F" w:rsidP="0008660F">
      <w:pPr>
        <w:ind w:left="1260" w:firstLine="5"/>
        <w:rPr>
          <w:rFonts w:hint="eastAsia"/>
          <w:b/>
          <w:bCs/>
        </w:rPr>
      </w:pPr>
      <w:r>
        <w:rPr>
          <w:rFonts w:hint="eastAsia"/>
          <w:b/>
          <w:bCs/>
        </w:rPr>
        <w:t>注意：</w:t>
      </w:r>
    </w:p>
    <w:p w:rsidR="0008660F" w:rsidRDefault="0008660F" w:rsidP="0008660F">
      <w:pPr>
        <w:ind w:leftChars="700" w:left="1470" w:firstLine="5"/>
        <w:rPr>
          <w:rFonts w:hint="eastAsia"/>
        </w:rPr>
      </w:pPr>
      <w:r>
        <w:rPr>
          <w:rFonts w:hint="eastAsia"/>
        </w:rPr>
        <w:t>从字符串转换为</w:t>
      </w:r>
      <w:r>
        <w:rPr>
          <w:rFonts w:hint="eastAsia"/>
        </w:rPr>
        <w:t>byte</w:t>
      </w:r>
      <w:r>
        <w:rPr>
          <w:rFonts w:hint="eastAsia"/>
        </w:rPr>
        <w:t>时，编码问题可能会引起校验失败。</w:t>
      </w:r>
    </w:p>
    <w:p w:rsidR="0008660F" w:rsidRDefault="0008660F" w:rsidP="0008660F">
      <w:pPr>
        <w:ind w:leftChars="700" w:left="1470" w:firstLine="5"/>
        <w:rPr>
          <w:rFonts w:hint="eastAsia"/>
        </w:rPr>
      </w:pPr>
      <w:r>
        <w:rPr>
          <w:rFonts w:hint="eastAsia"/>
        </w:rPr>
        <w:t>如果从字符串转换成</w:t>
      </w:r>
      <w:r>
        <w:rPr>
          <w:rFonts w:hint="eastAsia"/>
        </w:rPr>
        <w:t>byte[]</w:t>
      </w:r>
      <w:r>
        <w:rPr>
          <w:rFonts w:hint="eastAsia"/>
        </w:rPr>
        <w:t>类型，则必须注意，应该用</w:t>
      </w:r>
      <w:r>
        <w:rPr>
          <w:rFonts w:hint="eastAsia"/>
        </w:rPr>
        <w:t>str.getByte(</w:t>
      </w:r>
      <w:r>
        <w:t>“</w:t>
      </w:r>
      <w:r>
        <w:rPr>
          <w:rFonts w:hint="eastAsia"/>
        </w:rPr>
        <w:t>GB2312</w:t>
      </w:r>
      <w:r>
        <w:t>”</w:t>
      </w:r>
      <w:r>
        <w:rPr>
          <w:rFonts w:hint="eastAsia"/>
        </w:rPr>
        <w:t>)</w:t>
      </w:r>
      <w:r>
        <w:rPr>
          <w:rFonts w:hint="eastAsia"/>
        </w:rPr>
        <w:t>。其他编码方式会导致在转换过程中改变数据，从而使数字签名校验失败。</w:t>
      </w:r>
    </w:p>
    <w:p w:rsidR="0008660F" w:rsidRDefault="0008660F" w:rsidP="0008660F">
      <w:pPr>
        <w:ind w:left="425"/>
        <w:rPr>
          <w:rFonts w:hint="eastAsia"/>
        </w:rPr>
      </w:pPr>
    </w:p>
    <w:p w:rsidR="0008660F" w:rsidRDefault="0008660F" w:rsidP="0008660F">
      <w:pPr>
        <w:pStyle w:val="3"/>
        <w:ind w:firstLine="420"/>
        <w:rPr>
          <w:rFonts w:hint="eastAsia"/>
        </w:rPr>
      </w:pPr>
      <w:bookmarkStart w:id="16" w:name="_Toc110673399"/>
      <w:r>
        <w:rPr>
          <w:rFonts w:hint="eastAsia"/>
        </w:rPr>
        <w:lastRenderedPageBreak/>
        <w:t>2</w:t>
      </w:r>
      <w:r>
        <w:rPr>
          <w:rFonts w:hint="eastAsia"/>
        </w:rPr>
        <w:t>．定单管理</w:t>
      </w:r>
      <w:r>
        <w:t>API</w:t>
      </w:r>
      <w:r>
        <w:rPr>
          <w:rFonts w:hint="eastAsia"/>
        </w:rPr>
        <w:t>说明</w:t>
      </w:r>
      <w:bookmarkEnd w:id="16"/>
    </w:p>
    <w:p w:rsidR="0008660F" w:rsidRDefault="0008660F" w:rsidP="0008660F">
      <w:pPr>
        <w:ind w:left="425"/>
        <w:rPr>
          <w:rFonts w:hint="eastAsia"/>
        </w:rPr>
      </w:pPr>
      <w:r>
        <w:t>cmb.netpayment.Settle</w:t>
      </w:r>
    </w:p>
    <w:p w:rsidR="0008660F" w:rsidRDefault="0008660F" w:rsidP="0008660F">
      <w:pPr>
        <w:ind w:left="425"/>
        <w:rPr>
          <w:rFonts w:hint="eastAsia"/>
        </w:rPr>
      </w:pPr>
      <w:r>
        <w:rPr>
          <w:rFonts w:hint="eastAsia"/>
        </w:rPr>
        <w:tab/>
      </w:r>
      <w:r>
        <w:rPr>
          <w:rFonts w:hint="eastAsia"/>
        </w:rPr>
        <w:t>（</w:t>
      </w:r>
      <w:r>
        <w:rPr>
          <w:rFonts w:hint="eastAsia"/>
        </w:rPr>
        <w:t>1</w:t>
      </w:r>
      <w:r>
        <w:rPr>
          <w:rFonts w:hint="eastAsia"/>
        </w:rPr>
        <w:t>）构造方法。</w:t>
      </w:r>
    </w:p>
    <w:p w:rsidR="0008660F" w:rsidRDefault="0008660F" w:rsidP="0008660F">
      <w:pPr>
        <w:ind w:left="425"/>
        <w:rPr>
          <w:rFonts w:hint="eastAsia"/>
        </w:rPr>
      </w:pPr>
      <w:r>
        <w:rPr>
          <w:rFonts w:hint="eastAsia"/>
        </w:rPr>
        <w:tab/>
      </w:r>
      <w:r>
        <w:rPr>
          <w:rFonts w:hint="eastAsia"/>
        </w:rPr>
        <w:tab/>
      </w:r>
      <w:r>
        <w:t>Settle()</w:t>
      </w:r>
    </w:p>
    <w:p w:rsidR="0008660F" w:rsidRDefault="0008660F" w:rsidP="0008660F">
      <w:pPr>
        <w:ind w:left="425"/>
        <w:rPr>
          <w:rFonts w:hint="eastAsia"/>
        </w:rPr>
      </w:pPr>
    </w:p>
    <w:p w:rsidR="0008660F" w:rsidRDefault="0008660F" w:rsidP="0008660F">
      <w:pPr>
        <w:ind w:leftChars="200" w:left="420" w:firstLine="420"/>
        <w:rPr>
          <w:rFonts w:hint="eastAsia"/>
        </w:rPr>
      </w:pPr>
      <w:r>
        <w:rPr>
          <w:rFonts w:hint="eastAsia"/>
        </w:rPr>
        <w:t>（</w:t>
      </w:r>
      <w:r>
        <w:rPr>
          <w:rFonts w:hint="eastAsia"/>
        </w:rPr>
        <w:t>2</w:t>
      </w:r>
      <w:r>
        <w:rPr>
          <w:rFonts w:hint="eastAsia"/>
        </w:rPr>
        <w:t>）参数设置。该函数必须首先被调用。</w:t>
      </w:r>
    </w:p>
    <w:p w:rsidR="0008660F" w:rsidRDefault="0008660F" w:rsidP="0008660F">
      <w:pPr>
        <w:ind w:left="4616" w:hanging="3356"/>
        <w:rPr>
          <w:rFonts w:hint="eastAsia"/>
        </w:rPr>
      </w:pPr>
      <w:r>
        <w:t>int SetOptions(String strHttpServer)</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StrHttpServer</w:t>
            </w:r>
          </w:p>
        </w:tc>
        <w:tc>
          <w:tcPr>
            <w:tcW w:w="6074" w:type="dxa"/>
          </w:tcPr>
          <w:p w:rsidR="0008660F" w:rsidRDefault="0008660F" w:rsidP="00D21860">
            <w:pPr>
              <w:jc w:val="left"/>
              <w:rPr>
                <w:rFonts w:hint="eastAsia"/>
              </w:rPr>
            </w:pPr>
            <w:r>
              <w:t>Input.</w:t>
            </w:r>
            <w:r>
              <w:rPr>
                <w:rFonts w:hint="eastAsia"/>
              </w:rPr>
              <w:t>银行网址。固定为</w:t>
            </w:r>
            <w:hyperlink r:id="rId9" w:history="1">
              <w:r>
                <w:rPr>
                  <w:rStyle w:val="a5"/>
                </w:rPr>
                <w:t>payment.ebank.cmbchina.com</w:t>
              </w:r>
            </w:hyperlink>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r>
        <w:tab/>
      </w:r>
      <w:r>
        <w:tab/>
      </w:r>
      <w:r>
        <w:tab/>
      </w:r>
      <w:r>
        <w:tab/>
      </w:r>
      <w:r>
        <w:tab/>
        <w:t xml:space="preserve">   </w:t>
      </w:r>
    </w:p>
    <w:p w:rsidR="0008660F" w:rsidRDefault="0008660F" w:rsidP="0008660F">
      <w:pPr>
        <w:ind w:left="415" w:firstLine="425"/>
        <w:rPr>
          <w:rFonts w:hint="eastAsia"/>
        </w:rPr>
      </w:pPr>
      <w:r>
        <w:rPr>
          <w:rFonts w:hint="eastAsia"/>
        </w:rPr>
        <w:t>（</w:t>
      </w:r>
      <w:r>
        <w:rPr>
          <w:rFonts w:hint="eastAsia"/>
        </w:rPr>
        <w:t>3</w:t>
      </w:r>
      <w:r>
        <w:rPr>
          <w:rFonts w:hint="eastAsia"/>
        </w:rPr>
        <w:t>）登录。只有成功登录后，查询、结帐等方法才能被调用。</w:t>
      </w:r>
    </w:p>
    <w:p w:rsidR="0008660F" w:rsidRDefault="0008660F" w:rsidP="0008660F">
      <w:pPr>
        <w:ind w:firstLine="420"/>
        <w:rPr>
          <w:rFonts w:hint="eastAsia"/>
        </w:rPr>
      </w:pPr>
      <w:r>
        <w:t xml:space="preserve">  </w:t>
      </w:r>
      <w:r>
        <w:rPr>
          <w:rFonts w:hint="eastAsia"/>
        </w:rPr>
        <w:tab/>
      </w:r>
      <w:r>
        <w:rPr>
          <w:rFonts w:hint="eastAsia"/>
        </w:rPr>
        <w:tab/>
      </w:r>
      <w:r>
        <w:t>int LoginC(String strBranchID</w:t>
      </w:r>
      <w:r>
        <w:rPr>
          <w:rFonts w:hint="eastAsia"/>
        </w:rPr>
        <w:t>,</w:t>
      </w:r>
      <w:r>
        <w:rPr>
          <w:rFonts w:hint="eastAsia"/>
        </w:rPr>
        <w:tab/>
      </w:r>
      <w:r>
        <w:t>String strCoNo, String strPwd)</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StrBranchID</w:t>
            </w:r>
          </w:p>
        </w:tc>
        <w:tc>
          <w:tcPr>
            <w:tcW w:w="6074" w:type="dxa"/>
          </w:tcPr>
          <w:p w:rsidR="0008660F" w:rsidRDefault="0008660F" w:rsidP="00D21860">
            <w:pPr>
              <w:jc w:val="left"/>
              <w:rPr>
                <w:rFonts w:hint="eastAsia"/>
              </w:rPr>
            </w:pPr>
            <w:r>
              <w:rPr>
                <w:rFonts w:hint="eastAsia"/>
              </w:rPr>
              <w:t>Input.</w:t>
            </w:r>
            <w:r>
              <w:rPr>
                <w:rFonts w:hint="eastAsia"/>
              </w:rPr>
              <w:t>商户开户行代码</w:t>
            </w:r>
            <w:r>
              <w:rPr>
                <w:rFonts w:hint="eastAsia"/>
              </w:rPr>
              <w:t>,4</w:t>
            </w:r>
            <w:r>
              <w:rPr>
                <w:rFonts w:hint="eastAsia"/>
              </w:rPr>
              <w:t>位</w:t>
            </w:r>
          </w:p>
        </w:tc>
      </w:tr>
      <w:tr w:rsidR="0008660F" w:rsidTr="00D21860">
        <w:tblPrEx>
          <w:tblCellMar>
            <w:top w:w="0" w:type="dxa"/>
            <w:bottom w:w="0" w:type="dxa"/>
          </w:tblCellMar>
        </w:tblPrEx>
        <w:tc>
          <w:tcPr>
            <w:tcW w:w="2024" w:type="dxa"/>
          </w:tcPr>
          <w:p w:rsidR="0008660F" w:rsidRDefault="0008660F" w:rsidP="00D21860">
            <w:pPr>
              <w:jc w:val="left"/>
            </w:pPr>
            <w:r>
              <w:t>StrCoNo</w:t>
            </w:r>
          </w:p>
        </w:tc>
        <w:tc>
          <w:tcPr>
            <w:tcW w:w="6074" w:type="dxa"/>
          </w:tcPr>
          <w:p w:rsidR="0008660F" w:rsidRDefault="0008660F" w:rsidP="00D21860">
            <w:pPr>
              <w:jc w:val="left"/>
            </w:pPr>
            <w:r>
              <w:t>Input.</w:t>
            </w:r>
            <w:r>
              <w:rPr>
                <w:rFonts w:hint="eastAsia"/>
              </w:rPr>
              <w:t>商户代码及操作员代码</w:t>
            </w:r>
            <w:r>
              <w:rPr>
                <w:rFonts w:hint="eastAsia"/>
              </w:rPr>
              <w:t>6</w:t>
            </w:r>
            <w:r>
              <w:rPr>
                <w:rFonts w:hint="eastAsia"/>
              </w:rPr>
              <w:t>位或者</w:t>
            </w:r>
            <w:r>
              <w:rPr>
                <w:rFonts w:hint="eastAsia"/>
              </w:rPr>
              <w:t>10</w:t>
            </w:r>
            <w:r>
              <w:rPr>
                <w:rFonts w:hint="eastAsia"/>
              </w:rPr>
              <w:t>位。</w:t>
            </w:r>
            <w:r>
              <w:br/>
            </w:r>
            <w:r>
              <w:rPr>
                <w:rFonts w:hint="eastAsia"/>
              </w:rPr>
              <w:t>6</w:t>
            </w:r>
            <w:r>
              <w:rPr>
                <w:rFonts w:hint="eastAsia"/>
              </w:rPr>
              <w:t>位则为商户号，表示用管理员</w:t>
            </w:r>
            <w:r>
              <w:rPr>
                <w:rFonts w:hint="eastAsia"/>
              </w:rPr>
              <w:t>9999</w:t>
            </w:r>
            <w:r>
              <w:rPr>
                <w:rFonts w:hint="eastAsia"/>
              </w:rPr>
              <w:t>登录。</w:t>
            </w:r>
            <w:r>
              <w:br/>
            </w:r>
            <w:r>
              <w:rPr>
                <w:rFonts w:hint="eastAsia"/>
              </w:rPr>
              <w:t>10</w:t>
            </w:r>
            <w:r>
              <w:rPr>
                <w:rFonts w:hint="eastAsia"/>
              </w:rPr>
              <w:t>位则前面</w:t>
            </w:r>
            <w:r>
              <w:rPr>
                <w:rFonts w:hint="eastAsia"/>
              </w:rPr>
              <w:t>6</w:t>
            </w:r>
            <w:r>
              <w:rPr>
                <w:rFonts w:hint="eastAsia"/>
              </w:rPr>
              <w:t>位为商户号，后面</w:t>
            </w:r>
            <w:r>
              <w:rPr>
                <w:rFonts w:hint="eastAsia"/>
              </w:rPr>
              <w:t>4</w:t>
            </w:r>
            <w:r>
              <w:rPr>
                <w:rFonts w:hint="eastAsia"/>
              </w:rPr>
              <w:t>位为操作员号。</w:t>
            </w:r>
          </w:p>
        </w:tc>
      </w:tr>
      <w:tr w:rsidR="0008660F" w:rsidTr="00D21860">
        <w:tblPrEx>
          <w:tblCellMar>
            <w:top w:w="0" w:type="dxa"/>
            <w:bottom w:w="0" w:type="dxa"/>
          </w:tblCellMar>
        </w:tblPrEx>
        <w:tc>
          <w:tcPr>
            <w:tcW w:w="2024" w:type="dxa"/>
          </w:tcPr>
          <w:p w:rsidR="0008660F" w:rsidRDefault="0008660F" w:rsidP="00D21860">
            <w:pPr>
              <w:jc w:val="left"/>
            </w:pPr>
            <w:r>
              <w:t>StrPwd</w:t>
            </w:r>
          </w:p>
        </w:tc>
        <w:tc>
          <w:tcPr>
            <w:tcW w:w="6074" w:type="dxa"/>
          </w:tcPr>
          <w:p w:rsidR="0008660F" w:rsidRDefault="0008660F" w:rsidP="00D21860">
            <w:pPr>
              <w:jc w:val="left"/>
            </w:pPr>
            <w:r>
              <w:t>Input.</w:t>
            </w:r>
            <w:r>
              <w:rPr>
                <w:rFonts w:hint="eastAsia"/>
              </w:rPr>
              <w:t>商户密码。</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rPr>
          <w:rFonts w:hint="eastAsia"/>
        </w:rPr>
      </w:pPr>
    </w:p>
    <w:p w:rsidR="0008660F" w:rsidRDefault="0008660F" w:rsidP="0008660F">
      <w:pPr>
        <w:ind w:left="415" w:firstLine="425"/>
      </w:pPr>
      <w:r>
        <w:rPr>
          <w:rFonts w:hint="eastAsia"/>
        </w:rPr>
        <w:t>（</w:t>
      </w:r>
      <w:r>
        <w:rPr>
          <w:rFonts w:hint="eastAsia"/>
        </w:rPr>
        <w:t>4</w:t>
      </w:r>
      <w:r>
        <w:rPr>
          <w:rFonts w:hint="eastAsia"/>
        </w:rPr>
        <w:t>）退出。接口使用完成后应调用该函数退出。</w:t>
      </w:r>
    </w:p>
    <w:p w:rsidR="0008660F" w:rsidRDefault="0008660F" w:rsidP="0008660F">
      <w:pPr>
        <w:ind w:left="840" w:firstLine="420"/>
        <w:rPr>
          <w:rFonts w:hint="eastAsia"/>
        </w:rPr>
      </w:pPr>
      <w:r>
        <w:t>int Logout()</w:t>
      </w:r>
    </w:p>
    <w:p w:rsidR="0008660F" w:rsidRDefault="0008660F" w:rsidP="0008660F">
      <w:pPr>
        <w:rPr>
          <w:rFonts w:hint="eastAsia"/>
        </w:rPr>
      </w:pPr>
    </w:p>
    <w:p w:rsidR="0008660F" w:rsidRDefault="0008660F" w:rsidP="0008660F">
      <w:pPr>
        <w:ind w:left="415" w:firstLine="425"/>
      </w:pPr>
      <w:r>
        <w:rPr>
          <w:rFonts w:hint="eastAsia"/>
        </w:rPr>
        <w:t>（</w:t>
      </w:r>
      <w:r>
        <w:rPr>
          <w:rFonts w:hint="eastAsia"/>
        </w:rPr>
        <w:t>5</w:t>
      </w:r>
      <w:r>
        <w:rPr>
          <w:rFonts w:hint="eastAsia"/>
        </w:rPr>
        <w:t>）定单结帐。</w:t>
      </w:r>
    </w:p>
    <w:p w:rsidR="0008660F" w:rsidRDefault="0008660F" w:rsidP="0008660F">
      <w:pPr>
        <w:ind w:left="840" w:firstLine="420"/>
      </w:pPr>
      <w:r>
        <w:t>public int SettleOrder(String strBillNo, String strRefNo)</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StrBillNo</w:t>
            </w:r>
          </w:p>
        </w:tc>
        <w:tc>
          <w:tcPr>
            <w:tcW w:w="6074" w:type="dxa"/>
          </w:tcPr>
          <w:p w:rsidR="0008660F" w:rsidRDefault="0008660F" w:rsidP="00D21860">
            <w:pPr>
              <w:jc w:val="left"/>
            </w:pPr>
            <w:r>
              <w:t>Input.</w:t>
            </w:r>
            <w:r>
              <w:rPr>
                <w:rFonts w:hint="eastAsia"/>
              </w:rPr>
              <w:t>定单号</w:t>
            </w:r>
          </w:p>
        </w:tc>
      </w:tr>
      <w:tr w:rsidR="0008660F" w:rsidTr="00D21860">
        <w:tblPrEx>
          <w:tblCellMar>
            <w:top w:w="0" w:type="dxa"/>
            <w:bottom w:w="0" w:type="dxa"/>
          </w:tblCellMar>
        </w:tblPrEx>
        <w:tc>
          <w:tcPr>
            <w:tcW w:w="2024" w:type="dxa"/>
          </w:tcPr>
          <w:p w:rsidR="0008660F" w:rsidRDefault="0008660F" w:rsidP="00D21860">
            <w:pPr>
              <w:jc w:val="left"/>
            </w:pPr>
            <w:r>
              <w:t>StrRefNo</w:t>
            </w:r>
          </w:p>
        </w:tc>
        <w:tc>
          <w:tcPr>
            <w:tcW w:w="6074" w:type="dxa"/>
          </w:tcPr>
          <w:p w:rsidR="0008660F" w:rsidRDefault="0008660F" w:rsidP="00D21860">
            <w:pPr>
              <w:jc w:val="left"/>
              <w:rPr>
                <w:rFonts w:hint="eastAsia"/>
              </w:rPr>
            </w:pPr>
            <w:r>
              <w:t>Input.</w:t>
            </w:r>
            <w:r>
              <w:rPr>
                <w:rFonts w:hint="eastAsia"/>
              </w:rPr>
              <w:t>定单流水号。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5"/>
              </w:numPr>
              <w:jc w:val="left"/>
              <w:rPr>
                <w:rFonts w:hint="eastAsia"/>
              </w:rPr>
            </w:pPr>
            <w:r>
              <w:rPr>
                <w:rFonts w:hint="eastAsia"/>
              </w:rPr>
              <w:t>通过查询未结帐定单的接口获得</w:t>
            </w:r>
          </w:p>
          <w:p w:rsidR="0008660F" w:rsidRDefault="0008660F" w:rsidP="00D21860">
            <w:pPr>
              <w:numPr>
                <w:ilvl w:val="0"/>
                <w:numId w:val="15"/>
              </w:numPr>
              <w:jc w:val="left"/>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rPr>
          <w:rFonts w:hint="eastAsia"/>
        </w:rPr>
      </w:pPr>
    </w:p>
    <w:p w:rsidR="0008660F" w:rsidRDefault="0008660F" w:rsidP="0008660F">
      <w:pPr>
        <w:rPr>
          <w:rFonts w:hint="eastAsia"/>
        </w:rPr>
      </w:pPr>
    </w:p>
    <w:p w:rsidR="0008660F" w:rsidRDefault="0008660F" w:rsidP="0008660F">
      <w:pPr>
        <w:ind w:left="415" w:firstLine="425"/>
        <w:rPr>
          <w:rFonts w:hint="eastAsia"/>
        </w:rPr>
      </w:pPr>
      <w:r>
        <w:rPr>
          <w:rFonts w:hint="eastAsia"/>
        </w:rPr>
        <w:t>（</w:t>
      </w:r>
      <w:r>
        <w:rPr>
          <w:rFonts w:hint="eastAsia"/>
        </w:rPr>
        <w:t>6</w:t>
      </w:r>
      <w:r>
        <w:rPr>
          <w:rFonts w:hint="eastAsia"/>
        </w:rPr>
        <w:t>）定单部分结帐</w:t>
      </w:r>
    </w:p>
    <w:p w:rsidR="0008660F" w:rsidRDefault="0008660F" w:rsidP="0008660F">
      <w:pPr>
        <w:ind w:left="840" w:firstLine="420"/>
        <w:rPr>
          <w:rFonts w:hint="eastAsia"/>
        </w:rPr>
      </w:pPr>
      <w:r>
        <w:t>public int SettlePartOrder(String strBillNo, String strRefNo, String strPartAmount)</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StrBillNo</w:t>
            </w:r>
          </w:p>
        </w:tc>
        <w:tc>
          <w:tcPr>
            <w:tcW w:w="6074" w:type="dxa"/>
          </w:tcPr>
          <w:p w:rsidR="0008660F" w:rsidRDefault="0008660F" w:rsidP="00D21860">
            <w:pPr>
              <w:jc w:val="left"/>
            </w:pPr>
            <w:r>
              <w:t>Input.</w:t>
            </w:r>
            <w:r>
              <w:rPr>
                <w:rFonts w:hint="eastAsia"/>
              </w:rPr>
              <w:t>定单号</w:t>
            </w:r>
          </w:p>
        </w:tc>
      </w:tr>
      <w:tr w:rsidR="0008660F" w:rsidTr="00D21860">
        <w:tblPrEx>
          <w:tblCellMar>
            <w:top w:w="0" w:type="dxa"/>
            <w:bottom w:w="0" w:type="dxa"/>
          </w:tblCellMar>
        </w:tblPrEx>
        <w:tc>
          <w:tcPr>
            <w:tcW w:w="2024" w:type="dxa"/>
          </w:tcPr>
          <w:p w:rsidR="0008660F" w:rsidRDefault="0008660F" w:rsidP="00D21860">
            <w:pPr>
              <w:jc w:val="left"/>
            </w:pPr>
            <w:r>
              <w:t>StrRefNo</w:t>
            </w:r>
          </w:p>
        </w:tc>
        <w:tc>
          <w:tcPr>
            <w:tcW w:w="6074" w:type="dxa"/>
          </w:tcPr>
          <w:p w:rsidR="0008660F" w:rsidRDefault="0008660F" w:rsidP="00D21860">
            <w:pPr>
              <w:jc w:val="left"/>
              <w:rPr>
                <w:rFonts w:hint="eastAsia"/>
              </w:rPr>
            </w:pPr>
            <w:r>
              <w:t>Input.</w:t>
            </w:r>
            <w:r>
              <w:rPr>
                <w:rFonts w:hint="eastAsia"/>
              </w:rPr>
              <w:t>定单流水号。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5"/>
              </w:numPr>
              <w:jc w:val="left"/>
              <w:rPr>
                <w:rFonts w:hint="eastAsia"/>
              </w:rPr>
            </w:pPr>
            <w:r>
              <w:rPr>
                <w:rFonts w:hint="eastAsia"/>
              </w:rPr>
              <w:t>通过查询未结帐定单的接口获得</w:t>
            </w:r>
          </w:p>
          <w:p w:rsidR="0008660F" w:rsidRDefault="0008660F" w:rsidP="00D21860">
            <w:pPr>
              <w:numPr>
                <w:ilvl w:val="0"/>
                <w:numId w:val="15"/>
              </w:numPr>
              <w:jc w:val="left"/>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pPr>
            <w:r>
              <w:lastRenderedPageBreak/>
              <w:t>strPartAmount</w:t>
            </w:r>
          </w:p>
        </w:tc>
        <w:tc>
          <w:tcPr>
            <w:tcW w:w="6074" w:type="dxa"/>
          </w:tcPr>
          <w:p w:rsidR="0008660F" w:rsidRDefault="0008660F" w:rsidP="00D21860">
            <w:pPr>
              <w:jc w:val="left"/>
            </w:pPr>
            <w:r>
              <w:t>Input.</w:t>
            </w:r>
            <w:r>
              <w:rPr>
                <w:rFonts w:hint="eastAsia"/>
              </w:rPr>
              <w:t>部分结帐金额，不能大于原始定单</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ind w:left="4615" w:firstLine="425"/>
        <w:rPr>
          <w:rFonts w:hint="eastAsia"/>
        </w:rPr>
      </w:pPr>
    </w:p>
    <w:p w:rsidR="0008660F" w:rsidRDefault="0008660F" w:rsidP="0008660F">
      <w:pPr>
        <w:rPr>
          <w:rFonts w:hint="eastAsia"/>
        </w:rPr>
      </w:pPr>
    </w:p>
    <w:p w:rsidR="0008660F" w:rsidRDefault="0008660F" w:rsidP="0008660F">
      <w:pPr>
        <w:ind w:left="415" w:firstLine="425"/>
        <w:rPr>
          <w:rFonts w:hint="eastAsia"/>
        </w:rPr>
      </w:pPr>
      <w:r>
        <w:rPr>
          <w:rFonts w:hint="eastAsia"/>
        </w:rPr>
        <w:t>（</w:t>
      </w:r>
      <w:r>
        <w:rPr>
          <w:rFonts w:hint="eastAsia"/>
        </w:rPr>
        <w:t>7</w:t>
      </w:r>
      <w:r>
        <w:rPr>
          <w:rFonts w:hint="eastAsia"/>
        </w:rPr>
        <w:t>）定单撤消。</w:t>
      </w:r>
    </w:p>
    <w:p w:rsidR="0008660F" w:rsidRDefault="0008660F" w:rsidP="0008660F">
      <w:pPr>
        <w:ind w:left="840" w:firstLine="420"/>
        <w:rPr>
          <w:rFonts w:hint="eastAsia"/>
        </w:rPr>
      </w:pPr>
      <w:r>
        <w:t>public int CancelOrder(String strBillNo, String strRefNo)</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StrBillNo</w:t>
            </w:r>
          </w:p>
        </w:tc>
        <w:tc>
          <w:tcPr>
            <w:tcW w:w="6074" w:type="dxa"/>
          </w:tcPr>
          <w:p w:rsidR="0008660F" w:rsidRDefault="0008660F" w:rsidP="00D21860">
            <w:pPr>
              <w:jc w:val="left"/>
            </w:pPr>
            <w:r>
              <w:t>Input.</w:t>
            </w:r>
            <w:r>
              <w:rPr>
                <w:rFonts w:hint="eastAsia"/>
              </w:rPr>
              <w:t>定单号</w:t>
            </w:r>
          </w:p>
        </w:tc>
      </w:tr>
      <w:tr w:rsidR="0008660F" w:rsidTr="00D21860">
        <w:tblPrEx>
          <w:tblCellMar>
            <w:top w:w="0" w:type="dxa"/>
            <w:bottom w:w="0" w:type="dxa"/>
          </w:tblCellMar>
        </w:tblPrEx>
        <w:tc>
          <w:tcPr>
            <w:tcW w:w="2024" w:type="dxa"/>
          </w:tcPr>
          <w:p w:rsidR="0008660F" w:rsidRDefault="0008660F" w:rsidP="00D21860">
            <w:pPr>
              <w:jc w:val="left"/>
            </w:pPr>
            <w:r>
              <w:t>StrRefNo</w:t>
            </w:r>
          </w:p>
        </w:tc>
        <w:tc>
          <w:tcPr>
            <w:tcW w:w="6074" w:type="dxa"/>
          </w:tcPr>
          <w:p w:rsidR="0008660F" w:rsidRDefault="0008660F" w:rsidP="00D21860">
            <w:pPr>
              <w:jc w:val="left"/>
              <w:rPr>
                <w:rFonts w:hint="eastAsia"/>
              </w:rPr>
            </w:pPr>
            <w:r>
              <w:t>Input.</w:t>
            </w:r>
            <w:r>
              <w:rPr>
                <w:rFonts w:hint="eastAsia"/>
              </w:rPr>
              <w:t>定单流水号。</w:t>
            </w:r>
          </w:p>
          <w:p w:rsidR="0008660F" w:rsidRDefault="0008660F" w:rsidP="00D21860">
            <w:pPr>
              <w:jc w:val="left"/>
              <w:rPr>
                <w:rFonts w:hint="eastAsia"/>
              </w:rPr>
            </w:pPr>
            <w:r>
              <w:rPr>
                <w:rFonts w:hint="eastAsia"/>
              </w:rPr>
              <w:t>银行流水号有</w:t>
            </w:r>
            <w:r>
              <w:rPr>
                <w:rFonts w:hint="eastAsia"/>
              </w:rPr>
              <w:t>2</w:t>
            </w:r>
            <w:r>
              <w:rPr>
                <w:rFonts w:hint="eastAsia"/>
              </w:rPr>
              <w:t>个途径获得</w:t>
            </w:r>
          </w:p>
          <w:p w:rsidR="0008660F" w:rsidRDefault="0008660F" w:rsidP="00D21860">
            <w:pPr>
              <w:numPr>
                <w:ilvl w:val="0"/>
                <w:numId w:val="15"/>
              </w:numPr>
              <w:jc w:val="left"/>
              <w:rPr>
                <w:rFonts w:hint="eastAsia"/>
              </w:rPr>
            </w:pPr>
            <w:r>
              <w:rPr>
                <w:rFonts w:hint="eastAsia"/>
              </w:rPr>
              <w:t>通过查询未结帐定单的接口获得</w:t>
            </w:r>
          </w:p>
          <w:p w:rsidR="0008660F" w:rsidRDefault="0008660F" w:rsidP="00D21860">
            <w:pPr>
              <w:numPr>
                <w:ilvl w:val="0"/>
                <w:numId w:val="15"/>
              </w:numPr>
              <w:jc w:val="left"/>
            </w:pPr>
            <w:r>
              <w:rPr>
                <w:rFonts w:hint="eastAsia"/>
              </w:rPr>
              <w:t>通过银行支付成功通知，从通知参数中获得</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rPr>
          <w:rFonts w:hint="eastAsia"/>
        </w:rPr>
      </w:pPr>
    </w:p>
    <w:p w:rsidR="0008660F" w:rsidRDefault="0008660F" w:rsidP="0008660F">
      <w:pPr>
        <w:ind w:left="415" w:firstLine="425"/>
        <w:rPr>
          <w:rFonts w:hint="eastAsia"/>
        </w:rPr>
      </w:pPr>
      <w:r>
        <w:rPr>
          <w:rFonts w:hint="eastAsia"/>
        </w:rPr>
        <w:t>（</w:t>
      </w:r>
      <w:r>
        <w:rPr>
          <w:rFonts w:hint="eastAsia"/>
        </w:rPr>
        <w:t>8</w:t>
      </w:r>
      <w:r>
        <w:rPr>
          <w:rFonts w:hint="eastAsia"/>
        </w:rPr>
        <w:t>）取得最近发生的错误信息。</w:t>
      </w:r>
    </w:p>
    <w:p w:rsidR="0008660F" w:rsidRDefault="0008660F" w:rsidP="0008660F">
      <w:pPr>
        <w:ind w:left="4675" w:hanging="3835"/>
        <w:rPr>
          <w:rFonts w:hint="eastAsia"/>
        </w:rPr>
      </w:pPr>
      <w:r>
        <w:t xml:space="preserve">  String GetLastErr(int iNo)</w:t>
      </w:r>
    </w:p>
    <w:p w:rsidR="0008660F" w:rsidRDefault="0008660F" w:rsidP="0008660F">
      <w:pPr>
        <w:ind w:leftChars="500" w:left="4885" w:hanging="3835"/>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pPr>
            <w:r>
              <w:t>Ino</w:t>
            </w:r>
          </w:p>
        </w:tc>
        <w:tc>
          <w:tcPr>
            <w:tcW w:w="6074" w:type="dxa"/>
          </w:tcPr>
          <w:p w:rsidR="0008660F" w:rsidRDefault="0008660F" w:rsidP="00D21860">
            <w:pPr>
              <w:jc w:val="left"/>
            </w:pPr>
            <w:r>
              <w:t>Input.</w:t>
            </w:r>
            <w:r>
              <w:rPr>
                <w:rFonts w:hint="eastAsia"/>
              </w:rPr>
              <w:t>上一个操作返回的</w:t>
            </w:r>
            <w:r>
              <w:rPr>
                <w:rFonts w:hint="eastAsia"/>
              </w:rPr>
              <w:t xml:space="preserve"> int</w:t>
            </w:r>
            <w:r>
              <w:t xml:space="preserve"> </w:t>
            </w:r>
            <w:r>
              <w:rPr>
                <w:rFonts w:hint="eastAsia"/>
              </w:rPr>
              <w:t>型变</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返回详细错误信息描述</w:t>
            </w:r>
          </w:p>
        </w:tc>
      </w:tr>
    </w:tbl>
    <w:p w:rsidR="0008660F" w:rsidRDefault="0008660F" w:rsidP="0008660F">
      <w:pPr>
        <w:rPr>
          <w:rFonts w:hint="eastAsia"/>
        </w:rPr>
      </w:pPr>
    </w:p>
    <w:p w:rsidR="0008660F" w:rsidRDefault="0008660F" w:rsidP="0008660F">
      <w:pPr>
        <w:ind w:left="415" w:firstLine="425"/>
      </w:pPr>
      <w:r>
        <w:rPr>
          <w:rFonts w:hint="eastAsia"/>
        </w:rPr>
        <w:t>（</w:t>
      </w:r>
      <w:r>
        <w:rPr>
          <w:rFonts w:hint="eastAsia"/>
        </w:rPr>
        <w:t>9</w:t>
      </w:r>
      <w:r>
        <w:rPr>
          <w:rFonts w:hint="eastAsia"/>
        </w:rPr>
        <w:t>）设置分页查询的位置为第一页</w:t>
      </w:r>
    </w:p>
    <w:p w:rsidR="0008660F" w:rsidRDefault="0008660F" w:rsidP="0008660F">
      <w:pPr>
        <w:ind w:left="840" w:firstLine="420"/>
        <w:rPr>
          <w:rFonts w:hint="eastAsia"/>
        </w:rPr>
      </w:pPr>
      <w:r>
        <w:rPr>
          <w:rFonts w:hint="eastAsia"/>
        </w:rPr>
        <w:t>void</w:t>
      </w:r>
      <w:r>
        <w:t xml:space="preserve"> </w:t>
      </w:r>
      <w:r>
        <w:rPr>
          <w:rFonts w:hint="eastAsia"/>
        </w:rPr>
        <w:t>PageReset</w:t>
      </w:r>
      <w:r>
        <w:t>(</w:t>
      </w:r>
      <w:r>
        <w:rPr>
          <w:rFonts w:hint="eastAsia"/>
        </w:rPr>
        <w:t>)</w:t>
      </w:r>
    </w:p>
    <w:p w:rsidR="0008660F" w:rsidRDefault="0008660F" w:rsidP="0008660F">
      <w:pPr>
        <w:ind w:left="840" w:firstLine="420"/>
        <w:rPr>
          <w:rFonts w:hint="eastAsia"/>
        </w:rPr>
      </w:pPr>
      <w:r>
        <w:rPr>
          <w:rFonts w:hint="eastAsia"/>
        </w:rPr>
        <w:t>在进行分页查询之前，必须先调用一次</w:t>
      </w:r>
      <w:r>
        <w:rPr>
          <w:rFonts w:hint="eastAsia"/>
        </w:rPr>
        <w:t>PageReset()</w:t>
      </w:r>
      <w:r>
        <w:rPr>
          <w:rFonts w:hint="eastAsia"/>
        </w:rPr>
        <w:t>。然后可以多次调用分页查询，直到返回全部数据。</w:t>
      </w:r>
    </w:p>
    <w:p w:rsidR="0008660F" w:rsidRDefault="0008660F" w:rsidP="0008660F">
      <w:pPr>
        <w:ind w:left="1260" w:firstLine="420"/>
        <w:rPr>
          <w:rFonts w:hint="eastAsia"/>
        </w:rPr>
      </w:pPr>
    </w:p>
    <w:p w:rsidR="0008660F" w:rsidRDefault="0008660F" w:rsidP="0008660F">
      <w:pPr>
        <w:ind w:left="415" w:firstLine="425"/>
      </w:pPr>
      <w:r>
        <w:rPr>
          <w:rFonts w:hint="eastAsia"/>
        </w:rPr>
        <w:t>（</w:t>
      </w:r>
      <w:r>
        <w:rPr>
          <w:rFonts w:hint="eastAsia"/>
        </w:rPr>
        <w:t>10</w:t>
      </w:r>
      <w:r>
        <w:rPr>
          <w:rFonts w:hint="eastAsia"/>
        </w:rPr>
        <w:t>）设置分页查询的位置为第一页</w:t>
      </w:r>
    </w:p>
    <w:p w:rsidR="0008660F" w:rsidRDefault="0008660F" w:rsidP="0008660F">
      <w:pPr>
        <w:ind w:left="840" w:firstLine="420"/>
        <w:rPr>
          <w:rFonts w:hint="eastAsia"/>
        </w:rPr>
      </w:pPr>
      <w:r>
        <w:rPr>
          <w:rFonts w:hint="eastAsia"/>
        </w:rPr>
        <w:t>boolean</w:t>
      </w:r>
      <w:r>
        <w:t xml:space="preserve"> </w:t>
      </w:r>
      <w:r>
        <w:rPr>
          <w:rFonts w:hint="eastAsia"/>
        </w:rPr>
        <w:t>m_bIsLastPage</w:t>
      </w:r>
    </w:p>
    <w:p w:rsidR="0008660F" w:rsidRDefault="0008660F" w:rsidP="0008660F">
      <w:pPr>
        <w:ind w:left="840" w:firstLine="420"/>
        <w:rPr>
          <w:rFonts w:hint="eastAsia"/>
        </w:rPr>
      </w:pPr>
      <w:r>
        <w:rPr>
          <w:rFonts w:hint="eastAsia"/>
        </w:rPr>
        <w:t>成员变量，用来判断分页查询是否还有数据。在调用</w:t>
      </w:r>
      <w:r>
        <w:t>PageReset</w:t>
      </w:r>
      <w:r>
        <w:rPr>
          <w:rFonts w:hint="eastAsia"/>
        </w:rPr>
        <w:t>后为</w:t>
      </w:r>
      <w:r>
        <w:rPr>
          <w:rFonts w:hint="eastAsia"/>
        </w:rPr>
        <w:t>false</w:t>
      </w:r>
      <w:r>
        <w:rPr>
          <w:rFonts w:hint="eastAsia"/>
        </w:rPr>
        <w:t>；在调用了分页查询后，如果还有更多的数据，则为</w:t>
      </w:r>
      <w:r>
        <w:rPr>
          <w:rFonts w:hint="eastAsia"/>
        </w:rPr>
        <w:t>false</w:t>
      </w:r>
      <w:r>
        <w:rPr>
          <w:rFonts w:hint="eastAsia"/>
        </w:rPr>
        <w:t>，否则为</w:t>
      </w:r>
      <w:r>
        <w:t>true</w:t>
      </w:r>
    </w:p>
    <w:p w:rsidR="0008660F" w:rsidRDefault="0008660F" w:rsidP="0008660F">
      <w:pPr>
        <w:ind w:left="1260" w:firstLine="420"/>
        <w:rPr>
          <w:rFonts w:hint="eastAsia"/>
        </w:rPr>
      </w:pPr>
    </w:p>
    <w:p w:rsidR="0008660F" w:rsidRDefault="0008660F" w:rsidP="0008660F">
      <w:pPr>
        <w:ind w:left="415" w:firstLine="425"/>
      </w:pPr>
      <w:r>
        <w:rPr>
          <w:rFonts w:hint="eastAsia"/>
        </w:rPr>
        <w:t>（</w:t>
      </w:r>
      <w:r>
        <w:rPr>
          <w:rFonts w:hint="eastAsia"/>
        </w:rPr>
        <w:t>11</w:t>
      </w:r>
      <w:r>
        <w:rPr>
          <w:rFonts w:hint="eastAsia"/>
        </w:rPr>
        <w:t>）分页方式取得未结帐定单信息。</w:t>
      </w:r>
    </w:p>
    <w:p w:rsidR="0008660F" w:rsidRDefault="0008660F" w:rsidP="0008660F">
      <w:pPr>
        <w:ind w:left="840" w:firstLine="420"/>
        <w:rPr>
          <w:rFonts w:hint="eastAsia"/>
        </w:rPr>
      </w:pPr>
      <w:r>
        <w:t>int QueryUnsettledOrder</w:t>
      </w:r>
      <w:r>
        <w:rPr>
          <w:rFonts w:hint="eastAsia"/>
        </w:rPr>
        <w:t>ByPage</w:t>
      </w:r>
      <w:r>
        <w:t>(</w:t>
      </w:r>
      <w:r>
        <w:rPr>
          <w:rFonts w:hint="eastAsia"/>
        </w:rPr>
        <w:t>int count,</w:t>
      </w:r>
      <w:r>
        <w:t xml:space="preserve"> StringBuffer strBuf</w:t>
      </w:r>
      <w:r>
        <w:rPr>
          <w:rFonts w:hint="eastAsia"/>
        </w:rPr>
        <w:t>)</w:t>
      </w:r>
    </w:p>
    <w:p w:rsidR="0008660F" w:rsidRDefault="0008660F" w:rsidP="0008660F">
      <w:pPr>
        <w:ind w:leftChars="200" w:left="420"/>
        <w:rPr>
          <w:rFonts w:hint="eastAsia"/>
        </w:rPr>
      </w:pPr>
      <w:r>
        <w:tab/>
      </w:r>
      <w:r>
        <w:tab/>
      </w:r>
      <w:r>
        <w:rPr>
          <w:rFonts w:hint="eastAsia"/>
        </w:rPr>
        <w:t>参数说明：</w:t>
      </w:r>
    </w:p>
    <w:tbl>
      <w:tblPr>
        <w:tblW w:w="8144"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3"/>
        <w:gridCol w:w="7371"/>
      </w:tblGrid>
      <w:tr w:rsidR="0008660F" w:rsidTr="00D21860">
        <w:tblPrEx>
          <w:tblCellMar>
            <w:top w:w="0" w:type="dxa"/>
            <w:bottom w:w="0" w:type="dxa"/>
          </w:tblCellMar>
        </w:tblPrEx>
        <w:tc>
          <w:tcPr>
            <w:tcW w:w="773" w:type="dxa"/>
          </w:tcPr>
          <w:p w:rsidR="0008660F" w:rsidRDefault="0008660F" w:rsidP="00D21860">
            <w:pPr>
              <w:jc w:val="left"/>
            </w:pPr>
            <w:r>
              <w:rPr>
                <w:rFonts w:hint="eastAsia"/>
              </w:rPr>
              <w:t>Count</w:t>
            </w:r>
          </w:p>
        </w:tc>
        <w:tc>
          <w:tcPr>
            <w:tcW w:w="7371" w:type="dxa"/>
          </w:tcPr>
          <w:p w:rsidR="0008660F" w:rsidRDefault="0008660F" w:rsidP="00D21860">
            <w:pPr>
              <w:jc w:val="left"/>
              <w:rPr>
                <w:rFonts w:hint="eastAsia"/>
              </w:rPr>
            </w:pPr>
            <w:r>
              <w:rPr>
                <w:rFonts w:hint="eastAsia"/>
              </w:rPr>
              <w:t>本次查询的定单数目</w:t>
            </w:r>
          </w:p>
        </w:tc>
      </w:tr>
      <w:tr w:rsidR="0008660F" w:rsidTr="00D21860">
        <w:tblPrEx>
          <w:tblCellMar>
            <w:top w:w="0" w:type="dxa"/>
            <w:bottom w:w="0" w:type="dxa"/>
          </w:tblCellMar>
        </w:tblPrEx>
        <w:tc>
          <w:tcPr>
            <w:tcW w:w="773" w:type="dxa"/>
          </w:tcPr>
          <w:p w:rsidR="0008660F" w:rsidRDefault="0008660F" w:rsidP="00D21860">
            <w:pPr>
              <w:jc w:val="left"/>
            </w:pPr>
            <w:r>
              <w:t>StrBuf</w:t>
            </w:r>
          </w:p>
        </w:tc>
        <w:tc>
          <w:tcPr>
            <w:tcW w:w="7371" w:type="dxa"/>
          </w:tcPr>
          <w:p w:rsidR="0008660F" w:rsidRDefault="0008660F" w:rsidP="00D21860">
            <w:pPr>
              <w:jc w:val="left"/>
              <w:rPr>
                <w:rFonts w:hint="eastAsia"/>
              </w:rPr>
            </w:pPr>
            <w:r>
              <w:t>Output.</w:t>
            </w:r>
            <w:r>
              <w:rPr>
                <w:rFonts w:hint="eastAsia"/>
              </w:rPr>
              <w:t>存放未结帐定单信息。格式为：</w:t>
            </w:r>
          </w:p>
          <w:p w:rsidR="0008660F" w:rsidRDefault="0008660F" w:rsidP="00D21860">
            <w:pPr>
              <w:ind w:leftChars="200" w:left="420" w:firstLine="425"/>
              <w:jc w:val="left"/>
            </w:pPr>
            <w:r>
              <w:tab/>
            </w:r>
            <w:r>
              <w:tab/>
            </w:r>
            <w:r>
              <w:rPr>
                <w:rFonts w:hint="eastAsia"/>
              </w:rPr>
              <w:t>交易日期</w:t>
            </w:r>
            <w:r>
              <w:t>------</w:t>
            </w:r>
            <w:r>
              <w:rPr>
                <w:rFonts w:hint="eastAsia"/>
              </w:rPr>
              <w:t>--</w:t>
            </w:r>
            <w:r>
              <w:t>-----</w:t>
            </w:r>
            <w:r>
              <w:rPr>
                <w:rFonts w:hint="eastAsia"/>
              </w:rPr>
              <w:t>-</w:t>
            </w:r>
            <w:r>
              <w:t>"yyyymmdd"</w:t>
            </w:r>
          </w:p>
          <w:p w:rsidR="0008660F" w:rsidRDefault="0008660F" w:rsidP="00D21860">
            <w:pPr>
              <w:ind w:leftChars="200" w:left="420" w:firstLine="425"/>
              <w:jc w:val="left"/>
            </w:pPr>
            <w:r>
              <w:tab/>
            </w:r>
            <w:r>
              <w:tab/>
            </w:r>
            <w:r>
              <w:rPr>
                <w:rFonts w:hint="eastAsia"/>
              </w:rPr>
              <w:t>金额</w:t>
            </w:r>
            <w:r>
              <w:t>--------------------"*****.**"</w:t>
            </w:r>
          </w:p>
          <w:p w:rsidR="0008660F" w:rsidRDefault="0008660F" w:rsidP="00D21860">
            <w:pPr>
              <w:ind w:leftChars="200" w:left="420" w:firstLine="425"/>
              <w:jc w:val="left"/>
            </w:pPr>
            <w:r>
              <w:tab/>
            </w:r>
            <w:r>
              <w:tab/>
            </w:r>
            <w:r>
              <w:rPr>
                <w:rFonts w:hint="eastAsia"/>
              </w:rPr>
              <w:t>定单号</w:t>
            </w:r>
            <w:r>
              <w:t>.---------------</w:t>
            </w:r>
            <w:r>
              <w:rPr>
                <w:rFonts w:hint="eastAsia"/>
              </w:rPr>
              <w:t>--</w:t>
            </w:r>
            <w:r>
              <w:t xml:space="preserve"> 6</w:t>
            </w:r>
            <w:r>
              <w:rPr>
                <w:rFonts w:hint="eastAsia"/>
              </w:rPr>
              <w:t>或</w:t>
            </w:r>
            <w:r>
              <w:rPr>
                <w:rFonts w:hint="eastAsia"/>
              </w:rPr>
              <w:t>10</w:t>
            </w:r>
            <w:r>
              <w:rPr>
                <w:rFonts w:hint="eastAsia"/>
              </w:rPr>
              <w:t>个字符</w:t>
            </w:r>
          </w:p>
          <w:p w:rsidR="0008660F" w:rsidRDefault="0008660F" w:rsidP="00D21860">
            <w:pPr>
              <w:ind w:leftChars="200" w:left="420" w:firstLine="425"/>
              <w:jc w:val="left"/>
              <w:rPr>
                <w:ins w:id="17" w:author="孔恒" w:date="2003-10-28T08:42:00Z"/>
                <w:rFonts w:hint="eastAsia"/>
              </w:rPr>
            </w:pPr>
            <w:r>
              <w:tab/>
            </w:r>
            <w:r>
              <w:tab/>
            </w:r>
            <w:r>
              <w:rPr>
                <w:rFonts w:hint="eastAsia"/>
              </w:rPr>
              <w:t>流水号</w:t>
            </w:r>
            <w:r>
              <w:t>-----------</w:t>
            </w:r>
            <w:r>
              <w:rPr>
                <w:rFonts w:hint="eastAsia"/>
              </w:rPr>
              <w:t>-----</w:t>
            </w:r>
            <w:r>
              <w:t>--20 characters</w:t>
            </w:r>
          </w:p>
          <w:p w:rsidR="0008660F" w:rsidRDefault="0008660F" w:rsidP="00D21860">
            <w:pPr>
              <w:ind w:leftChars="200" w:left="420" w:firstLine="425"/>
              <w:jc w:val="left"/>
            </w:pPr>
            <w:r>
              <w:rPr>
                <w:rFonts w:hint="eastAsia"/>
              </w:rPr>
              <w:t>每一部分由字符</w:t>
            </w:r>
            <w:r>
              <w:t>'\n'</w:t>
            </w:r>
            <w:r>
              <w:rPr>
                <w:rFonts w:hint="eastAsia"/>
              </w:rPr>
              <w:t>分隔。</w:t>
            </w:r>
          </w:p>
          <w:p w:rsidR="0008660F" w:rsidRDefault="0008660F" w:rsidP="00D21860">
            <w:pPr>
              <w:ind w:leftChars="202" w:left="424"/>
              <w:jc w:val="left"/>
            </w:pPr>
            <w:r>
              <w:rPr>
                <w:rFonts w:hint="eastAsia"/>
              </w:rPr>
              <w:t>例如：</w:t>
            </w:r>
            <w:r>
              <w:t>"19980820\n1200.00\n100201\n98082000010700030001\</w:t>
            </w:r>
            <w:r>
              <w:rPr>
                <w:rFonts w:hint="eastAsia"/>
              </w:rPr>
              <w:t>n</w:t>
            </w:r>
            <w:r>
              <w:t>19980830\n200.00\n100201\n98083000010700030009</w:t>
            </w:r>
            <w:r>
              <w:rPr>
                <w:rFonts w:hint="eastAsia"/>
              </w:rPr>
              <w:t>\n</w:t>
            </w:r>
            <w:r>
              <w:t>".</w:t>
            </w:r>
          </w:p>
          <w:p w:rsidR="0008660F" w:rsidRDefault="0008660F" w:rsidP="00D21860">
            <w:pPr>
              <w:jc w:val="left"/>
            </w:pPr>
            <w:r>
              <w:rPr>
                <w:rFonts w:hint="eastAsia"/>
              </w:rPr>
              <w:t>以上字符串包括两个定单信息。</w:t>
            </w:r>
          </w:p>
        </w:tc>
      </w:tr>
      <w:tr w:rsidR="0008660F" w:rsidTr="00D21860">
        <w:tblPrEx>
          <w:tblCellMar>
            <w:top w:w="0" w:type="dxa"/>
            <w:bottom w:w="0" w:type="dxa"/>
          </w:tblCellMar>
        </w:tblPrEx>
        <w:tc>
          <w:tcPr>
            <w:tcW w:w="773" w:type="dxa"/>
          </w:tcPr>
          <w:p w:rsidR="0008660F" w:rsidRDefault="0008660F" w:rsidP="00D21860">
            <w:pPr>
              <w:jc w:val="left"/>
              <w:rPr>
                <w:rFonts w:hint="eastAsia"/>
              </w:rPr>
            </w:pPr>
            <w:r>
              <w:rPr>
                <w:rFonts w:hint="eastAsia"/>
              </w:rPr>
              <w:lastRenderedPageBreak/>
              <w:t>返回值</w:t>
            </w:r>
          </w:p>
        </w:tc>
        <w:tc>
          <w:tcPr>
            <w:tcW w:w="7371"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ind w:left="840" w:firstLine="420"/>
        <w:rPr>
          <w:rFonts w:hint="eastAsia"/>
        </w:rPr>
      </w:pPr>
      <w:r>
        <w:rPr>
          <w:rFonts w:hint="eastAsia"/>
        </w:rPr>
        <w:t>说明：</w:t>
      </w:r>
    </w:p>
    <w:p w:rsidR="0008660F" w:rsidRDefault="0008660F" w:rsidP="0008660F">
      <w:pPr>
        <w:ind w:left="840" w:firstLine="420"/>
        <w:rPr>
          <w:rFonts w:hint="eastAsia"/>
        </w:rPr>
      </w:pPr>
      <w:r>
        <w:rPr>
          <w:rFonts w:hint="eastAsia"/>
        </w:rPr>
        <w:t>1</w:t>
      </w:r>
      <w:r>
        <w:rPr>
          <w:rFonts w:hint="eastAsia"/>
        </w:rPr>
        <w:t>、</w:t>
      </w:r>
      <w:r>
        <w:rPr>
          <w:rFonts w:hint="eastAsia"/>
        </w:rPr>
        <w:t>strBuf</w:t>
      </w:r>
      <w:r>
        <w:rPr>
          <w:rFonts w:hint="eastAsia"/>
        </w:rPr>
        <w:t>中返回内容的格式，和</w:t>
      </w:r>
      <w:r>
        <w:rPr>
          <w:rFonts w:hint="eastAsia"/>
        </w:rPr>
        <w:t>QueryUnsettledOrder</w:t>
      </w:r>
      <w:r>
        <w:rPr>
          <w:rFonts w:hint="eastAsia"/>
        </w:rPr>
        <w:t>相同</w:t>
      </w:r>
    </w:p>
    <w:p w:rsidR="0008660F" w:rsidRDefault="0008660F" w:rsidP="0008660F">
      <w:pPr>
        <w:ind w:left="840" w:firstLine="420"/>
        <w:rPr>
          <w:rFonts w:hint="eastAsia"/>
        </w:rPr>
      </w:pPr>
      <w:r>
        <w:rPr>
          <w:rFonts w:hint="eastAsia"/>
        </w:rPr>
        <w:t>2</w:t>
      </w:r>
      <w:r>
        <w:rPr>
          <w:rFonts w:hint="eastAsia"/>
        </w:rPr>
        <w:t>、当未结帐定单数目少于给定数目时，返回全部未结帐定单。如果未结帐定单数目比给定数目多，则返回给定数目的定单。下一次调用本函数则从本次的最后一条定单的下一条开始返回。</w:t>
      </w:r>
    </w:p>
    <w:p w:rsidR="0008660F" w:rsidRDefault="0008660F" w:rsidP="0008660F">
      <w:pPr>
        <w:ind w:left="840" w:firstLine="420"/>
        <w:rPr>
          <w:rFonts w:hint="eastAsia"/>
        </w:rPr>
      </w:pPr>
    </w:p>
    <w:p w:rsidR="0008660F" w:rsidRDefault="0008660F" w:rsidP="0008660F">
      <w:pPr>
        <w:ind w:left="415" w:firstLine="425"/>
      </w:pPr>
      <w:r>
        <w:rPr>
          <w:rFonts w:hint="eastAsia"/>
        </w:rPr>
        <w:t>（</w:t>
      </w:r>
      <w:r>
        <w:rPr>
          <w:rFonts w:hint="eastAsia"/>
        </w:rPr>
        <w:t>12</w:t>
      </w:r>
      <w:r>
        <w:rPr>
          <w:rFonts w:hint="eastAsia"/>
        </w:rPr>
        <w:t>）分页方式按交易日查询已结帐定单信息，</w:t>
      </w:r>
      <w:r>
        <w:t xml:space="preserve"> </w:t>
      </w:r>
    </w:p>
    <w:p w:rsidR="0008660F" w:rsidRDefault="0008660F" w:rsidP="0008660F">
      <w:pPr>
        <w:ind w:left="840" w:firstLine="420"/>
        <w:jc w:val="left"/>
        <w:rPr>
          <w:rFonts w:hint="eastAsia"/>
        </w:rPr>
      </w:pPr>
      <w:r>
        <w:t>int QuerySettledOrder</w:t>
      </w:r>
      <w:r>
        <w:rPr>
          <w:rFonts w:hint="eastAsia"/>
        </w:rPr>
        <w:t>ByPage</w:t>
      </w:r>
      <w:r>
        <w:t>(</w:t>
      </w:r>
      <w:r>
        <w:rPr>
          <w:rFonts w:hint="eastAsia"/>
        </w:rPr>
        <w:t>String startDate, String endDate,</w:t>
      </w:r>
      <w:r>
        <w:rPr>
          <w:rFonts w:hint="eastAsia"/>
        </w:rPr>
        <w:tab/>
        <w:t>int count,</w:t>
      </w:r>
      <w:r>
        <w:t xml:space="preserve"> StringBuffer strBuf</w:t>
      </w:r>
      <w:r>
        <w:rPr>
          <w:rFonts w:hint="eastAsia"/>
        </w:rPr>
        <w:t>)</w:t>
      </w:r>
    </w:p>
    <w:p w:rsidR="0008660F" w:rsidRDefault="0008660F" w:rsidP="0008660F">
      <w:pPr>
        <w:ind w:leftChars="200" w:left="420"/>
        <w:rPr>
          <w:rFonts w:hint="eastAsia"/>
        </w:rPr>
      </w:pPr>
      <w:r>
        <w:tab/>
      </w:r>
      <w:r>
        <w:tab/>
      </w:r>
      <w:r>
        <w:rPr>
          <w:rFonts w:hint="eastAsia"/>
        </w:rPr>
        <w:t>参数说明：</w:t>
      </w:r>
    </w:p>
    <w:tbl>
      <w:tblPr>
        <w:tblW w:w="8144"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6"/>
        <w:gridCol w:w="7138"/>
      </w:tblGrid>
      <w:tr w:rsidR="0008660F" w:rsidTr="00D21860">
        <w:tblPrEx>
          <w:tblCellMar>
            <w:top w:w="0" w:type="dxa"/>
            <w:bottom w:w="0" w:type="dxa"/>
          </w:tblCellMar>
        </w:tblPrEx>
        <w:tc>
          <w:tcPr>
            <w:tcW w:w="1006" w:type="dxa"/>
          </w:tcPr>
          <w:p w:rsidR="0008660F" w:rsidRDefault="0008660F" w:rsidP="00D21860">
            <w:pPr>
              <w:jc w:val="left"/>
              <w:rPr>
                <w:rFonts w:hint="eastAsia"/>
              </w:rPr>
            </w:pPr>
            <w:r>
              <w:rPr>
                <w:rFonts w:hint="eastAsia"/>
              </w:rPr>
              <w:t>StartDate</w:t>
            </w:r>
          </w:p>
        </w:tc>
        <w:tc>
          <w:tcPr>
            <w:tcW w:w="7138" w:type="dxa"/>
          </w:tcPr>
          <w:p w:rsidR="0008660F" w:rsidRDefault="0008660F" w:rsidP="00D21860">
            <w:pPr>
              <w:jc w:val="left"/>
              <w:rPr>
                <w:rFonts w:hint="eastAsia"/>
              </w:rPr>
            </w:pPr>
            <w:r>
              <w:rPr>
                <w:rFonts w:hint="eastAsia"/>
              </w:rPr>
              <w:t>查询的开始日期</w:t>
            </w:r>
          </w:p>
        </w:tc>
      </w:tr>
      <w:tr w:rsidR="0008660F" w:rsidTr="00D21860">
        <w:tblPrEx>
          <w:tblCellMar>
            <w:top w:w="0" w:type="dxa"/>
            <w:bottom w:w="0" w:type="dxa"/>
          </w:tblCellMar>
        </w:tblPrEx>
        <w:tc>
          <w:tcPr>
            <w:tcW w:w="1006" w:type="dxa"/>
          </w:tcPr>
          <w:p w:rsidR="0008660F" w:rsidRDefault="0008660F" w:rsidP="00D21860">
            <w:pPr>
              <w:jc w:val="left"/>
              <w:rPr>
                <w:rFonts w:hint="eastAsia"/>
              </w:rPr>
            </w:pPr>
            <w:r>
              <w:rPr>
                <w:rFonts w:hint="eastAsia"/>
              </w:rPr>
              <w:t>EndDate</w:t>
            </w:r>
          </w:p>
        </w:tc>
        <w:tc>
          <w:tcPr>
            <w:tcW w:w="7138" w:type="dxa"/>
          </w:tcPr>
          <w:p w:rsidR="0008660F" w:rsidRDefault="0008660F" w:rsidP="00D21860">
            <w:pPr>
              <w:jc w:val="left"/>
              <w:rPr>
                <w:rFonts w:hint="eastAsia"/>
              </w:rPr>
            </w:pPr>
            <w:r>
              <w:rPr>
                <w:rFonts w:hint="eastAsia"/>
              </w:rPr>
              <w:t>查询的结束日期</w:t>
            </w:r>
          </w:p>
        </w:tc>
      </w:tr>
      <w:tr w:rsidR="0008660F" w:rsidTr="00D21860">
        <w:tblPrEx>
          <w:tblCellMar>
            <w:top w:w="0" w:type="dxa"/>
            <w:bottom w:w="0" w:type="dxa"/>
          </w:tblCellMar>
        </w:tblPrEx>
        <w:tc>
          <w:tcPr>
            <w:tcW w:w="1006" w:type="dxa"/>
          </w:tcPr>
          <w:p w:rsidR="0008660F" w:rsidRDefault="0008660F" w:rsidP="00D21860">
            <w:pPr>
              <w:jc w:val="left"/>
            </w:pPr>
            <w:r>
              <w:rPr>
                <w:rFonts w:hint="eastAsia"/>
              </w:rPr>
              <w:t>Count</w:t>
            </w:r>
          </w:p>
        </w:tc>
        <w:tc>
          <w:tcPr>
            <w:tcW w:w="7138" w:type="dxa"/>
          </w:tcPr>
          <w:p w:rsidR="0008660F" w:rsidRDefault="0008660F" w:rsidP="00D21860">
            <w:pPr>
              <w:jc w:val="left"/>
              <w:rPr>
                <w:rFonts w:hint="eastAsia"/>
              </w:rPr>
            </w:pPr>
            <w:r>
              <w:rPr>
                <w:rFonts w:hint="eastAsia"/>
              </w:rPr>
              <w:t>本次查询的定单数目</w:t>
            </w:r>
          </w:p>
        </w:tc>
      </w:tr>
      <w:tr w:rsidR="0008660F" w:rsidTr="00D21860">
        <w:tblPrEx>
          <w:tblCellMar>
            <w:top w:w="0" w:type="dxa"/>
            <w:bottom w:w="0" w:type="dxa"/>
          </w:tblCellMar>
        </w:tblPrEx>
        <w:tc>
          <w:tcPr>
            <w:tcW w:w="1006" w:type="dxa"/>
          </w:tcPr>
          <w:p w:rsidR="0008660F" w:rsidRDefault="0008660F" w:rsidP="00D21860">
            <w:pPr>
              <w:jc w:val="left"/>
            </w:pPr>
            <w:r>
              <w:t>StrBuf</w:t>
            </w:r>
          </w:p>
        </w:tc>
        <w:tc>
          <w:tcPr>
            <w:tcW w:w="7138" w:type="dxa"/>
          </w:tcPr>
          <w:p w:rsidR="0008660F" w:rsidRDefault="0008660F" w:rsidP="00D21860">
            <w:pPr>
              <w:jc w:val="left"/>
              <w:rPr>
                <w:rFonts w:hint="eastAsia"/>
              </w:rPr>
            </w:pPr>
            <w:r>
              <w:rPr>
                <w:rFonts w:hint="eastAsia"/>
              </w:rPr>
              <w:t>返回的查询结果。格式为：</w:t>
            </w:r>
          </w:p>
          <w:p w:rsidR="0008660F" w:rsidRDefault="0008660F" w:rsidP="00D21860">
            <w:pPr>
              <w:ind w:leftChars="200" w:left="420" w:firstLine="425"/>
              <w:jc w:val="left"/>
              <w:rPr>
                <w:rFonts w:hint="eastAsia"/>
              </w:rPr>
            </w:pPr>
            <w:r>
              <w:tab/>
            </w:r>
            <w:r>
              <w:tab/>
            </w:r>
            <w:r>
              <w:rPr>
                <w:rFonts w:hint="eastAsia"/>
              </w:rPr>
              <w:t>交易日期</w:t>
            </w:r>
            <w:r>
              <w:t>------</w:t>
            </w:r>
            <w:r>
              <w:rPr>
                <w:rFonts w:hint="eastAsia"/>
              </w:rPr>
              <w:t>--</w:t>
            </w:r>
            <w:r>
              <w:t>-----</w:t>
            </w:r>
            <w:r>
              <w:rPr>
                <w:rFonts w:hint="eastAsia"/>
              </w:rPr>
              <w:t>-</w:t>
            </w:r>
            <w:r>
              <w:t>"yyyymmdd"</w:t>
            </w:r>
          </w:p>
          <w:p w:rsidR="0008660F" w:rsidRDefault="0008660F" w:rsidP="00D21860">
            <w:pPr>
              <w:ind w:leftChars="200" w:left="420" w:firstLine="425"/>
              <w:jc w:val="left"/>
              <w:rPr>
                <w:rFonts w:hint="eastAsia"/>
              </w:rPr>
            </w:pPr>
            <w:r>
              <w:rPr>
                <w:rFonts w:hint="eastAsia"/>
              </w:rPr>
              <w:tab/>
            </w:r>
            <w:r>
              <w:rPr>
                <w:rFonts w:hint="eastAsia"/>
              </w:rPr>
              <w:tab/>
            </w:r>
            <w:r>
              <w:rPr>
                <w:rFonts w:hint="eastAsia"/>
              </w:rPr>
              <w:t>处理日期</w:t>
            </w:r>
            <w:r>
              <w:t>------</w:t>
            </w:r>
            <w:r>
              <w:rPr>
                <w:rFonts w:hint="eastAsia"/>
              </w:rPr>
              <w:t>--</w:t>
            </w:r>
            <w:r>
              <w:t>-----</w:t>
            </w:r>
            <w:r>
              <w:rPr>
                <w:rFonts w:hint="eastAsia"/>
              </w:rPr>
              <w:t>-</w:t>
            </w:r>
            <w:r>
              <w:t>"yyyymmdd"</w:t>
            </w:r>
          </w:p>
          <w:p w:rsidR="0008660F" w:rsidRDefault="0008660F" w:rsidP="00D21860">
            <w:pPr>
              <w:ind w:leftChars="200" w:left="420" w:firstLine="425"/>
              <w:jc w:val="left"/>
            </w:pPr>
            <w:r>
              <w:tab/>
            </w:r>
            <w:r>
              <w:tab/>
            </w:r>
            <w:r>
              <w:rPr>
                <w:rFonts w:hint="eastAsia"/>
              </w:rPr>
              <w:t>金额</w:t>
            </w:r>
            <w:r>
              <w:t>--------------------"*****.**"</w:t>
            </w:r>
          </w:p>
          <w:p w:rsidR="0008660F" w:rsidRDefault="0008660F" w:rsidP="00D21860">
            <w:pPr>
              <w:ind w:leftChars="200" w:left="420" w:firstLine="425"/>
              <w:jc w:val="left"/>
            </w:pPr>
            <w:r>
              <w:tab/>
            </w:r>
            <w:r>
              <w:tab/>
            </w:r>
            <w:r>
              <w:rPr>
                <w:rFonts w:hint="eastAsia"/>
              </w:rPr>
              <w:t>定单号</w:t>
            </w:r>
            <w:r>
              <w:t>.---------------</w:t>
            </w:r>
            <w:r>
              <w:rPr>
                <w:rFonts w:hint="eastAsia"/>
              </w:rPr>
              <w:t>--</w:t>
            </w:r>
            <w:r>
              <w:t xml:space="preserve"> 6</w:t>
            </w:r>
            <w:r>
              <w:rPr>
                <w:rFonts w:hint="eastAsia"/>
              </w:rPr>
              <w:t>或</w:t>
            </w:r>
            <w:r>
              <w:rPr>
                <w:rFonts w:hint="eastAsia"/>
              </w:rPr>
              <w:t>10</w:t>
            </w:r>
            <w:r>
              <w:rPr>
                <w:rFonts w:hint="eastAsia"/>
              </w:rPr>
              <w:t>个字符</w:t>
            </w:r>
          </w:p>
          <w:p w:rsidR="0008660F" w:rsidRDefault="0008660F" w:rsidP="00D21860">
            <w:pPr>
              <w:ind w:leftChars="200" w:left="420" w:firstLine="425"/>
              <w:jc w:val="left"/>
              <w:rPr>
                <w:rFonts w:hint="eastAsia"/>
              </w:rPr>
            </w:pPr>
            <w:r>
              <w:tab/>
            </w:r>
            <w:r>
              <w:tab/>
            </w:r>
            <w:r>
              <w:rPr>
                <w:rFonts w:hint="eastAsia"/>
              </w:rPr>
              <w:t>定单状态</w:t>
            </w:r>
            <w:r>
              <w:t>--------</w:t>
            </w:r>
            <w:r>
              <w:rPr>
                <w:rFonts w:hint="eastAsia"/>
              </w:rPr>
              <w:t>-----</w:t>
            </w:r>
            <w:r>
              <w:t>--1 characters</w:t>
            </w:r>
          </w:p>
          <w:p w:rsidR="0008660F" w:rsidRDefault="0008660F" w:rsidP="00D21860">
            <w:pPr>
              <w:ind w:leftChars="200" w:left="420" w:firstLine="425"/>
              <w:jc w:val="left"/>
              <w:rPr>
                <w:rFonts w:hint="eastAsia"/>
              </w:rPr>
            </w:pPr>
            <w:r>
              <w:rPr>
                <w:rFonts w:hint="eastAsia"/>
              </w:rPr>
              <w:tab/>
            </w:r>
            <w:r>
              <w:rPr>
                <w:rFonts w:hint="eastAsia"/>
              </w:rPr>
              <w:tab/>
            </w:r>
            <w:r>
              <w:rPr>
                <w:rFonts w:hint="eastAsia"/>
              </w:rPr>
              <w:t>卡类型</w:t>
            </w:r>
            <w:r>
              <w:t>------------------2</w:t>
            </w:r>
            <w:r>
              <w:rPr>
                <w:rFonts w:hint="eastAsia"/>
              </w:rPr>
              <w:t>字符</w:t>
            </w:r>
          </w:p>
          <w:p w:rsidR="0008660F" w:rsidRDefault="0008660F" w:rsidP="00D21860">
            <w:pPr>
              <w:ind w:leftChars="200" w:left="420" w:firstLine="425"/>
              <w:jc w:val="left"/>
            </w:pPr>
            <w:r>
              <w:rPr>
                <w:rFonts w:hint="eastAsia"/>
              </w:rPr>
              <w:tab/>
            </w:r>
            <w:r>
              <w:rPr>
                <w:rFonts w:hint="eastAsia"/>
              </w:rPr>
              <w:tab/>
            </w:r>
            <w:r>
              <w:rPr>
                <w:rFonts w:hint="eastAsia"/>
              </w:rPr>
              <w:t>手续费</w:t>
            </w:r>
            <w:r>
              <w:t>------------------“***.***”</w:t>
            </w:r>
          </w:p>
          <w:p w:rsidR="0008660F" w:rsidRDefault="0008660F" w:rsidP="00D21860">
            <w:pPr>
              <w:ind w:leftChars="200" w:left="420" w:firstLine="425"/>
              <w:jc w:val="left"/>
            </w:pPr>
            <w:r>
              <w:tab/>
            </w:r>
            <w:r>
              <w:tab/>
            </w:r>
            <w:r>
              <w:rPr>
                <w:rFonts w:hint="eastAsia"/>
              </w:rPr>
              <w:t>银行受理日期</w:t>
            </w:r>
            <w:r>
              <w:t>--------“yyyymmdd”</w:t>
            </w:r>
          </w:p>
          <w:p w:rsidR="0008660F" w:rsidRDefault="0008660F" w:rsidP="00D21860">
            <w:pPr>
              <w:ind w:leftChars="200" w:left="420" w:firstLine="425"/>
              <w:jc w:val="left"/>
            </w:pPr>
            <w:r>
              <w:tab/>
            </w:r>
            <w:r>
              <w:tab/>
            </w:r>
            <w:r>
              <w:rPr>
                <w:rFonts w:hint="eastAsia"/>
              </w:rPr>
              <w:t>银行受理时间</w:t>
            </w:r>
            <w:r>
              <w:t>--------“hhmmss”</w:t>
            </w:r>
          </w:p>
          <w:p w:rsidR="0008660F" w:rsidRPr="00F8425A" w:rsidRDefault="0008660F" w:rsidP="00D21860">
            <w:pPr>
              <w:ind w:leftChars="200" w:left="420" w:firstLine="425"/>
              <w:jc w:val="left"/>
            </w:pPr>
          </w:p>
          <w:p w:rsidR="0008660F" w:rsidRDefault="0008660F" w:rsidP="00D21860">
            <w:pPr>
              <w:ind w:leftChars="200" w:left="420" w:firstLine="425"/>
              <w:jc w:val="left"/>
              <w:rPr>
                <w:rFonts w:hint="eastAsia"/>
              </w:rPr>
            </w:pPr>
            <w:r>
              <w:rPr>
                <w:rFonts w:hint="eastAsia"/>
              </w:rPr>
              <w:t>每一部分由字符</w:t>
            </w:r>
            <w:r>
              <w:t>'\n'</w:t>
            </w:r>
            <w:r>
              <w:rPr>
                <w:rFonts w:hint="eastAsia"/>
              </w:rPr>
              <w:t>分隔。其中定单状态</w:t>
            </w:r>
            <w:r>
              <w:rPr>
                <w:rFonts w:hint="eastAsia"/>
              </w:rPr>
              <w:t>=</w:t>
            </w:r>
            <w:r>
              <w:rPr>
                <w:rFonts w:hint="eastAsia"/>
              </w:rPr>
              <w:t>“</w:t>
            </w:r>
            <w:r>
              <w:rPr>
                <w:rFonts w:hint="eastAsia"/>
              </w:rPr>
              <w:t>0</w:t>
            </w:r>
            <w:r>
              <w:rPr>
                <w:rFonts w:hint="eastAsia"/>
              </w:rPr>
              <w:t>”为已结帐，“</w:t>
            </w:r>
            <w:r>
              <w:rPr>
                <w:rFonts w:hint="eastAsia"/>
              </w:rPr>
              <w:t>1</w:t>
            </w:r>
            <w:r>
              <w:rPr>
                <w:rFonts w:hint="eastAsia"/>
              </w:rPr>
              <w:t>”为已撤销，“</w:t>
            </w:r>
            <w:r>
              <w:rPr>
                <w:rFonts w:hint="eastAsia"/>
              </w:rPr>
              <w:t>2</w:t>
            </w:r>
            <w:r>
              <w:rPr>
                <w:rFonts w:hint="eastAsia"/>
              </w:rPr>
              <w:t>”为部分结帐，“</w:t>
            </w:r>
            <w:r>
              <w:rPr>
                <w:rFonts w:hint="eastAsia"/>
              </w:rPr>
              <w:t>3</w:t>
            </w:r>
            <w:r>
              <w:rPr>
                <w:rFonts w:hint="eastAsia"/>
              </w:rPr>
              <w:t>”为退款记录，</w:t>
            </w:r>
            <w:r>
              <w:rPr>
                <w:rFonts w:hint="eastAsia"/>
              </w:rPr>
              <w:t>5-</w:t>
            </w:r>
            <w:r>
              <w:rPr>
                <w:rFonts w:hint="eastAsia"/>
              </w:rPr>
              <w:t>无效状态，</w:t>
            </w:r>
            <w:r>
              <w:rPr>
                <w:rFonts w:hint="eastAsia"/>
              </w:rPr>
              <w:t>6</w:t>
            </w:r>
            <w:r>
              <w:rPr>
                <w:rFonts w:hint="eastAsia"/>
              </w:rPr>
              <w:t>－未知状态。</w:t>
            </w:r>
          </w:p>
          <w:p w:rsidR="0008660F" w:rsidRPr="00A1679F" w:rsidRDefault="0008660F" w:rsidP="00D21860">
            <w:pPr>
              <w:ind w:leftChars="200" w:left="420" w:firstLine="425"/>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p w:rsidR="0008660F" w:rsidRDefault="0008660F" w:rsidP="00D21860">
            <w:pPr>
              <w:ind w:leftChars="200" w:left="420" w:firstLine="425"/>
              <w:jc w:val="left"/>
              <w:rPr>
                <w:rFonts w:hint="eastAsia"/>
              </w:rPr>
            </w:pPr>
            <w:r>
              <w:rPr>
                <w:rFonts w:hint="eastAsia"/>
              </w:rPr>
              <w:t>例如：</w:t>
            </w:r>
            <w:r>
              <w:t>"</w:t>
            </w:r>
            <w:r w:rsidRPr="00F8425A">
              <w:t>20130116\n20130116\n0.01\n0000000029\n0\n02\n0.00\n</w:t>
            </w:r>
          </w:p>
          <w:p w:rsidR="0008660F" w:rsidRDefault="0008660F" w:rsidP="00D21860">
            <w:pPr>
              <w:ind w:leftChars="200" w:left="420" w:firstLine="425"/>
              <w:jc w:val="left"/>
              <w:rPr>
                <w:rFonts w:hint="eastAsia"/>
              </w:rPr>
            </w:pPr>
            <w:r w:rsidRPr="00F8425A">
              <w:t>20130116\n141815\n20130115\n20130115\n0.01\n9999990001\n</w:t>
            </w:r>
          </w:p>
          <w:p w:rsidR="0008660F" w:rsidRDefault="0008660F" w:rsidP="00D21860">
            <w:pPr>
              <w:ind w:leftChars="200" w:left="420" w:firstLine="425"/>
              <w:jc w:val="left"/>
            </w:pPr>
            <w:r w:rsidRPr="00F8425A">
              <w:t xml:space="preserve">0\n02\n0.00\n20130115\n154257\n </w:t>
            </w:r>
            <w:r>
              <w:t>".</w:t>
            </w:r>
          </w:p>
          <w:p w:rsidR="0008660F" w:rsidRDefault="0008660F" w:rsidP="00D21860">
            <w:pPr>
              <w:jc w:val="left"/>
            </w:pPr>
            <w:r>
              <w:rPr>
                <w:rFonts w:hint="eastAsia"/>
              </w:rPr>
              <w:t>以上字符串包括两个定单信息。</w:t>
            </w:r>
          </w:p>
        </w:tc>
      </w:tr>
      <w:tr w:rsidR="0008660F" w:rsidTr="00D21860">
        <w:tblPrEx>
          <w:tblCellMar>
            <w:top w:w="0" w:type="dxa"/>
            <w:bottom w:w="0" w:type="dxa"/>
          </w:tblCellMar>
        </w:tblPrEx>
        <w:tc>
          <w:tcPr>
            <w:tcW w:w="1006" w:type="dxa"/>
          </w:tcPr>
          <w:p w:rsidR="0008660F" w:rsidRDefault="0008660F" w:rsidP="00D21860">
            <w:pPr>
              <w:jc w:val="left"/>
              <w:rPr>
                <w:rFonts w:hint="eastAsia"/>
              </w:rPr>
            </w:pPr>
            <w:r>
              <w:rPr>
                <w:rFonts w:hint="eastAsia"/>
              </w:rPr>
              <w:t>返回值</w:t>
            </w:r>
          </w:p>
        </w:tc>
        <w:tc>
          <w:tcPr>
            <w:tcW w:w="7138"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ind w:left="840" w:firstLine="420"/>
        <w:rPr>
          <w:rFonts w:hint="eastAsia"/>
        </w:rPr>
      </w:pPr>
      <w:r>
        <w:rPr>
          <w:rFonts w:hint="eastAsia"/>
        </w:rPr>
        <w:t>说明：</w:t>
      </w:r>
    </w:p>
    <w:p w:rsidR="0008660F" w:rsidRDefault="0008660F" w:rsidP="0008660F">
      <w:pPr>
        <w:numPr>
          <w:ilvl w:val="0"/>
          <w:numId w:val="19"/>
        </w:numPr>
        <w:rPr>
          <w:rFonts w:hint="eastAsia"/>
        </w:rPr>
      </w:pPr>
      <w:r>
        <w:rPr>
          <w:rFonts w:hint="eastAsia"/>
        </w:rPr>
        <w:t>分页方式的操作方法，请参考</w:t>
      </w:r>
      <w:r>
        <w:rPr>
          <w:rFonts w:hint="eastAsia"/>
        </w:rPr>
        <w:t>QueryUnsettledOrderByPage</w:t>
      </w:r>
    </w:p>
    <w:p w:rsidR="0008660F" w:rsidRDefault="0008660F" w:rsidP="0008660F">
      <w:pPr>
        <w:ind w:left="415" w:firstLine="425"/>
        <w:rPr>
          <w:rFonts w:hint="eastAsia"/>
        </w:rPr>
      </w:pPr>
    </w:p>
    <w:p w:rsidR="0008660F" w:rsidRDefault="0008660F" w:rsidP="0008660F">
      <w:pPr>
        <w:ind w:left="415" w:firstLine="425"/>
      </w:pPr>
      <w:r>
        <w:rPr>
          <w:rFonts w:hint="eastAsia"/>
        </w:rPr>
        <w:t>（</w:t>
      </w:r>
      <w:r>
        <w:rPr>
          <w:rFonts w:hint="eastAsia"/>
        </w:rPr>
        <w:t>13</w:t>
      </w:r>
      <w:r>
        <w:rPr>
          <w:rFonts w:hint="eastAsia"/>
        </w:rPr>
        <w:t>）分页方式按结帐日查询已结帐定单（入账明细查询）。</w:t>
      </w:r>
    </w:p>
    <w:p w:rsidR="0008660F" w:rsidRDefault="0008660F" w:rsidP="0008660F">
      <w:pPr>
        <w:ind w:left="840" w:firstLine="420"/>
        <w:rPr>
          <w:rFonts w:hint="eastAsia"/>
        </w:rPr>
      </w:pPr>
      <w:r>
        <w:t>int Query</w:t>
      </w:r>
      <w:r>
        <w:rPr>
          <w:rFonts w:hint="eastAsia"/>
        </w:rPr>
        <w:t>TransactByPage</w:t>
      </w:r>
      <w:r>
        <w:t>(</w:t>
      </w:r>
      <w:r>
        <w:rPr>
          <w:rFonts w:hint="eastAsia"/>
        </w:rPr>
        <w:t>String date, int count,</w:t>
      </w:r>
      <w:r>
        <w:t xml:space="preserve"> StringBuffer strBuf</w:t>
      </w:r>
      <w:r>
        <w:rPr>
          <w:rFonts w:hint="eastAsia"/>
        </w:rPr>
        <w:t>)</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要查询的结帐日期</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本次查询的定单数目</w:t>
            </w:r>
          </w:p>
        </w:tc>
      </w:tr>
      <w:tr w:rsidR="0008660F" w:rsidTr="00D21860">
        <w:tblPrEx>
          <w:tblCellMar>
            <w:top w:w="0" w:type="dxa"/>
            <w:bottom w:w="0" w:type="dxa"/>
          </w:tblCellMar>
        </w:tblPrEx>
        <w:tc>
          <w:tcPr>
            <w:tcW w:w="2024" w:type="dxa"/>
          </w:tcPr>
          <w:p w:rsidR="0008660F" w:rsidRDefault="0008660F" w:rsidP="00D21860">
            <w:pPr>
              <w:jc w:val="left"/>
            </w:pPr>
            <w:r>
              <w:t>StrBuf</w:t>
            </w:r>
          </w:p>
        </w:tc>
        <w:tc>
          <w:tcPr>
            <w:tcW w:w="6074" w:type="dxa"/>
          </w:tcPr>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lastRenderedPageBreak/>
              <w:t>交易日期</w:t>
            </w:r>
            <w:r>
              <w:rPr>
                <w:rFonts w:hint="eastAsia"/>
              </w:rPr>
              <w:t>\n</w:t>
            </w:r>
            <w:r>
              <w:rPr>
                <w:rFonts w:hint="eastAsia"/>
              </w:rPr>
              <w:t>处理日期</w:t>
            </w:r>
            <w:r>
              <w:rPr>
                <w:rFonts w:hint="eastAsia"/>
              </w:rPr>
              <w:t>\n</w:t>
            </w:r>
            <w:r>
              <w:rPr>
                <w:rFonts w:hint="eastAsia"/>
              </w:rPr>
              <w:t>金额</w:t>
            </w:r>
            <w:r>
              <w:rPr>
                <w:rFonts w:hint="eastAsia"/>
              </w:rPr>
              <w:t>\n</w:t>
            </w:r>
            <w:r>
              <w:rPr>
                <w:rFonts w:hint="eastAsia"/>
              </w:rPr>
              <w:t>定单号</w:t>
            </w:r>
            <w:r>
              <w:rPr>
                <w:rFonts w:hint="eastAsia"/>
              </w:rPr>
              <w:t>\n</w:t>
            </w:r>
            <w:r>
              <w:rPr>
                <w:rFonts w:hint="eastAsia"/>
              </w:rPr>
              <w:t>订单状态</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商户自定义字段</w:t>
            </w:r>
            <w:r>
              <w:rPr>
                <w:rFonts w:hint="eastAsia"/>
              </w:rPr>
              <w:t>\n</w:t>
            </w:r>
          </w:p>
          <w:p w:rsidR="0008660F" w:rsidRDefault="0008660F" w:rsidP="00D21860">
            <w:pPr>
              <w:jc w:val="left"/>
              <w:rPr>
                <w:rFonts w:hint="eastAsia"/>
              </w:rPr>
            </w:pPr>
            <w:r>
              <w:rPr>
                <w:rFonts w:hint="eastAsia"/>
              </w:rPr>
              <w:t>其中，订单状态有：</w:t>
            </w:r>
          </w:p>
          <w:p w:rsidR="0008660F" w:rsidRDefault="0008660F" w:rsidP="00D21860">
            <w:pPr>
              <w:jc w:val="left"/>
              <w:rPr>
                <w:rFonts w:hint="eastAsia"/>
              </w:rPr>
            </w:pP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lastRenderedPageBreak/>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ind w:left="840" w:firstLine="420"/>
        <w:rPr>
          <w:rFonts w:hint="eastAsia"/>
        </w:rPr>
      </w:pPr>
      <w:r>
        <w:rPr>
          <w:rFonts w:hint="eastAsia"/>
        </w:rPr>
        <w:t>说明：</w:t>
      </w:r>
    </w:p>
    <w:p w:rsidR="0008660F" w:rsidRDefault="0008660F" w:rsidP="0008660F">
      <w:pPr>
        <w:numPr>
          <w:ilvl w:val="0"/>
          <w:numId w:val="20"/>
        </w:numPr>
        <w:rPr>
          <w:rFonts w:hint="eastAsia"/>
        </w:rPr>
      </w:pPr>
      <w:r>
        <w:rPr>
          <w:rFonts w:hint="eastAsia"/>
        </w:rPr>
        <w:t>分页方式的操作方法，请参考</w:t>
      </w:r>
      <w:r>
        <w:rPr>
          <w:rFonts w:hint="eastAsia"/>
        </w:rPr>
        <w:t>QueryUnsettledOrderByPage</w:t>
      </w:r>
    </w:p>
    <w:p w:rsidR="0008660F" w:rsidRDefault="0008660F" w:rsidP="0008660F">
      <w:pPr>
        <w:pStyle w:val="10"/>
        <w:rPr>
          <w:rFonts w:hint="eastAsia"/>
        </w:rPr>
      </w:pPr>
    </w:p>
    <w:p w:rsidR="0008660F" w:rsidRDefault="0008660F" w:rsidP="0008660F">
      <w:pPr>
        <w:ind w:left="415" w:firstLine="425"/>
      </w:pPr>
      <w:r>
        <w:rPr>
          <w:rFonts w:hint="eastAsia"/>
        </w:rPr>
        <w:t>（</w:t>
      </w:r>
      <w:r>
        <w:rPr>
          <w:rFonts w:hint="eastAsia"/>
        </w:rPr>
        <w:t>14</w:t>
      </w:r>
      <w:r>
        <w:rPr>
          <w:rFonts w:hint="eastAsia"/>
        </w:rPr>
        <w:t>）查询单笔定单。</w:t>
      </w:r>
    </w:p>
    <w:p w:rsidR="0008660F" w:rsidRDefault="0008660F" w:rsidP="0008660F">
      <w:pPr>
        <w:ind w:left="840" w:firstLine="420"/>
        <w:rPr>
          <w:rFonts w:hint="eastAsia"/>
        </w:rPr>
      </w:pPr>
      <w:r>
        <w:t xml:space="preserve">int </w:t>
      </w:r>
      <w:r>
        <w:rPr>
          <w:rFonts w:hint="eastAsia"/>
        </w:rPr>
        <w:t>QuerySingleOrder</w:t>
      </w:r>
      <w:r>
        <w:t xml:space="preserve"> (</w:t>
      </w:r>
      <w:r>
        <w:rPr>
          <w:rFonts w:hint="eastAsia"/>
        </w:rPr>
        <w:t>String date, String BillNo,</w:t>
      </w:r>
      <w:r>
        <w:t xml:space="preserve"> StringBuffer strBuf</w:t>
      </w:r>
      <w:r>
        <w:rPr>
          <w:rFonts w:hint="eastAsia"/>
        </w:rPr>
        <w:t>)</w:t>
      </w:r>
    </w:p>
    <w:p w:rsidR="0008660F" w:rsidRDefault="0008660F" w:rsidP="0008660F">
      <w:pPr>
        <w:ind w:leftChars="200" w:left="420"/>
        <w:rPr>
          <w:rFonts w:hint="eastAsia"/>
        </w:rPr>
      </w:pPr>
      <w:r>
        <w:tab/>
      </w:r>
      <w:r>
        <w:tab/>
      </w: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Date</w:t>
            </w:r>
          </w:p>
        </w:tc>
        <w:tc>
          <w:tcPr>
            <w:tcW w:w="6074" w:type="dxa"/>
          </w:tcPr>
          <w:p w:rsidR="0008660F" w:rsidRDefault="0008660F" w:rsidP="00D21860">
            <w:pPr>
              <w:jc w:val="left"/>
              <w:rPr>
                <w:rFonts w:hint="eastAsia"/>
              </w:rPr>
            </w:pPr>
            <w:r>
              <w:rPr>
                <w:rFonts w:hint="eastAsia"/>
              </w:rPr>
              <w:t>定单的交易日期</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BillNo</w:t>
            </w:r>
          </w:p>
        </w:tc>
        <w:tc>
          <w:tcPr>
            <w:tcW w:w="6074" w:type="dxa"/>
          </w:tcPr>
          <w:p w:rsidR="0008660F" w:rsidRDefault="0008660F" w:rsidP="00D21860">
            <w:pPr>
              <w:jc w:val="left"/>
              <w:rPr>
                <w:rFonts w:hint="eastAsia"/>
              </w:rPr>
            </w:pPr>
            <w:r>
              <w:rPr>
                <w:rFonts w:hint="eastAsia"/>
              </w:rPr>
              <w:t>订单号</w:t>
            </w:r>
          </w:p>
        </w:tc>
      </w:tr>
      <w:tr w:rsidR="0008660F" w:rsidTr="00D21860">
        <w:tblPrEx>
          <w:tblCellMar>
            <w:top w:w="0" w:type="dxa"/>
            <w:bottom w:w="0" w:type="dxa"/>
          </w:tblCellMar>
        </w:tblPrEx>
        <w:tc>
          <w:tcPr>
            <w:tcW w:w="2024" w:type="dxa"/>
          </w:tcPr>
          <w:p w:rsidR="0008660F" w:rsidRDefault="0008660F" w:rsidP="00D21860">
            <w:pPr>
              <w:jc w:val="left"/>
            </w:pPr>
            <w:r>
              <w:t>StrBuf</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格式为：</w:t>
            </w:r>
          </w:p>
          <w:p w:rsidR="0008660F" w:rsidRDefault="0008660F" w:rsidP="00D21860">
            <w:pPr>
              <w:jc w:val="left"/>
              <w:rPr>
                <w:rFonts w:hint="eastAsia"/>
              </w:rPr>
            </w:pPr>
            <w:r>
              <w:rPr>
                <w:rFonts w:hint="eastAsia"/>
              </w:rPr>
              <w:t>交易日期</w:t>
            </w:r>
            <w:r>
              <w:rPr>
                <w:rFonts w:hint="eastAsia"/>
              </w:rPr>
              <w:t>\n</w:t>
            </w:r>
            <w:r>
              <w:rPr>
                <w:rFonts w:hint="eastAsia"/>
              </w:rPr>
              <w:t>处理日期</w:t>
            </w:r>
            <w:r>
              <w:rPr>
                <w:rFonts w:hint="eastAsia"/>
              </w:rPr>
              <w:t>\n</w:t>
            </w:r>
            <w:r>
              <w:rPr>
                <w:rFonts w:hint="eastAsia"/>
              </w:rPr>
              <w:t>定单状态</w:t>
            </w:r>
            <w:r>
              <w:rPr>
                <w:rFonts w:hint="eastAsia"/>
              </w:rPr>
              <w:t>\n</w:t>
            </w:r>
            <w:r>
              <w:rPr>
                <w:rFonts w:hint="eastAsia"/>
              </w:rPr>
              <w:t>定单金额</w:t>
            </w:r>
            <w:r>
              <w:rPr>
                <w:rFonts w:hint="eastAsia"/>
              </w:rPr>
              <w:t>\n</w:t>
            </w:r>
            <w:r>
              <w:rPr>
                <w:rFonts w:hint="eastAsia"/>
              </w:rPr>
              <w:t>【结帐金额</w:t>
            </w:r>
            <w:r>
              <w:rPr>
                <w:rFonts w:hint="eastAsia"/>
              </w:rPr>
              <w:t>\n</w:t>
            </w:r>
            <w:r>
              <w:rPr>
                <w:rFonts w:hint="eastAsia"/>
              </w:rPr>
              <w:t>】</w:t>
            </w:r>
            <w:r>
              <w:rPr>
                <w:rFonts w:hint="eastAsia"/>
              </w:rPr>
              <w:t>\n</w:t>
            </w:r>
            <w:r>
              <w:rPr>
                <w:rFonts w:hint="eastAsia"/>
              </w:rPr>
              <w:t>卡类型</w:t>
            </w:r>
            <w:r>
              <w:rPr>
                <w:rFonts w:hint="eastAsia"/>
              </w:rPr>
              <w:t>\n</w:t>
            </w:r>
            <w:r>
              <w:rPr>
                <w:rFonts w:hint="eastAsia"/>
              </w:rPr>
              <w:t>手续费</w:t>
            </w:r>
            <w:r>
              <w:rPr>
                <w:rFonts w:hint="eastAsia"/>
              </w:rPr>
              <w:t>\n</w:t>
            </w:r>
            <w:r>
              <w:rPr>
                <w:rFonts w:hint="eastAsia"/>
              </w:rPr>
              <w:t>商户自定义参数</w:t>
            </w:r>
            <w:r>
              <w:rPr>
                <w:rFonts w:hint="eastAsia"/>
              </w:rPr>
              <w:t>\n</w:t>
            </w:r>
            <w:r>
              <w:rPr>
                <w:rFonts w:hint="eastAsia"/>
              </w:rPr>
              <w:t>银行受理日期</w:t>
            </w:r>
            <w:r>
              <w:rPr>
                <w:rFonts w:hint="eastAsia"/>
              </w:rPr>
              <w:t>\n</w:t>
            </w:r>
            <w:r>
              <w:rPr>
                <w:rFonts w:hint="eastAsia"/>
              </w:rPr>
              <w:t>银行受理时间</w:t>
            </w:r>
          </w:p>
          <w:p w:rsidR="0008660F" w:rsidRDefault="0008660F" w:rsidP="00D21860">
            <w:pPr>
              <w:jc w:val="left"/>
              <w:rPr>
                <w:rFonts w:hint="eastAsia"/>
              </w:rPr>
            </w:pPr>
            <w:r>
              <w:rPr>
                <w:rFonts w:hint="eastAsia"/>
              </w:rPr>
              <w:t>其中：</w:t>
            </w:r>
          </w:p>
          <w:p w:rsidR="0008660F" w:rsidRDefault="0008660F" w:rsidP="00D21860">
            <w:pPr>
              <w:jc w:val="left"/>
              <w:rPr>
                <w:rFonts w:hint="eastAsia"/>
              </w:rPr>
            </w:pPr>
            <w:r>
              <w:rPr>
                <w:rFonts w:hint="eastAsia"/>
              </w:rPr>
              <w:t>定单状态：</w:t>
            </w:r>
            <w:r>
              <w:rPr>
                <w:rFonts w:hint="eastAsia"/>
              </w:rPr>
              <w:t>0</w:t>
            </w:r>
            <w:r>
              <w:rPr>
                <w:rFonts w:hint="eastAsia"/>
              </w:rPr>
              <w:t>－已结帐，</w:t>
            </w:r>
            <w:r>
              <w:rPr>
                <w:rFonts w:hint="eastAsia"/>
              </w:rPr>
              <w:t>1</w:t>
            </w:r>
            <w:r>
              <w:rPr>
                <w:rFonts w:hint="eastAsia"/>
              </w:rPr>
              <w:t>－已撤销，</w:t>
            </w:r>
            <w:r>
              <w:rPr>
                <w:rFonts w:hint="eastAsia"/>
              </w:rPr>
              <w:t>2</w:t>
            </w:r>
            <w:r>
              <w:rPr>
                <w:rFonts w:hint="eastAsia"/>
              </w:rPr>
              <w:t>－部分结帐，</w:t>
            </w:r>
            <w:r>
              <w:rPr>
                <w:rFonts w:hint="eastAsia"/>
              </w:rPr>
              <w:t>3</w:t>
            </w:r>
            <w:r>
              <w:rPr>
                <w:rFonts w:hint="eastAsia"/>
              </w:rPr>
              <w:t>－退款，</w:t>
            </w:r>
            <w:r>
              <w:rPr>
                <w:rFonts w:hint="eastAsia"/>
              </w:rPr>
              <w:t>4</w:t>
            </w:r>
            <w:r>
              <w:rPr>
                <w:rFonts w:hint="eastAsia"/>
              </w:rPr>
              <w:t>－未结帐，</w:t>
            </w:r>
            <w:r>
              <w:rPr>
                <w:rFonts w:hint="eastAsia"/>
              </w:rPr>
              <w:t>5-</w:t>
            </w:r>
            <w:r>
              <w:rPr>
                <w:rFonts w:hint="eastAsia"/>
              </w:rPr>
              <w:t>无效状态，</w:t>
            </w:r>
            <w:r>
              <w:rPr>
                <w:rFonts w:hint="eastAsia"/>
              </w:rPr>
              <w:t>6</w:t>
            </w:r>
            <w:r>
              <w:rPr>
                <w:rFonts w:hint="eastAsia"/>
              </w:rPr>
              <w:t>－未知状态</w:t>
            </w:r>
          </w:p>
          <w:p w:rsidR="0008660F" w:rsidRDefault="0008660F" w:rsidP="00D21860">
            <w:pPr>
              <w:jc w:val="left"/>
              <w:rPr>
                <w:rFonts w:hint="eastAsia"/>
              </w:rPr>
            </w:pPr>
            <w:r>
              <w:rPr>
                <w:rFonts w:hint="eastAsia"/>
              </w:rPr>
              <w:t>处理金额仅部分结帐定单才有。因此必须根据定单状态判断是否部分结帐。</w:t>
            </w:r>
          </w:p>
          <w:p w:rsidR="0008660F" w:rsidRDefault="0008660F" w:rsidP="00D21860">
            <w:pPr>
              <w:jc w:val="left"/>
              <w:rPr>
                <w:rFonts w:hint="eastAsia"/>
              </w:rPr>
            </w:pPr>
            <w:r>
              <w:rPr>
                <w:rFonts w:hint="eastAsia"/>
              </w:rPr>
              <w:t>卡类型：</w:t>
            </w:r>
            <w:r w:rsidRPr="00E27419">
              <w:rPr>
                <w:rFonts w:hint="eastAsia"/>
              </w:rPr>
              <w:t xml:space="preserve"> 02</w:t>
            </w:r>
            <w:r w:rsidRPr="00E27419">
              <w:rPr>
                <w:rFonts w:hint="eastAsia"/>
              </w:rPr>
              <w:t>：一卡通</w:t>
            </w:r>
            <w:r w:rsidRPr="00E27419">
              <w:rPr>
                <w:rFonts w:hint="eastAsia"/>
              </w:rPr>
              <w:t xml:space="preserve"> 03</w:t>
            </w:r>
            <w:r w:rsidRPr="00E27419">
              <w:rPr>
                <w:rFonts w:hint="eastAsia"/>
              </w:rPr>
              <w:t>：信用卡</w:t>
            </w:r>
            <w:r>
              <w:rPr>
                <w:rFonts w:hint="eastAsia"/>
              </w:rPr>
              <w:t xml:space="preserve"> 04</w:t>
            </w:r>
            <w:r>
              <w:rPr>
                <w:rFonts w:hint="eastAsia"/>
              </w:rPr>
              <w:t>：其他行的卡</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返回值</w:t>
            </w:r>
          </w:p>
        </w:tc>
        <w:tc>
          <w:tcPr>
            <w:tcW w:w="6074" w:type="dxa"/>
          </w:tcPr>
          <w:p w:rsidR="0008660F" w:rsidRDefault="0008660F" w:rsidP="00D21860">
            <w:pPr>
              <w:jc w:val="left"/>
              <w:rPr>
                <w:rFonts w:hint="eastAsia"/>
              </w:rPr>
            </w:pPr>
            <w:r>
              <w:rPr>
                <w:rFonts w:hint="eastAsia"/>
              </w:rPr>
              <w:t>0</w:t>
            </w:r>
            <w:r>
              <w:rPr>
                <w:rFonts w:hint="eastAsia"/>
              </w:rPr>
              <w:t>表示成功，其他值表示错误。请用</w:t>
            </w:r>
            <w:r>
              <w:rPr>
                <w:rFonts w:hint="eastAsia"/>
              </w:rPr>
              <w:t>GetLastErr</w:t>
            </w:r>
            <w:r>
              <w:rPr>
                <w:rFonts w:hint="eastAsia"/>
              </w:rPr>
              <w:t>取得错误描述</w:t>
            </w:r>
          </w:p>
        </w:tc>
      </w:tr>
    </w:tbl>
    <w:p w:rsidR="0008660F" w:rsidRDefault="0008660F" w:rsidP="0008660F">
      <w:pPr>
        <w:ind w:firstLine="420"/>
        <w:rPr>
          <w:rFonts w:hint="eastAsia"/>
        </w:rPr>
      </w:pPr>
      <w:r>
        <w:rPr>
          <w:rFonts w:hint="eastAsia"/>
        </w:rPr>
        <w:t>（</w:t>
      </w:r>
      <w:r>
        <w:rPr>
          <w:rFonts w:hint="eastAsia"/>
        </w:rPr>
        <w:t>15</w:t>
      </w:r>
      <w:r>
        <w:rPr>
          <w:rFonts w:hint="eastAsia"/>
        </w:rPr>
        <w:t>）分页查询退款记录</w:t>
      </w:r>
    </w:p>
    <w:p w:rsidR="0008660F" w:rsidRDefault="0008660F" w:rsidP="0008660F">
      <w:pPr>
        <w:ind w:firstLine="420"/>
        <w:rPr>
          <w:rFonts w:hint="eastAsia"/>
        </w:rPr>
      </w:pPr>
      <w:r>
        <w:rPr>
          <w:rFonts w:hint="eastAsia"/>
        </w:rPr>
        <w:t xml:space="preserve">int </w:t>
      </w:r>
      <w:r>
        <w:t>QueryRefundByPage(</w:t>
      </w:r>
      <w:r>
        <w:rPr>
          <w:rFonts w:hint="eastAsia"/>
        </w:rPr>
        <w:t>String</w:t>
      </w:r>
      <w:r>
        <w:t xml:space="preserve"> BeginDate,</w:t>
      </w:r>
      <w:r>
        <w:rPr>
          <w:rFonts w:hint="eastAsia"/>
        </w:rPr>
        <w:t xml:space="preserve"> String</w:t>
      </w:r>
      <w:r>
        <w:t xml:space="preserve"> EndDate,</w:t>
      </w:r>
      <w:r>
        <w:rPr>
          <w:rFonts w:hint="eastAsia"/>
        </w:rPr>
        <w:t xml:space="preserve"> int </w:t>
      </w:r>
      <w:r>
        <w:t>count,</w:t>
      </w:r>
      <w:r>
        <w:rPr>
          <w:rFonts w:hint="eastAsia"/>
        </w:rPr>
        <w:t>StringBuffer result</w:t>
      </w:r>
      <w:r>
        <w:t>)</w:t>
      </w:r>
    </w:p>
    <w:p w:rsidR="0008660F" w:rsidRDefault="0008660F" w:rsidP="0008660F">
      <w:pPr>
        <w:ind w:firstLine="420"/>
        <w:rPr>
          <w:rFonts w:hint="eastAsia"/>
        </w:rPr>
      </w:pPr>
      <w:r>
        <w:rPr>
          <w:rFonts w:hint="eastAsia"/>
        </w:rPr>
        <w:t>参数说明：</w:t>
      </w: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4"/>
        <w:gridCol w:w="6074"/>
      </w:tblGrid>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BeginDate</w:t>
            </w:r>
          </w:p>
        </w:tc>
        <w:tc>
          <w:tcPr>
            <w:tcW w:w="6074" w:type="dxa"/>
          </w:tcPr>
          <w:p w:rsidR="0008660F" w:rsidRDefault="0008660F" w:rsidP="00D21860">
            <w:pPr>
              <w:jc w:val="left"/>
              <w:rPr>
                <w:rFonts w:hint="eastAsia"/>
              </w:rPr>
            </w:pPr>
            <w:r>
              <w:rPr>
                <w:rFonts w:hint="eastAsia"/>
              </w:rPr>
              <w:t>要查询的开始日期，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t>EndDate</w:t>
            </w:r>
          </w:p>
        </w:tc>
        <w:tc>
          <w:tcPr>
            <w:tcW w:w="6074" w:type="dxa"/>
          </w:tcPr>
          <w:p w:rsidR="0008660F" w:rsidRDefault="0008660F" w:rsidP="00D21860">
            <w:pPr>
              <w:jc w:val="left"/>
              <w:rPr>
                <w:rFonts w:hint="eastAsia"/>
              </w:rPr>
            </w:pPr>
            <w:r>
              <w:rPr>
                <w:rFonts w:hint="eastAsia"/>
              </w:rPr>
              <w:t>要查询的结束日期，</w:t>
            </w:r>
            <w:r>
              <w:rPr>
                <w:rFonts w:hint="eastAsia"/>
              </w:rPr>
              <w:t>8</w:t>
            </w:r>
            <w:r>
              <w:rPr>
                <w:rFonts w:hint="eastAsia"/>
              </w:rPr>
              <w:t>位数字，格式为“</w:t>
            </w:r>
            <w:r>
              <w:rPr>
                <w:rFonts w:hint="eastAsia"/>
              </w:rPr>
              <w:t>YYYYMMDD</w:t>
            </w:r>
            <w:r>
              <w:rPr>
                <w:rFonts w:hint="eastAsia"/>
              </w:rPr>
              <w:t>”</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Count</w:t>
            </w:r>
          </w:p>
        </w:tc>
        <w:tc>
          <w:tcPr>
            <w:tcW w:w="6074" w:type="dxa"/>
          </w:tcPr>
          <w:p w:rsidR="0008660F" w:rsidRDefault="0008660F" w:rsidP="00D21860">
            <w:pPr>
              <w:jc w:val="left"/>
              <w:rPr>
                <w:rFonts w:hint="eastAsia"/>
              </w:rPr>
            </w:pPr>
            <w:r>
              <w:rPr>
                <w:rFonts w:hint="eastAsia"/>
              </w:rPr>
              <w:t>本次查询所返回定单数目。当查询结果定单数目少于给定数目时，返回全部查询结果。如果查询结果记录数目比给定数目多，则返回给定数目的定单。下一次调用本函数则从本次的最后一条定单的下一条开始返回。</w:t>
            </w:r>
          </w:p>
        </w:tc>
      </w:tr>
      <w:tr w:rsidR="0008660F" w:rsidTr="00D21860">
        <w:tblPrEx>
          <w:tblCellMar>
            <w:top w:w="0" w:type="dxa"/>
            <w:bottom w:w="0" w:type="dxa"/>
          </w:tblCellMar>
        </w:tblPrEx>
        <w:tc>
          <w:tcPr>
            <w:tcW w:w="2024" w:type="dxa"/>
          </w:tcPr>
          <w:p w:rsidR="0008660F" w:rsidRDefault="0008660F" w:rsidP="00D21860">
            <w:pPr>
              <w:jc w:val="left"/>
            </w:pPr>
            <w:r>
              <w:rPr>
                <w:rFonts w:hint="eastAsia"/>
              </w:rPr>
              <w:t>Result</w:t>
            </w:r>
          </w:p>
        </w:tc>
        <w:tc>
          <w:tcPr>
            <w:tcW w:w="6074" w:type="dxa"/>
          </w:tcPr>
          <w:p w:rsidR="0008660F" w:rsidRDefault="0008660F" w:rsidP="00D21860">
            <w:pPr>
              <w:rPr>
                <w:rFonts w:hint="eastAsia"/>
              </w:rPr>
            </w:pPr>
            <w:r>
              <w:rPr>
                <w:rFonts w:hint="eastAsia"/>
              </w:rPr>
              <w:t>返回的查询结果。</w:t>
            </w:r>
          </w:p>
          <w:p w:rsidR="0008660F" w:rsidRDefault="0008660F" w:rsidP="00D21860">
            <w:pPr>
              <w:jc w:val="left"/>
              <w:rPr>
                <w:rFonts w:hint="eastAsia"/>
              </w:rPr>
            </w:pPr>
            <w:r>
              <w:rPr>
                <w:rFonts w:hint="eastAsia"/>
              </w:rPr>
              <w:t>数据格式为：</w:t>
            </w:r>
          </w:p>
          <w:p w:rsidR="0008660F" w:rsidRDefault="0008660F" w:rsidP="00D21860">
            <w:pPr>
              <w:ind w:leftChars="100" w:left="210"/>
              <w:jc w:val="left"/>
              <w:rPr>
                <w:rFonts w:hint="eastAsia"/>
                <w:sz w:val="18"/>
              </w:rPr>
            </w:pPr>
            <w:r>
              <w:rPr>
                <w:rFonts w:hint="eastAsia"/>
                <w:sz w:val="18"/>
              </w:rPr>
              <w:t>退款单流水号</w:t>
            </w:r>
            <w:r>
              <w:rPr>
                <w:rFonts w:hint="eastAsia"/>
                <w:sz w:val="18"/>
              </w:rPr>
              <w:t>\n</w:t>
            </w:r>
          </w:p>
          <w:p w:rsidR="0008660F" w:rsidRDefault="0008660F" w:rsidP="00D21860">
            <w:pPr>
              <w:ind w:leftChars="100" w:left="210"/>
              <w:jc w:val="left"/>
              <w:rPr>
                <w:rFonts w:hint="eastAsia"/>
                <w:sz w:val="18"/>
              </w:rPr>
            </w:pPr>
            <w:r>
              <w:rPr>
                <w:rFonts w:hint="eastAsia"/>
                <w:sz w:val="18"/>
              </w:rPr>
              <w:t>商户定单号</w:t>
            </w:r>
            <w:r>
              <w:rPr>
                <w:rFonts w:hint="eastAsia"/>
                <w:sz w:val="18"/>
              </w:rPr>
              <w:t>\n</w:t>
            </w:r>
          </w:p>
          <w:p w:rsidR="0008660F" w:rsidRDefault="0008660F" w:rsidP="00D21860">
            <w:pPr>
              <w:ind w:leftChars="100" w:left="210"/>
              <w:jc w:val="left"/>
              <w:rPr>
                <w:rFonts w:hint="eastAsia"/>
                <w:sz w:val="18"/>
              </w:rPr>
            </w:pPr>
            <w:r>
              <w:rPr>
                <w:rFonts w:hint="eastAsia"/>
                <w:sz w:val="18"/>
              </w:rPr>
              <w:t>定单参考号</w:t>
            </w:r>
            <w:r>
              <w:rPr>
                <w:rFonts w:hint="eastAsia"/>
                <w:sz w:val="18"/>
              </w:rPr>
              <w:t>\n</w:t>
            </w:r>
          </w:p>
          <w:p w:rsidR="0008660F" w:rsidRDefault="0008660F" w:rsidP="00D21860">
            <w:pPr>
              <w:ind w:leftChars="100" w:left="210"/>
              <w:jc w:val="left"/>
              <w:rPr>
                <w:rFonts w:hint="eastAsia"/>
                <w:sz w:val="18"/>
              </w:rPr>
            </w:pPr>
            <w:r>
              <w:rPr>
                <w:rFonts w:hint="eastAsia"/>
                <w:sz w:val="18"/>
              </w:rPr>
              <w:t>商户定单日期</w:t>
            </w:r>
            <w:r>
              <w:rPr>
                <w:rFonts w:hint="eastAsia"/>
                <w:sz w:val="18"/>
              </w:rPr>
              <w:t>\n</w:t>
            </w:r>
          </w:p>
          <w:p w:rsidR="0008660F" w:rsidRDefault="0008660F" w:rsidP="00D21860">
            <w:pPr>
              <w:ind w:leftChars="100" w:left="210"/>
              <w:jc w:val="left"/>
              <w:rPr>
                <w:rFonts w:hint="eastAsia"/>
                <w:sz w:val="18"/>
              </w:rPr>
            </w:pPr>
            <w:r>
              <w:rPr>
                <w:rFonts w:hint="eastAsia"/>
                <w:sz w:val="18"/>
              </w:rPr>
              <w:t>退款币种</w:t>
            </w:r>
            <w:r>
              <w:rPr>
                <w:rFonts w:hint="eastAsia"/>
                <w:sz w:val="18"/>
              </w:rPr>
              <w:t>\n</w:t>
            </w:r>
          </w:p>
          <w:p w:rsidR="0008660F" w:rsidRDefault="0008660F" w:rsidP="00D21860">
            <w:pPr>
              <w:ind w:leftChars="100" w:left="210"/>
              <w:jc w:val="left"/>
              <w:rPr>
                <w:rFonts w:hint="eastAsia"/>
                <w:sz w:val="18"/>
              </w:rPr>
            </w:pPr>
            <w:r>
              <w:rPr>
                <w:rFonts w:hint="eastAsia"/>
                <w:sz w:val="18"/>
              </w:rPr>
              <w:t>退款金额</w:t>
            </w:r>
            <w:r>
              <w:rPr>
                <w:rFonts w:hint="eastAsia"/>
                <w:sz w:val="18"/>
              </w:rPr>
              <w:t>\n</w:t>
            </w:r>
          </w:p>
          <w:p w:rsidR="0008660F" w:rsidRDefault="0008660F" w:rsidP="00D21860">
            <w:pPr>
              <w:ind w:leftChars="100" w:left="210"/>
              <w:jc w:val="left"/>
              <w:rPr>
                <w:rFonts w:hint="eastAsia"/>
                <w:sz w:val="18"/>
              </w:rPr>
            </w:pPr>
            <w:r>
              <w:rPr>
                <w:rFonts w:hint="eastAsia"/>
                <w:sz w:val="18"/>
              </w:rPr>
              <w:lastRenderedPageBreak/>
              <w:t>费用金额</w:t>
            </w:r>
            <w:r>
              <w:rPr>
                <w:rFonts w:hint="eastAsia"/>
                <w:sz w:val="18"/>
              </w:rPr>
              <w:t>\n</w:t>
            </w:r>
          </w:p>
          <w:p w:rsidR="0008660F" w:rsidRDefault="0008660F" w:rsidP="00D21860">
            <w:pPr>
              <w:ind w:leftChars="100" w:left="210"/>
              <w:jc w:val="left"/>
              <w:rPr>
                <w:rFonts w:hint="eastAsia"/>
                <w:sz w:val="18"/>
              </w:rPr>
            </w:pPr>
            <w:r>
              <w:rPr>
                <w:rFonts w:hint="eastAsia"/>
                <w:sz w:val="18"/>
              </w:rPr>
              <w:t>银行受理日期</w:t>
            </w:r>
            <w:r>
              <w:rPr>
                <w:rFonts w:hint="eastAsia"/>
                <w:sz w:val="18"/>
              </w:rPr>
              <w:t>\n</w:t>
            </w:r>
          </w:p>
          <w:p w:rsidR="0008660F" w:rsidRDefault="0008660F" w:rsidP="00D21860">
            <w:pPr>
              <w:ind w:leftChars="100" w:left="210"/>
              <w:jc w:val="left"/>
              <w:rPr>
                <w:rFonts w:hint="eastAsia"/>
                <w:sz w:val="18"/>
              </w:rPr>
            </w:pPr>
            <w:r>
              <w:rPr>
                <w:rFonts w:hint="eastAsia"/>
                <w:sz w:val="18"/>
              </w:rPr>
              <w:t>银行受理时间</w:t>
            </w:r>
            <w:r>
              <w:rPr>
                <w:rFonts w:hint="eastAsia"/>
                <w:sz w:val="18"/>
              </w:rPr>
              <w:t>\n</w:t>
            </w:r>
          </w:p>
          <w:p w:rsidR="0008660F" w:rsidRDefault="0008660F" w:rsidP="00D21860">
            <w:pPr>
              <w:ind w:leftChars="100" w:left="210"/>
              <w:jc w:val="left"/>
              <w:rPr>
                <w:rFonts w:hint="eastAsia"/>
                <w:sz w:val="18"/>
              </w:rPr>
            </w:pPr>
            <w:r>
              <w:rPr>
                <w:rFonts w:hint="eastAsia"/>
                <w:sz w:val="18"/>
              </w:rPr>
              <w:t>经办操作员号</w:t>
            </w:r>
            <w:r>
              <w:rPr>
                <w:rFonts w:hint="eastAsia"/>
                <w:sz w:val="18"/>
              </w:rPr>
              <w:t>\n</w:t>
            </w:r>
            <w:r>
              <w:rPr>
                <w:sz w:val="18"/>
              </w:rPr>
              <w:br/>
            </w:r>
            <w:r w:rsidRPr="003A155E">
              <w:rPr>
                <w:rFonts w:hint="eastAsia"/>
                <w:sz w:val="18"/>
              </w:rPr>
              <w:t>退款日期</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t>退款时间</w:t>
            </w:r>
            <w:r w:rsidRPr="003A155E">
              <w:rPr>
                <w:rFonts w:hint="eastAsia"/>
                <w:sz w:val="18"/>
              </w:rPr>
              <w:t>\n</w:t>
            </w:r>
          </w:p>
          <w:p w:rsidR="0008660F" w:rsidRDefault="0008660F" w:rsidP="00D21860">
            <w:pPr>
              <w:ind w:leftChars="100" w:left="210"/>
              <w:jc w:val="left"/>
              <w:rPr>
                <w:rFonts w:hint="eastAsia"/>
                <w:sz w:val="18"/>
              </w:rPr>
            </w:pPr>
            <w:r w:rsidRPr="003A155E">
              <w:rPr>
                <w:rFonts w:hint="eastAsia"/>
                <w:sz w:val="18"/>
              </w:rPr>
              <w:t>退款说明</w:t>
            </w:r>
            <w:r w:rsidRPr="003A155E">
              <w:rPr>
                <w:rFonts w:hint="eastAsia"/>
                <w:sz w:val="18"/>
              </w:rPr>
              <w:t>\n</w:t>
            </w:r>
          </w:p>
          <w:p w:rsidR="0008660F" w:rsidRDefault="0008660F" w:rsidP="00D21860">
            <w:pPr>
              <w:ind w:leftChars="100" w:left="210"/>
              <w:jc w:val="left"/>
              <w:rPr>
                <w:rFonts w:hint="eastAsia"/>
              </w:rPr>
            </w:pPr>
            <w:r>
              <w:rPr>
                <w:sz w:val="18"/>
              </w:rPr>
              <w:t>…</w:t>
            </w:r>
          </w:p>
        </w:tc>
      </w:tr>
      <w:tr w:rsidR="0008660F" w:rsidTr="00D21860">
        <w:tblPrEx>
          <w:tblCellMar>
            <w:top w:w="0" w:type="dxa"/>
            <w:bottom w:w="0" w:type="dxa"/>
          </w:tblCellMar>
        </w:tblPrEx>
        <w:tc>
          <w:tcPr>
            <w:tcW w:w="2024" w:type="dxa"/>
          </w:tcPr>
          <w:p w:rsidR="0008660F" w:rsidRDefault="0008660F" w:rsidP="00D21860">
            <w:pPr>
              <w:jc w:val="left"/>
              <w:rPr>
                <w:rFonts w:hint="eastAsia"/>
              </w:rPr>
            </w:pPr>
            <w:r>
              <w:rPr>
                <w:rFonts w:hint="eastAsia"/>
              </w:rPr>
              <w:lastRenderedPageBreak/>
              <w:t>返回值</w:t>
            </w:r>
          </w:p>
        </w:tc>
        <w:tc>
          <w:tcPr>
            <w:tcW w:w="6074" w:type="dxa"/>
          </w:tcPr>
          <w:p w:rsidR="0008660F" w:rsidRDefault="0008660F" w:rsidP="00D21860">
            <w:pPr>
              <w:jc w:val="left"/>
              <w:rPr>
                <w:rFonts w:hint="eastAsia"/>
              </w:rPr>
            </w:pPr>
            <w:r>
              <w:rPr>
                <w:rFonts w:hint="eastAsia"/>
              </w:rPr>
              <w:t>是否成功。如果成功，返回值为</w:t>
            </w:r>
            <w:r>
              <w:rPr>
                <w:rFonts w:hint="eastAsia"/>
              </w:rPr>
              <w:t>0</w:t>
            </w:r>
            <w:r>
              <w:rPr>
                <w:rFonts w:hint="eastAsia"/>
              </w:rPr>
              <w:t>。</w:t>
            </w:r>
          </w:p>
          <w:p w:rsidR="0008660F" w:rsidRDefault="0008660F" w:rsidP="00D21860">
            <w:pPr>
              <w:jc w:val="left"/>
              <w:rPr>
                <w:rFonts w:hint="eastAsia"/>
              </w:rPr>
            </w:pPr>
            <w:r>
              <w:rPr>
                <w:rFonts w:hint="eastAsia"/>
              </w:rPr>
              <w:t>返回非</w:t>
            </w:r>
            <w:r>
              <w:rPr>
                <w:rFonts w:hint="eastAsia"/>
              </w:rPr>
              <w:t>0</w:t>
            </w:r>
            <w:r>
              <w:rPr>
                <w:rFonts w:hint="eastAsia"/>
              </w:rPr>
              <w:t>的值表示错误。请调用</w:t>
            </w:r>
            <w:r>
              <w:rPr>
                <w:rFonts w:hint="eastAsia"/>
              </w:rPr>
              <w:t>GetLastErr</w:t>
            </w:r>
            <w:r>
              <w:rPr>
                <w:rFonts w:hint="eastAsia"/>
              </w:rPr>
              <w:t>取得具体的错误信息。</w:t>
            </w:r>
          </w:p>
        </w:tc>
      </w:tr>
    </w:tbl>
    <w:p w:rsidR="0008660F" w:rsidRDefault="0008660F" w:rsidP="0008660F">
      <w:pPr>
        <w:rPr>
          <w:rFonts w:hint="eastAsia"/>
        </w:rPr>
      </w:pPr>
    </w:p>
    <w:p w:rsidR="00D2241E" w:rsidRDefault="00D2241E"/>
    <w:sectPr w:rsidR="00D2241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BCD" w:rsidRDefault="00F42BCD" w:rsidP="0008660F">
      <w:r>
        <w:separator/>
      </w:r>
    </w:p>
  </w:endnote>
  <w:endnote w:type="continuationSeparator" w:id="1">
    <w:p w:rsidR="00F42BCD" w:rsidRDefault="00F42BCD" w:rsidP="000866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CBD" w:rsidRDefault="00F42BCD">
    <w:pPr>
      <w:pStyle w:val="a4"/>
    </w:pPr>
    <w:r>
      <w:rPr>
        <w:rStyle w:val="a6"/>
        <w:rFonts w:hint="eastAsia"/>
      </w:rPr>
      <w:tab/>
    </w:r>
    <w:r>
      <w:rPr>
        <w:rStyle w:val="a6"/>
        <w:rFonts w:hint="eastAsia"/>
      </w:rPr>
      <w:tab/>
    </w:r>
    <w:r>
      <w:rPr>
        <w:rStyle w:val="a6"/>
      </w:rPr>
      <w:fldChar w:fldCharType="begin"/>
    </w:r>
    <w:r>
      <w:rPr>
        <w:rStyle w:val="a6"/>
      </w:rPr>
      <w:instrText xml:space="preserve"> PAGE </w:instrText>
    </w:r>
    <w:r>
      <w:rPr>
        <w:rStyle w:val="a6"/>
      </w:rPr>
      <w:fldChar w:fldCharType="separate"/>
    </w:r>
    <w:r w:rsidR="0008660F">
      <w:rPr>
        <w:rStyle w:val="a6"/>
        <w:noProof/>
      </w:rPr>
      <w:t>18</w:t>
    </w:r>
    <w:r>
      <w:rPr>
        <w:rStyle w:val="a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BCD" w:rsidRDefault="00F42BCD" w:rsidP="0008660F">
      <w:r>
        <w:separator/>
      </w:r>
    </w:p>
  </w:footnote>
  <w:footnote w:type="continuationSeparator" w:id="1">
    <w:p w:rsidR="00F42BCD" w:rsidRDefault="00F42BCD" w:rsidP="000866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CBD" w:rsidRDefault="00F42BCD">
    <w:pPr>
      <w:pStyle w:val="a3"/>
      <w:rPr>
        <w:rFonts w:hint="eastAsia"/>
      </w:rPr>
    </w:pPr>
    <w:r>
      <w:rPr>
        <w:rFonts w:hint="eastAsia"/>
      </w:rPr>
      <w:t>招商银行网上支付商户手册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BCE"/>
    <w:multiLevelType w:val="hybridMultilevel"/>
    <w:tmpl w:val="E328F8AC"/>
    <w:lvl w:ilvl="0" w:tplc="5906BEF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1A056A98"/>
    <w:multiLevelType w:val="singleLevel"/>
    <w:tmpl w:val="3A7611E0"/>
    <w:lvl w:ilvl="0">
      <w:start w:val="1"/>
      <w:numFmt w:val="decimal"/>
      <w:lvlText w:val="(%1)"/>
      <w:lvlJc w:val="left"/>
      <w:pPr>
        <w:tabs>
          <w:tab w:val="num" w:pos="900"/>
        </w:tabs>
        <w:ind w:left="900" w:hanging="480"/>
      </w:pPr>
      <w:rPr>
        <w:rFonts w:hint="default"/>
      </w:rPr>
    </w:lvl>
  </w:abstractNum>
  <w:abstractNum w:abstractNumId="2">
    <w:nsid w:val="1C761FA3"/>
    <w:multiLevelType w:val="hybridMultilevel"/>
    <w:tmpl w:val="599E62AC"/>
    <w:lvl w:ilvl="0" w:tplc="3AA2DA7C">
      <w:start w:val="1"/>
      <w:numFmt w:val="decimal"/>
      <w:lvlText w:val="%1．"/>
      <w:lvlJc w:val="left"/>
      <w:pPr>
        <w:tabs>
          <w:tab w:val="num" w:pos="780"/>
        </w:tabs>
        <w:ind w:left="780" w:hanging="360"/>
      </w:pPr>
      <w:rPr>
        <w:rFonts w:hint="eastAsia"/>
      </w:rPr>
    </w:lvl>
    <w:lvl w:ilvl="1" w:tplc="E3DAAAEA">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6D2783D"/>
    <w:multiLevelType w:val="hybridMultilevel"/>
    <w:tmpl w:val="4A82F3AA"/>
    <w:lvl w:ilvl="0" w:tplc="57ACFE6E">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nsid w:val="27435F72"/>
    <w:multiLevelType w:val="hybridMultilevel"/>
    <w:tmpl w:val="C08079E6"/>
    <w:lvl w:ilvl="0" w:tplc="57ACFE6E">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B686EEE"/>
    <w:multiLevelType w:val="hybridMultilevel"/>
    <w:tmpl w:val="8264B9D6"/>
    <w:lvl w:ilvl="0" w:tplc="04090003">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C6C67C1"/>
    <w:multiLevelType w:val="hybridMultilevel"/>
    <w:tmpl w:val="34BEA476"/>
    <w:lvl w:ilvl="0" w:tplc="0409000F">
      <w:start w:val="1"/>
      <w:numFmt w:val="decimal"/>
      <w:lvlText w:val="%1."/>
      <w:lvlJc w:val="left"/>
      <w:pPr>
        <w:tabs>
          <w:tab w:val="num" w:pos="420"/>
        </w:tabs>
        <w:ind w:left="420" w:hanging="420"/>
      </w:pPr>
    </w:lvl>
    <w:lvl w:ilvl="1" w:tplc="04090003">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0AB5425"/>
    <w:multiLevelType w:val="hybridMultilevel"/>
    <w:tmpl w:val="F192FE5A"/>
    <w:lvl w:ilvl="0" w:tplc="04090009">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360A5A3A"/>
    <w:multiLevelType w:val="hybridMultilevel"/>
    <w:tmpl w:val="B12EDD5E"/>
    <w:lvl w:ilvl="0" w:tplc="32BC9E34">
      <w:start w:val="1"/>
      <w:numFmt w:val="decimal"/>
      <w:lvlText w:val="%1．"/>
      <w:lvlJc w:val="left"/>
      <w:pPr>
        <w:tabs>
          <w:tab w:val="num" w:pos="780"/>
        </w:tabs>
        <w:ind w:left="780" w:hanging="360"/>
      </w:pPr>
      <w:rPr>
        <w:rFonts w:hint="eastAsia"/>
      </w:rPr>
    </w:lvl>
    <w:lvl w:ilvl="1" w:tplc="DCE84264">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8F82F39"/>
    <w:multiLevelType w:val="hybridMultilevel"/>
    <w:tmpl w:val="C148633A"/>
    <w:lvl w:ilvl="0" w:tplc="3A7611E0">
      <w:start w:val="1"/>
      <w:numFmt w:val="decimal"/>
      <w:lvlText w:val="(%1)"/>
      <w:lvlJc w:val="left"/>
      <w:pPr>
        <w:tabs>
          <w:tab w:val="num" w:pos="900"/>
        </w:tabs>
        <w:ind w:left="900" w:hanging="48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45A02FE"/>
    <w:multiLevelType w:val="hybridMultilevel"/>
    <w:tmpl w:val="B75E106E"/>
    <w:lvl w:ilvl="0" w:tplc="0409000F">
      <w:start w:val="1"/>
      <w:numFmt w:val="decimal"/>
      <w:lvlText w:val="%1."/>
      <w:lvlJc w:val="left"/>
      <w:pPr>
        <w:tabs>
          <w:tab w:val="num" w:pos="840"/>
        </w:tabs>
        <w:ind w:left="840" w:hanging="420"/>
      </w:pPr>
    </w:lvl>
    <w:lvl w:ilvl="1" w:tplc="04090003">
      <w:start w:val="1"/>
      <w:numFmt w:val="bullet"/>
      <w:lvlText w:val=""/>
      <w:lvlJc w:val="left"/>
      <w:pPr>
        <w:tabs>
          <w:tab w:val="num" w:pos="840"/>
        </w:tabs>
        <w:ind w:left="840" w:hanging="420"/>
      </w:pPr>
      <w:rPr>
        <w:rFonts w:ascii="Wingdings" w:hAnsi="Wingdings" w:hint="default"/>
      </w:rPr>
    </w:lvl>
    <w:lvl w:ilvl="2" w:tplc="04090003">
      <w:start w:val="1"/>
      <w:numFmt w:val="bullet"/>
      <w:lvlText w:val=""/>
      <w:lvlJc w:val="left"/>
      <w:pPr>
        <w:tabs>
          <w:tab w:val="num" w:pos="840"/>
        </w:tabs>
        <w:ind w:left="840" w:hanging="420"/>
      </w:pPr>
      <w:rPr>
        <w:rFonts w:ascii="Wingdings" w:hAnsi="Wingdings" w:hint="default"/>
      </w:r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55061BA6"/>
    <w:multiLevelType w:val="hybridMultilevel"/>
    <w:tmpl w:val="B7D4CFB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CC41F9D"/>
    <w:multiLevelType w:val="hybridMultilevel"/>
    <w:tmpl w:val="8264B9D6"/>
    <w:lvl w:ilvl="0" w:tplc="04090003">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EB62815"/>
    <w:multiLevelType w:val="hybridMultilevel"/>
    <w:tmpl w:val="B82E5C86"/>
    <w:lvl w:ilvl="0" w:tplc="04090003">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nsid w:val="62617E65"/>
    <w:multiLevelType w:val="hybridMultilevel"/>
    <w:tmpl w:val="8500B58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66D71B42"/>
    <w:multiLevelType w:val="hybridMultilevel"/>
    <w:tmpl w:val="8264B9D6"/>
    <w:lvl w:ilvl="0" w:tplc="04090003">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8750E96"/>
    <w:multiLevelType w:val="hybridMultilevel"/>
    <w:tmpl w:val="4EF8DDC4"/>
    <w:lvl w:ilvl="0" w:tplc="E52ED802">
      <w:start w:val="1"/>
      <w:numFmt w:val="decimal"/>
      <w:lvlText w:val="%1．"/>
      <w:lvlJc w:val="left"/>
      <w:pPr>
        <w:tabs>
          <w:tab w:val="num" w:pos="780"/>
        </w:tabs>
        <w:ind w:left="780" w:hanging="360"/>
      </w:pPr>
      <w:rPr>
        <w:rFonts w:hint="eastAsia"/>
      </w:rPr>
    </w:lvl>
    <w:lvl w:ilvl="1" w:tplc="213EA906">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6A230E61"/>
    <w:multiLevelType w:val="hybridMultilevel"/>
    <w:tmpl w:val="9960892A"/>
    <w:lvl w:ilvl="0" w:tplc="0409000F">
      <w:start w:val="1"/>
      <w:numFmt w:val="decimal"/>
      <w:lvlText w:val="%1."/>
      <w:lvlJc w:val="left"/>
      <w:pPr>
        <w:tabs>
          <w:tab w:val="num" w:pos="840"/>
        </w:tabs>
        <w:ind w:left="840" w:hanging="420"/>
      </w:p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5B5030F"/>
    <w:multiLevelType w:val="hybridMultilevel"/>
    <w:tmpl w:val="32C63BA2"/>
    <w:lvl w:ilvl="0" w:tplc="611A76E2">
      <w:start w:val="1"/>
      <w:numFmt w:val="decimal"/>
      <w:lvlText w:val="%1．"/>
      <w:lvlJc w:val="left"/>
      <w:pPr>
        <w:tabs>
          <w:tab w:val="num" w:pos="1204"/>
        </w:tabs>
        <w:ind w:left="1204" w:hanging="360"/>
      </w:pPr>
      <w:rPr>
        <w:rFonts w:hint="eastAsia"/>
      </w:rPr>
    </w:lvl>
    <w:lvl w:ilvl="1" w:tplc="04090019" w:tentative="1">
      <w:start w:val="1"/>
      <w:numFmt w:val="lowerLetter"/>
      <w:lvlText w:val="%2)"/>
      <w:lvlJc w:val="left"/>
      <w:pPr>
        <w:tabs>
          <w:tab w:val="num" w:pos="1684"/>
        </w:tabs>
        <w:ind w:left="1684" w:hanging="420"/>
      </w:pPr>
    </w:lvl>
    <w:lvl w:ilvl="2" w:tplc="0409001B" w:tentative="1">
      <w:start w:val="1"/>
      <w:numFmt w:val="lowerRoman"/>
      <w:lvlText w:val="%3."/>
      <w:lvlJc w:val="right"/>
      <w:pPr>
        <w:tabs>
          <w:tab w:val="num" w:pos="2104"/>
        </w:tabs>
        <w:ind w:left="2104" w:hanging="420"/>
      </w:pPr>
    </w:lvl>
    <w:lvl w:ilvl="3" w:tplc="0409000F" w:tentative="1">
      <w:start w:val="1"/>
      <w:numFmt w:val="decimal"/>
      <w:lvlText w:val="%4."/>
      <w:lvlJc w:val="left"/>
      <w:pPr>
        <w:tabs>
          <w:tab w:val="num" w:pos="2524"/>
        </w:tabs>
        <w:ind w:left="2524" w:hanging="420"/>
      </w:pPr>
    </w:lvl>
    <w:lvl w:ilvl="4" w:tplc="04090019" w:tentative="1">
      <w:start w:val="1"/>
      <w:numFmt w:val="lowerLetter"/>
      <w:lvlText w:val="%5)"/>
      <w:lvlJc w:val="left"/>
      <w:pPr>
        <w:tabs>
          <w:tab w:val="num" w:pos="2944"/>
        </w:tabs>
        <w:ind w:left="2944" w:hanging="420"/>
      </w:pPr>
    </w:lvl>
    <w:lvl w:ilvl="5" w:tplc="0409001B" w:tentative="1">
      <w:start w:val="1"/>
      <w:numFmt w:val="lowerRoman"/>
      <w:lvlText w:val="%6."/>
      <w:lvlJc w:val="right"/>
      <w:pPr>
        <w:tabs>
          <w:tab w:val="num" w:pos="3364"/>
        </w:tabs>
        <w:ind w:left="3364" w:hanging="420"/>
      </w:pPr>
    </w:lvl>
    <w:lvl w:ilvl="6" w:tplc="0409000F" w:tentative="1">
      <w:start w:val="1"/>
      <w:numFmt w:val="decimal"/>
      <w:lvlText w:val="%7."/>
      <w:lvlJc w:val="left"/>
      <w:pPr>
        <w:tabs>
          <w:tab w:val="num" w:pos="3784"/>
        </w:tabs>
        <w:ind w:left="3784" w:hanging="420"/>
      </w:pPr>
    </w:lvl>
    <w:lvl w:ilvl="7" w:tplc="04090019" w:tentative="1">
      <w:start w:val="1"/>
      <w:numFmt w:val="lowerLetter"/>
      <w:lvlText w:val="%8)"/>
      <w:lvlJc w:val="left"/>
      <w:pPr>
        <w:tabs>
          <w:tab w:val="num" w:pos="4204"/>
        </w:tabs>
        <w:ind w:left="4204" w:hanging="420"/>
      </w:pPr>
    </w:lvl>
    <w:lvl w:ilvl="8" w:tplc="0409001B" w:tentative="1">
      <w:start w:val="1"/>
      <w:numFmt w:val="lowerRoman"/>
      <w:lvlText w:val="%9."/>
      <w:lvlJc w:val="right"/>
      <w:pPr>
        <w:tabs>
          <w:tab w:val="num" w:pos="4624"/>
        </w:tabs>
        <w:ind w:left="4624" w:hanging="420"/>
      </w:pPr>
    </w:lvl>
  </w:abstractNum>
  <w:abstractNum w:abstractNumId="19">
    <w:nsid w:val="7760603B"/>
    <w:multiLevelType w:val="hybridMultilevel"/>
    <w:tmpl w:val="8264B9D6"/>
    <w:lvl w:ilvl="0" w:tplc="78C6BEB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03">
      <w:start w:val="1"/>
      <w:numFmt w:val="bullet"/>
      <w:lvlText w:val=""/>
      <w:lvlJc w:val="left"/>
      <w:pPr>
        <w:tabs>
          <w:tab w:val="num" w:pos="840"/>
        </w:tabs>
        <w:ind w:left="84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D090CA6"/>
    <w:multiLevelType w:val="hybridMultilevel"/>
    <w:tmpl w:val="8264B9D6"/>
    <w:lvl w:ilvl="0" w:tplc="78C6BEB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03">
      <w:start w:val="1"/>
      <w:numFmt w:val="bullet"/>
      <w:lvlText w:val=""/>
      <w:lvlJc w:val="left"/>
      <w:pPr>
        <w:tabs>
          <w:tab w:val="num" w:pos="840"/>
        </w:tabs>
        <w:ind w:left="84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
  </w:num>
  <w:num w:numId="3">
    <w:abstractNumId w:val="8"/>
  </w:num>
  <w:num w:numId="4">
    <w:abstractNumId w:val="1"/>
  </w:num>
  <w:num w:numId="5">
    <w:abstractNumId w:val="9"/>
  </w:num>
  <w:num w:numId="6">
    <w:abstractNumId w:val="6"/>
  </w:num>
  <w:num w:numId="7">
    <w:abstractNumId w:val="11"/>
  </w:num>
  <w:num w:numId="8">
    <w:abstractNumId w:val="17"/>
  </w:num>
  <w:num w:numId="9">
    <w:abstractNumId w:val="7"/>
  </w:num>
  <w:num w:numId="10">
    <w:abstractNumId w:val="10"/>
  </w:num>
  <w:num w:numId="11">
    <w:abstractNumId w:val="13"/>
  </w:num>
  <w:num w:numId="12">
    <w:abstractNumId w:val="14"/>
  </w:num>
  <w:num w:numId="13">
    <w:abstractNumId w:val="5"/>
  </w:num>
  <w:num w:numId="14">
    <w:abstractNumId w:val="15"/>
  </w:num>
  <w:num w:numId="15">
    <w:abstractNumId w:val="12"/>
  </w:num>
  <w:num w:numId="16">
    <w:abstractNumId w:val="19"/>
  </w:num>
  <w:num w:numId="17">
    <w:abstractNumId w:val="20"/>
  </w:num>
  <w:num w:numId="18">
    <w:abstractNumId w:val="0"/>
  </w:num>
  <w:num w:numId="19">
    <w:abstractNumId w:val="3"/>
  </w:num>
  <w:num w:numId="20">
    <w:abstractNumId w:val="4"/>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660F"/>
    <w:rsid w:val="0008660F"/>
    <w:rsid w:val="00D2241E"/>
    <w:rsid w:val="00F42BC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60F"/>
    <w:pPr>
      <w:widowControl w:val="0"/>
      <w:jc w:val="both"/>
    </w:pPr>
    <w:rPr>
      <w:rFonts w:ascii="Times New Roman" w:eastAsia="宋体" w:hAnsi="Times New Roman" w:cs="Times New Roman"/>
      <w:szCs w:val="18"/>
    </w:rPr>
  </w:style>
  <w:style w:type="paragraph" w:styleId="1">
    <w:name w:val="heading 1"/>
    <w:link w:val="1Char"/>
    <w:qFormat/>
    <w:rsid w:val="0008660F"/>
    <w:pPr>
      <w:keepNext/>
      <w:keepLines/>
      <w:spacing w:before="340" w:after="330" w:line="240" w:lineRule="atLeast"/>
      <w:outlineLvl w:val="0"/>
    </w:pPr>
    <w:rPr>
      <w:rFonts w:ascii="Times New Roman" w:eastAsia="宋体" w:hAnsi="Times New Roman" w:cs="Times New Roman"/>
      <w:b/>
      <w:bCs/>
      <w:kern w:val="0"/>
      <w:sz w:val="24"/>
      <w:szCs w:val="44"/>
    </w:rPr>
  </w:style>
  <w:style w:type="paragraph" w:styleId="2">
    <w:name w:val="heading 2"/>
    <w:basedOn w:val="a"/>
    <w:next w:val="a"/>
    <w:link w:val="2Char"/>
    <w:qFormat/>
    <w:rsid w:val="0008660F"/>
    <w:pPr>
      <w:keepNext/>
      <w:keepLines/>
      <w:spacing w:before="260" w:after="260" w:line="240" w:lineRule="atLeast"/>
      <w:outlineLvl w:val="1"/>
    </w:pPr>
    <w:rPr>
      <w:rFonts w:ascii="Arial" w:hAnsi="Arial"/>
      <w:b/>
      <w:bCs/>
      <w:szCs w:val="32"/>
    </w:rPr>
  </w:style>
  <w:style w:type="paragraph" w:styleId="3">
    <w:name w:val="heading 3"/>
    <w:basedOn w:val="a"/>
    <w:next w:val="a"/>
    <w:link w:val="3Char"/>
    <w:qFormat/>
    <w:rsid w:val="0008660F"/>
    <w:pPr>
      <w:keepNext/>
      <w:keepLines/>
      <w:spacing w:before="260" w:after="260" w:line="240" w:lineRule="atLeas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08660F"/>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uiPriority w:val="99"/>
    <w:semiHidden/>
    <w:rsid w:val="0008660F"/>
    <w:rPr>
      <w:sz w:val="18"/>
      <w:szCs w:val="18"/>
    </w:rPr>
  </w:style>
  <w:style w:type="paragraph" w:styleId="a4">
    <w:name w:val="footer"/>
    <w:basedOn w:val="a"/>
    <w:link w:val="Char0"/>
    <w:unhideWhenUsed/>
    <w:rsid w:val="0008660F"/>
    <w:pPr>
      <w:tabs>
        <w:tab w:val="center" w:pos="4153"/>
        <w:tab w:val="right" w:pos="8306"/>
      </w:tabs>
      <w:snapToGrid w:val="0"/>
      <w:jc w:val="left"/>
    </w:pPr>
    <w:rPr>
      <w:sz w:val="18"/>
    </w:rPr>
  </w:style>
  <w:style w:type="character" w:customStyle="1" w:styleId="Char0">
    <w:name w:val="页脚 Char"/>
    <w:basedOn w:val="a0"/>
    <w:link w:val="a4"/>
    <w:uiPriority w:val="99"/>
    <w:semiHidden/>
    <w:rsid w:val="0008660F"/>
    <w:rPr>
      <w:sz w:val="18"/>
      <w:szCs w:val="18"/>
    </w:rPr>
  </w:style>
  <w:style w:type="character" w:customStyle="1" w:styleId="1Char">
    <w:name w:val="标题 1 Char"/>
    <w:basedOn w:val="a0"/>
    <w:link w:val="1"/>
    <w:rsid w:val="0008660F"/>
    <w:rPr>
      <w:rFonts w:ascii="Times New Roman" w:eastAsia="宋体" w:hAnsi="Times New Roman" w:cs="Times New Roman"/>
      <w:b/>
      <w:bCs/>
      <w:kern w:val="0"/>
      <w:sz w:val="24"/>
      <w:szCs w:val="44"/>
    </w:rPr>
  </w:style>
  <w:style w:type="character" w:customStyle="1" w:styleId="2Char">
    <w:name w:val="标题 2 Char"/>
    <w:basedOn w:val="a0"/>
    <w:link w:val="2"/>
    <w:rsid w:val="0008660F"/>
    <w:rPr>
      <w:rFonts w:ascii="Arial" w:eastAsia="宋体" w:hAnsi="Arial" w:cs="Times New Roman"/>
      <w:b/>
      <w:bCs/>
      <w:szCs w:val="32"/>
    </w:rPr>
  </w:style>
  <w:style w:type="character" w:customStyle="1" w:styleId="3Char">
    <w:name w:val="标题 3 Char"/>
    <w:basedOn w:val="a0"/>
    <w:link w:val="3"/>
    <w:rsid w:val="0008660F"/>
    <w:rPr>
      <w:rFonts w:ascii="Times New Roman" w:eastAsia="宋体" w:hAnsi="Times New Roman" w:cs="Times New Roman"/>
      <w:bCs/>
      <w:szCs w:val="32"/>
    </w:rPr>
  </w:style>
  <w:style w:type="paragraph" w:styleId="10">
    <w:name w:val="toc 1"/>
    <w:basedOn w:val="a"/>
    <w:next w:val="a"/>
    <w:autoRedefine/>
    <w:semiHidden/>
    <w:rsid w:val="0008660F"/>
  </w:style>
  <w:style w:type="paragraph" w:styleId="20">
    <w:name w:val="toc 2"/>
    <w:basedOn w:val="a"/>
    <w:next w:val="a"/>
    <w:autoRedefine/>
    <w:semiHidden/>
    <w:rsid w:val="0008660F"/>
    <w:pPr>
      <w:ind w:leftChars="200" w:left="420"/>
    </w:pPr>
  </w:style>
  <w:style w:type="paragraph" w:styleId="30">
    <w:name w:val="toc 3"/>
    <w:basedOn w:val="a"/>
    <w:next w:val="a"/>
    <w:autoRedefine/>
    <w:semiHidden/>
    <w:rsid w:val="0008660F"/>
    <w:pPr>
      <w:ind w:leftChars="400" w:left="840"/>
    </w:pPr>
    <w:rPr>
      <w:bCs/>
    </w:rPr>
  </w:style>
  <w:style w:type="paragraph" w:styleId="4">
    <w:name w:val="toc 4"/>
    <w:basedOn w:val="a"/>
    <w:next w:val="a"/>
    <w:autoRedefine/>
    <w:semiHidden/>
    <w:rsid w:val="0008660F"/>
    <w:pPr>
      <w:ind w:leftChars="600" w:left="1260"/>
    </w:pPr>
  </w:style>
  <w:style w:type="paragraph" w:styleId="5">
    <w:name w:val="toc 5"/>
    <w:basedOn w:val="a"/>
    <w:next w:val="a"/>
    <w:autoRedefine/>
    <w:semiHidden/>
    <w:rsid w:val="0008660F"/>
    <w:pPr>
      <w:ind w:leftChars="800" w:left="1680"/>
    </w:pPr>
  </w:style>
  <w:style w:type="paragraph" w:styleId="6">
    <w:name w:val="toc 6"/>
    <w:basedOn w:val="a"/>
    <w:next w:val="a"/>
    <w:autoRedefine/>
    <w:semiHidden/>
    <w:rsid w:val="0008660F"/>
    <w:pPr>
      <w:ind w:leftChars="1000" w:left="2100"/>
    </w:pPr>
  </w:style>
  <w:style w:type="paragraph" w:styleId="7">
    <w:name w:val="toc 7"/>
    <w:basedOn w:val="a"/>
    <w:next w:val="a"/>
    <w:autoRedefine/>
    <w:semiHidden/>
    <w:rsid w:val="0008660F"/>
    <w:pPr>
      <w:ind w:leftChars="1200" w:left="2520"/>
    </w:pPr>
  </w:style>
  <w:style w:type="paragraph" w:styleId="8">
    <w:name w:val="toc 8"/>
    <w:basedOn w:val="a"/>
    <w:next w:val="a"/>
    <w:autoRedefine/>
    <w:semiHidden/>
    <w:rsid w:val="0008660F"/>
    <w:pPr>
      <w:ind w:leftChars="1400" w:left="2940"/>
    </w:pPr>
  </w:style>
  <w:style w:type="paragraph" w:styleId="9">
    <w:name w:val="toc 9"/>
    <w:basedOn w:val="a"/>
    <w:next w:val="a"/>
    <w:autoRedefine/>
    <w:semiHidden/>
    <w:rsid w:val="0008660F"/>
    <w:pPr>
      <w:ind w:leftChars="1600" w:left="3360"/>
    </w:pPr>
  </w:style>
  <w:style w:type="character" w:styleId="a5">
    <w:name w:val="Hyperlink"/>
    <w:basedOn w:val="a0"/>
    <w:rsid w:val="0008660F"/>
    <w:rPr>
      <w:color w:val="0000FF"/>
      <w:u w:val="single"/>
    </w:rPr>
  </w:style>
  <w:style w:type="character" w:styleId="a6">
    <w:name w:val="page number"/>
    <w:basedOn w:val="a0"/>
    <w:rsid w:val="0008660F"/>
  </w:style>
  <w:style w:type="paragraph" w:styleId="21">
    <w:name w:val="Body Text Indent 2"/>
    <w:basedOn w:val="a"/>
    <w:link w:val="2Char0"/>
    <w:rsid w:val="0008660F"/>
    <w:pPr>
      <w:ind w:leftChars="200" w:left="420"/>
    </w:pPr>
  </w:style>
  <w:style w:type="character" w:customStyle="1" w:styleId="2Char0">
    <w:name w:val="正文文本缩进 2 Char"/>
    <w:basedOn w:val="a0"/>
    <w:link w:val="21"/>
    <w:rsid w:val="0008660F"/>
    <w:rPr>
      <w:rFonts w:ascii="Times New Roman" w:eastAsia="宋体" w:hAnsi="Times New Roman" w:cs="Times New Roman"/>
      <w:szCs w:val="18"/>
    </w:rPr>
  </w:style>
  <w:style w:type="paragraph" w:styleId="31">
    <w:name w:val="Body Text Indent 3"/>
    <w:basedOn w:val="a"/>
    <w:link w:val="3Char0"/>
    <w:rsid w:val="0008660F"/>
    <w:pPr>
      <w:ind w:leftChars="100" w:left="210"/>
    </w:pPr>
  </w:style>
  <w:style w:type="character" w:customStyle="1" w:styleId="3Char0">
    <w:name w:val="正文文本缩进 3 Char"/>
    <w:basedOn w:val="a0"/>
    <w:link w:val="31"/>
    <w:rsid w:val="0008660F"/>
    <w:rPr>
      <w:rFonts w:ascii="Times New Roman" w:eastAsia="宋体" w:hAnsi="Times New Roman" w:cs="Times New Roman"/>
      <w:szCs w:val="18"/>
    </w:rPr>
  </w:style>
  <w:style w:type="paragraph" w:styleId="HTML">
    <w:name w:val="HTML Preformatted"/>
    <w:basedOn w:val="a"/>
    <w:link w:val="HTMLChar"/>
    <w:rsid w:val="00086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黑体" w:hAnsi="Courier" w:cs="Courier New"/>
      <w:color w:val="666666"/>
      <w:kern w:val="0"/>
      <w:sz w:val="20"/>
      <w:szCs w:val="20"/>
    </w:rPr>
  </w:style>
  <w:style w:type="character" w:customStyle="1" w:styleId="HTMLChar">
    <w:name w:val="HTML 预设格式 Char"/>
    <w:basedOn w:val="a0"/>
    <w:link w:val="HTML"/>
    <w:rsid w:val="0008660F"/>
    <w:rPr>
      <w:rFonts w:ascii="Courier" w:eastAsia="黑体" w:hAnsi="Courier" w:cs="Courier New"/>
      <w:color w:val="666666"/>
      <w:kern w:val="0"/>
      <w:sz w:val="20"/>
      <w:szCs w:val="20"/>
    </w:rPr>
  </w:style>
  <w:style w:type="paragraph" w:styleId="a7">
    <w:name w:val="Document Map"/>
    <w:basedOn w:val="a"/>
    <w:link w:val="Char1"/>
    <w:rsid w:val="0008660F"/>
    <w:rPr>
      <w:rFonts w:ascii="宋体"/>
      <w:sz w:val="18"/>
    </w:rPr>
  </w:style>
  <w:style w:type="character" w:customStyle="1" w:styleId="Char1">
    <w:name w:val="文档结构图 Char"/>
    <w:basedOn w:val="a0"/>
    <w:link w:val="a7"/>
    <w:rsid w:val="0008660F"/>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bchin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mbchin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mb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2525</Words>
  <Characters>14393</Characters>
  <Application>Microsoft Office Word</Application>
  <DocSecurity>0</DocSecurity>
  <Lines>119</Lines>
  <Paragraphs>33</Paragraphs>
  <ScaleCrop>false</ScaleCrop>
  <Company>Hewlett-Packard Company</Company>
  <LinksUpToDate>false</LinksUpToDate>
  <CharactersWithSpaces>16885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ho074477-zz</dc:creator>
  <cp:keywords/>
  <dc:description/>
  <cp:lastModifiedBy>ho074477-zz</cp:lastModifiedBy>
  <cp:revision>2</cp:revision>
  <dcterms:created xsi:type="dcterms:W3CDTF">2016-01-22T05:44:00Z</dcterms:created>
  <dcterms:modified xsi:type="dcterms:W3CDTF">2016-01-22T05:45:00Z</dcterms:modified>
</cp:coreProperties>
</file>