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F0" w:rsidRDefault="00E046F0"/>
    <w:p w:rsidR="00E046F0" w:rsidRDefault="00E046F0"/>
    <w:p w:rsidR="00E046F0" w:rsidRDefault="00E046F0"/>
    <w:p w:rsidR="00E046F0" w:rsidRDefault="00E046F0"/>
    <w:p w:rsidR="00E046F0" w:rsidRDefault="00E046F0"/>
    <w:p w:rsidR="00E046F0" w:rsidRDefault="00E046F0"/>
    <w:p w:rsidR="00E046F0" w:rsidRDefault="00E046F0"/>
    <w:p w:rsidR="00E046F0" w:rsidRDefault="009679FD">
      <w:pPr>
        <w:pStyle w:val="1"/>
        <w:ind w:firstLine="0"/>
        <w:rPr>
          <w:rFonts w:ascii="Calibri" w:eastAsia="Calibri" w:hAnsi="Calibri" w:cs="Calibri"/>
          <w:sz w:val="52"/>
          <w:szCs w:val="52"/>
        </w:rPr>
      </w:pPr>
      <w:bookmarkStart w:id="0" w:name="_Toc"/>
      <w:bookmarkStart w:id="1" w:name="_GoBack"/>
      <w:bookmarkEnd w:id="1"/>
      <w:r>
        <w:rPr>
          <w:rFonts w:ascii="Calibri" w:eastAsia="Calibri" w:hAnsi="Calibri" w:cs="Calibri"/>
          <w:sz w:val="52"/>
          <w:szCs w:val="52"/>
          <w:lang w:val="zh-TW" w:eastAsia="zh-TW"/>
        </w:rPr>
        <w:t>翼支付移动收银台支付接口开发包</w:t>
      </w:r>
      <w:bookmarkEnd w:id="0"/>
    </w:p>
    <w:p w:rsidR="00E046F0" w:rsidRDefault="009679FD">
      <w:pPr>
        <w:jc w:val="center"/>
        <w:rPr>
          <w:b/>
          <w:bCs/>
          <w:sz w:val="52"/>
          <w:szCs w:val="52"/>
          <w:lang w:eastAsia="zh-CN"/>
        </w:rPr>
      </w:pPr>
      <w:r>
        <w:rPr>
          <w:b/>
          <w:bCs/>
          <w:sz w:val="52"/>
          <w:szCs w:val="52"/>
          <w:lang w:eastAsia="zh-CN"/>
        </w:rPr>
        <w:t>2.0</w:t>
      </w:r>
      <w:r>
        <w:rPr>
          <w:b/>
          <w:bCs/>
          <w:sz w:val="52"/>
          <w:szCs w:val="52"/>
          <w:lang w:val="zh-TW" w:eastAsia="zh-TW"/>
        </w:rPr>
        <w:t>标准版</w:t>
      </w:r>
    </w:p>
    <w:p w:rsidR="00E046F0" w:rsidRDefault="009679FD">
      <w:pPr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版本号：</w:t>
      </w:r>
      <w:r>
        <w:rPr>
          <w:rFonts w:ascii="Trebuchet MS"/>
          <w:sz w:val="24"/>
          <w:szCs w:val="24"/>
          <w:lang w:eastAsia="zh-CN"/>
        </w:rPr>
        <w:t>1.0.0</w:t>
      </w:r>
    </w:p>
    <w:p w:rsidR="00E046F0" w:rsidRDefault="00E046F0">
      <w:pPr>
        <w:rPr>
          <w:sz w:val="24"/>
          <w:szCs w:val="24"/>
          <w:lang w:eastAsia="zh-CN"/>
        </w:rPr>
      </w:pPr>
    </w:p>
    <w:p w:rsidR="00E046F0" w:rsidRDefault="00E046F0">
      <w:pPr>
        <w:rPr>
          <w:sz w:val="24"/>
          <w:szCs w:val="24"/>
          <w:lang w:eastAsia="zh-CN"/>
        </w:rPr>
      </w:pPr>
    </w:p>
    <w:p w:rsidR="00E046F0" w:rsidRDefault="00E046F0">
      <w:pPr>
        <w:rPr>
          <w:sz w:val="24"/>
          <w:szCs w:val="24"/>
          <w:lang w:eastAsia="zh-CN"/>
        </w:rPr>
      </w:pPr>
    </w:p>
    <w:p w:rsidR="00E046F0" w:rsidRDefault="00E046F0">
      <w:pPr>
        <w:rPr>
          <w:sz w:val="24"/>
          <w:szCs w:val="24"/>
          <w:lang w:eastAsia="zh-CN"/>
        </w:rPr>
      </w:pPr>
    </w:p>
    <w:p w:rsidR="00E046F0" w:rsidRDefault="00E046F0">
      <w:pPr>
        <w:rPr>
          <w:sz w:val="24"/>
          <w:szCs w:val="24"/>
          <w:lang w:eastAsia="zh-CN"/>
        </w:rPr>
      </w:pPr>
    </w:p>
    <w:p w:rsidR="00E046F0" w:rsidRDefault="00E046F0">
      <w:pPr>
        <w:rPr>
          <w:sz w:val="24"/>
          <w:szCs w:val="24"/>
          <w:lang w:eastAsia="zh-CN"/>
        </w:rPr>
      </w:pPr>
    </w:p>
    <w:p w:rsidR="00E046F0" w:rsidRDefault="00E046F0">
      <w:pPr>
        <w:rPr>
          <w:sz w:val="24"/>
          <w:szCs w:val="24"/>
          <w:lang w:eastAsia="zh-CN"/>
        </w:rPr>
      </w:pPr>
    </w:p>
    <w:p w:rsidR="00E046F0" w:rsidRDefault="00E046F0">
      <w:pPr>
        <w:rPr>
          <w:sz w:val="24"/>
          <w:szCs w:val="24"/>
          <w:lang w:eastAsia="zh-CN"/>
        </w:rPr>
      </w:pPr>
    </w:p>
    <w:p w:rsidR="00E046F0" w:rsidRDefault="00E046F0">
      <w:pPr>
        <w:rPr>
          <w:sz w:val="24"/>
          <w:szCs w:val="24"/>
          <w:lang w:eastAsia="zh-CN"/>
        </w:rPr>
      </w:pPr>
    </w:p>
    <w:p w:rsidR="00E046F0" w:rsidRDefault="009679FD">
      <w:pPr>
        <w:jc w:val="center"/>
        <w:rPr>
          <w:lang w:eastAsia="zh-CN"/>
        </w:rPr>
        <w:sectPr w:rsidR="00E046F0">
          <w:headerReference w:type="default" r:id="rId7"/>
          <w:footerReference w:type="default" r:id="rId8"/>
          <w:pgSz w:w="11900" w:h="16840"/>
          <w:pgMar w:top="1440" w:right="1800" w:bottom="1440" w:left="1800" w:header="851" w:footer="992" w:gutter="0"/>
          <w:cols w:space="720"/>
        </w:sectPr>
      </w:pPr>
      <w:r>
        <w:rPr>
          <w:sz w:val="24"/>
          <w:szCs w:val="24"/>
          <w:lang w:val="zh-TW" w:eastAsia="zh-TW"/>
        </w:rPr>
        <w:t>天翼电子商务有限公司</w:t>
      </w:r>
      <w:r>
        <w:rPr>
          <w:sz w:val="24"/>
          <w:szCs w:val="24"/>
          <w:lang w:val="zh-TW" w:eastAsia="zh-TW"/>
        </w:rPr>
        <w:t xml:space="preserve"> </w:t>
      </w:r>
      <w:r>
        <w:rPr>
          <w:sz w:val="24"/>
          <w:szCs w:val="24"/>
          <w:lang w:val="zh-TW" w:eastAsia="zh-TW"/>
        </w:rPr>
        <w:t>版权所有</w:t>
      </w:r>
    </w:p>
    <w:p w:rsidR="00E046F0" w:rsidRDefault="009679FD">
      <w:pPr>
        <w:widowControl w:val="0"/>
        <w:jc w:val="center"/>
        <w:rPr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lastRenderedPageBreak/>
        <w:t>文档变更记录</w:t>
      </w:r>
    </w:p>
    <w:tbl>
      <w:tblPr>
        <w:tblStyle w:val="TableNormal"/>
        <w:tblW w:w="85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417"/>
        <w:gridCol w:w="1701"/>
        <w:gridCol w:w="4111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版本号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widowControl w:val="0"/>
              <w:spacing w:after="0" w:line="24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widowControl w:val="0"/>
              <w:spacing w:after="0" w:line="24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widowControl w:val="0"/>
              <w:spacing w:after="0" w:line="24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修改内容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widowControl w:val="0"/>
              <w:spacing w:after="0" w:line="240" w:lineRule="auto"/>
              <w:jc w:val="center"/>
            </w:pPr>
            <w:r>
              <w:rPr>
                <w:lang w:val="zh-TW" w:eastAsia="zh-TW"/>
              </w:rPr>
              <w:t>1.0.0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E046F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widowControl w:val="0"/>
              <w:spacing w:after="0" w:line="240" w:lineRule="auto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谢汶达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widowControl w:val="0"/>
              <w:spacing w:after="0" w:line="240" w:lineRule="auto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创建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widowControl w:val="0"/>
              <w:spacing w:after="0" w:line="240" w:lineRule="auto"/>
              <w:jc w:val="center"/>
            </w:pPr>
            <w:r>
              <w:rPr>
                <w:lang w:val="zh-TW" w:eastAsia="zh-TW"/>
              </w:rPr>
              <w:t>1.0.1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widowControl w:val="0"/>
              <w:spacing w:after="0" w:line="240" w:lineRule="auto"/>
              <w:jc w:val="center"/>
            </w:pPr>
            <w:r>
              <w:rPr>
                <w:lang w:val="zh-TW" w:eastAsia="zh-TW"/>
              </w:rPr>
              <w:t>2015-9-9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widowControl w:val="0"/>
              <w:spacing w:after="0" w:line="240" w:lineRule="auto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陈敏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widowControl w:val="0"/>
              <w:spacing w:after="0" w:line="240" w:lineRule="auto"/>
            </w:pPr>
            <w:r>
              <w:rPr>
                <w:rFonts w:ascii="宋体" w:eastAsia="宋体" w:hAnsi="宋体" w:cs="宋体"/>
                <w:lang w:val="zh-TW" w:eastAsia="zh-TW"/>
              </w:rPr>
              <w:t>修改支付列表中订单号和流水号的长度</w:t>
            </w:r>
            <w:r>
              <w:rPr>
                <w:sz w:val="24"/>
                <w:szCs w:val="24"/>
              </w:rPr>
              <w:t>SERVICE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字段参数</w:t>
            </w:r>
            <w:proofErr w:type="spellStart"/>
            <w:r>
              <w:rPr>
                <w:sz w:val="24"/>
                <w:szCs w:val="24"/>
              </w:rPr>
              <w:t>mobile.securitypay.pay</w:t>
            </w:r>
            <w:proofErr w:type="spellEnd"/>
          </w:p>
        </w:tc>
      </w:tr>
    </w:tbl>
    <w:p w:rsidR="00E046F0" w:rsidRDefault="00E046F0">
      <w:pPr>
        <w:widowControl w:val="0"/>
        <w:spacing w:line="240" w:lineRule="auto"/>
        <w:jc w:val="center"/>
        <w:rPr>
          <w:b/>
          <w:bCs/>
          <w:sz w:val="24"/>
          <w:szCs w:val="24"/>
          <w:lang w:val="zh-TW" w:eastAsia="zh-TW"/>
        </w:rPr>
      </w:pPr>
    </w:p>
    <w:p w:rsidR="00E046F0" w:rsidRDefault="00E046F0">
      <w:pPr>
        <w:jc w:val="center"/>
        <w:rPr>
          <w:b/>
          <w:bCs/>
          <w:sz w:val="24"/>
          <w:szCs w:val="24"/>
          <w:lang w:val="zh-TW" w:eastAsia="zh-TW"/>
        </w:rPr>
      </w:pPr>
    </w:p>
    <w:p w:rsidR="00E046F0" w:rsidRDefault="009679FD">
      <w:pPr>
        <w:spacing w:after="0" w:line="240" w:lineRule="auto"/>
      </w:pPr>
      <w:r>
        <w:rPr>
          <w:lang w:val="zh-TW" w:eastAsia="zh-TW"/>
        </w:rPr>
        <w:br w:type="page"/>
      </w:r>
    </w:p>
    <w:p w:rsidR="00E046F0" w:rsidRDefault="00E046F0">
      <w:pPr>
        <w:spacing w:after="0" w:line="240" w:lineRule="auto"/>
        <w:rPr>
          <w:lang w:val="zh-TW" w:eastAsia="zh-TW"/>
        </w:rPr>
      </w:pPr>
    </w:p>
    <w:p w:rsidR="00E046F0" w:rsidRDefault="009679FD">
      <w:pPr>
        <w:jc w:val="center"/>
        <w:rPr>
          <w:lang w:val="zh-TW" w:eastAsia="zh-TW"/>
        </w:rPr>
      </w:pPr>
      <w:r>
        <w:rPr>
          <w:lang w:val="zh-TW" w:eastAsia="zh-TW"/>
        </w:rPr>
        <w:t>目录</w:t>
      </w:r>
    </w:p>
    <w:p w:rsidR="00E046F0" w:rsidRDefault="009679FD"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TOC \t "heading 1, 1,heading 2, 2,heading 3, 3"</w:instrText>
      </w:r>
      <w:r>
        <w:rPr>
          <w:lang w:val="zh-TW" w:eastAsia="zh-TW"/>
        </w:rPr>
        <w:fldChar w:fldCharType="separate"/>
      </w:r>
    </w:p>
    <w:p w:rsidR="00E046F0" w:rsidRDefault="009679FD">
      <w:pPr>
        <w:pStyle w:val="10"/>
      </w:pPr>
      <w:r>
        <w:t>翼支付移动收银台支付接口开发包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t>文档说明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6</w:t>
      </w:r>
      <w:r>
        <w:fldChar w:fldCharType="end"/>
      </w:r>
    </w:p>
    <w:p w:rsidR="00E046F0" w:rsidRDefault="009679FD">
      <w:pPr>
        <w:pStyle w:val="20"/>
        <w:numPr>
          <w:ilvl w:val="1"/>
          <w:numId w:val="6"/>
        </w:numPr>
      </w:pPr>
      <w:r>
        <w:t>功能描述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6</w:t>
      </w:r>
      <w:r>
        <w:fldChar w:fldCharType="end"/>
      </w:r>
    </w:p>
    <w:p w:rsidR="00E046F0" w:rsidRDefault="009679FD">
      <w:pPr>
        <w:pStyle w:val="20"/>
        <w:numPr>
          <w:ilvl w:val="1"/>
          <w:numId w:val="6"/>
        </w:numPr>
      </w:pPr>
      <w:r>
        <w:t>阅读对象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:rsidR="00E046F0" w:rsidRDefault="009679FD">
      <w:pPr>
        <w:pStyle w:val="20"/>
        <w:numPr>
          <w:ilvl w:val="1"/>
          <w:numId w:val="6"/>
        </w:numPr>
      </w:pPr>
      <w:r>
        <w:t>业务术语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6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t>功能演示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7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t>下单接口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7</w:t>
      </w:r>
      <w:r>
        <w:fldChar w:fldCharType="end"/>
      </w:r>
    </w:p>
    <w:p w:rsidR="00E046F0" w:rsidRDefault="009679FD">
      <w:pPr>
        <w:pStyle w:val="20"/>
        <w:numPr>
          <w:ilvl w:val="1"/>
          <w:numId w:val="9"/>
        </w:numPr>
      </w:pPr>
      <w:r>
        <w:t>含义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7</w:t>
      </w:r>
      <w:r>
        <w:fldChar w:fldCharType="end"/>
      </w:r>
    </w:p>
    <w:p w:rsidR="00E046F0" w:rsidRDefault="009679FD">
      <w:pPr>
        <w:pStyle w:val="20"/>
        <w:numPr>
          <w:ilvl w:val="1"/>
          <w:numId w:val="9"/>
        </w:numPr>
      </w:pPr>
      <w:r>
        <w:t>下单接口地址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8</w:t>
      </w:r>
      <w:r>
        <w:fldChar w:fldCharType="end"/>
      </w:r>
    </w:p>
    <w:p w:rsidR="00E046F0" w:rsidRDefault="009679FD">
      <w:pPr>
        <w:pStyle w:val="20"/>
        <w:numPr>
          <w:ilvl w:val="1"/>
          <w:numId w:val="9"/>
        </w:numPr>
      </w:pPr>
      <w:r>
        <w:t>列表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8</w:t>
      </w:r>
      <w:r>
        <w:fldChar w:fldCharType="end"/>
      </w:r>
    </w:p>
    <w:p w:rsidR="00E046F0" w:rsidRDefault="009679FD">
      <w:pPr>
        <w:pStyle w:val="20"/>
        <w:numPr>
          <w:ilvl w:val="1"/>
          <w:numId w:val="12"/>
        </w:numPr>
      </w:pPr>
      <w:r>
        <w:t>接口响应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9</w:t>
      </w:r>
      <w:r>
        <w:fldChar w:fldCharType="end"/>
      </w:r>
    </w:p>
    <w:p w:rsidR="00E046F0" w:rsidRDefault="009679FD">
      <w:pPr>
        <w:pStyle w:val="20"/>
        <w:numPr>
          <w:ilvl w:val="1"/>
          <w:numId w:val="12"/>
        </w:numPr>
      </w:pPr>
      <w:r>
        <w:t>响应事列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9</w:t>
      </w:r>
      <w:r>
        <w:fldChar w:fldCharType="end"/>
      </w:r>
    </w:p>
    <w:p w:rsidR="00E046F0" w:rsidRDefault="009679FD">
      <w:pPr>
        <w:pStyle w:val="20"/>
        <w:numPr>
          <w:ilvl w:val="1"/>
          <w:numId w:val="12"/>
        </w:numPr>
      </w:pPr>
      <w:r>
        <w:t>接口说明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9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t>接口调用方式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10</w:t>
      </w:r>
      <w:r>
        <w:fldChar w:fldCharType="end"/>
      </w:r>
    </w:p>
    <w:p w:rsidR="00E046F0" w:rsidRDefault="009679FD">
      <w:pPr>
        <w:pStyle w:val="20"/>
        <w:numPr>
          <w:ilvl w:val="1"/>
          <w:numId w:val="15"/>
        </w:numPr>
      </w:pPr>
      <w:r>
        <w:t>IOS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10</w:t>
      </w:r>
      <w:r>
        <w:fldChar w:fldCharType="end"/>
      </w:r>
    </w:p>
    <w:p w:rsidR="00E046F0" w:rsidRDefault="009679FD">
      <w:pPr>
        <w:pStyle w:val="30"/>
        <w:numPr>
          <w:ilvl w:val="2"/>
          <w:numId w:val="18"/>
        </w:numPr>
      </w:pPr>
      <w:r>
        <w:t>接口描述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10</w:t>
      </w:r>
      <w:r>
        <w:fldChar w:fldCharType="end"/>
      </w:r>
    </w:p>
    <w:p w:rsidR="00E046F0" w:rsidRDefault="009679FD">
      <w:pPr>
        <w:pStyle w:val="30"/>
        <w:numPr>
          <w:ilvl w:val="2"/>
          <w:numId w:val="18"/>
        </w:numPr>
      </w:pPr>
      <w:r>
        <w:t>回调接口及回调参数获取</w:t>
      </w:r>
      <w:r>
        <w:tab/>
      </w:r>
      <w:r>
        <w:fldChar w:fldCharType="begin"/>
      </w:r>
      <w:r>
        <w:instrText xml:space="preserve"> PAGEREF _To</w:instrText>
      </w:r>
      <w:r>
        <w:instrText xml:space="preserve">c16 \h </w:instrText>
      </w:r>
      <w:r>
        <w:fldChar w:fldCharType="separate"/>
      </w:r>
      <w:r>
        <w:t>11</w:t>
      </w:r>
      <w:r>
        <w:fldChar w:fldCharType="end"/>
      </w:r>
    </w:p>
    <w:p w:rsidR="00E046F0" w:rsidRDefault="009679FD">
      <w:pPr>
        <w:pStyle w:val="20"/>
        <w:numPr>
          <w:ilvl w:val="1"/>
          <w:numId w:val="15"/>
        </w:numPr>
      </w:pPr>
      <w:r>
        <w:t>Android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12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t>请求参数说明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14</w:t>
      </w:r>
      <w:r>
        <w:fldChar w:fldCharType="end"/>
      </w:r>
    </w:p>
    <w:p w:rsidR="00E046F0" w:rsidRDefault="009679FD">
      <w:pPr>
        <w:pStyle w:val="20"/>
        <w:numPr>
          <w:ilvl w:val="1"/>
          <w:numId w:val="21"/>
        </w:numPr>
      </w:pPr>
      <w:r>
        <w:t>含义</w:t>
      </w:r>
      <w:r>
        <w:tab/>
      </w:r>
      <w:r>
        <w:fldChar w:fldCharType="begin"/>
      </w:r>
      <w:r>
        <w:instrText xml:space="preserve"> PA</w:instrText>
      </w:r>
      <w:r>
        <w:instrText xml:space="preserve">GEREF _Toc19 \h </w:instrText>
      </w:r>
      <w:r>
        <w:fldChar w:fldCharType="separate"/>
      </w:r>
      <w:r>
        <w:t>14</w:t>
      </w:r>
      <w:r>
        <w:fldChar w:fldCharType="end"/>
      </w:r>
    </w:p>
    <w:p w:rsidR="00E046F0" w:rsidRDefault="009679FD">
      <w:pPr>
        <w:pStyle w:val="20"/>
        <w:numPr>
          <w:ilvl w:val="1"/>
          <w:numId w:val="21"/>
        </w:numPr>
      </w:pPr>
      <w:r>
        <w:t>列表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14</w:t>
      </w:r>
      <w:r>
        <w:fldChar w:fldCharType="end"/>
      </w:r>
    </w:p>
    <w:p w:rsidR="00E046F0" w:rsidRDefault="009679FD">
      <w:pPr>
        <w:pStyle w:val="20"/>
        <w:numPr>
          <w:ilvl w:val="1"/>
          <w:numId w:val="24"/>
        </w:numPr>
      </w:pPr>
      <w:r>
        <w:t>接口说明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16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lastRenderedPageBreak/>
        <w:t>同步</w:t>
      </w:r>
      <w:r>
        <w:t>通知参数说明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17</w:t>
      </w:r>
      <w:r>
        <w:fldChar w:fldCharType="end"/>
      </w:r>
    </w:p>
    <w:p w:rsidR="00E046F0" w:rsidRDefault="009679FD">
      <w:pPr>
        <w:pStyle w:val="20"/>
        <w:numPr>
          <w:ilvl w:val="1"/>
          <w:numId w:val="27"/>
        </w:numPr>
      </w:pPr>
      <w:r>
        <w:t>参数列表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17</w:t>
      </w:r>
      <w:r>
        <w:fldChar w:fldCharType="end"/>
      </w:r>
    </w:p>
    <w:p w:rsidR="00E046F0" w:rsidRDefault="009679FD">
      <w:pPr>
        <w:pStyle w:val="20"/>
        <w:numPr>
          <w:ilvl w:val="1"/>
          <w:numId w:val="30"/>
        </w:numPr>
      </w:pPr>
      <w:r>
        <w:t>样例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17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t>后台通知接口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17</w:t>
      </w:r>
      <w:r>
        <w:fldChar w:fldCharType="end"/>
      </w:r>
    </w:p>
    <w:p w:rsidR="00E046F0" w:rsidRDefault="009679FD">
      <w:pPr>
        <w:pStyle w:val="20"/>
        <w:numPr>
          <w:ilvl w:val="1"/>
          <w:numId w:val="33"/>
        </w:numPr>
      </w:pPr>
      <w:r>
        <w:t>接口描述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17</w:t>
      </w:r>
      <w:r>
        <w:fldChar w:fldCharType="end"/>
      </w:r>
    </w:p>
    <w:p w:rsidR="00E046F0" w:rsidRDefault="009679FD">
      <w:pPr>
        <w:pStyle w:val="20"/>
        <w:numPr>
          <w:ilvl w:val="1"/>
          <w:numId w:val="36"/>
        </w:numPr>
      </w:pPr>
      <w:r>
        <w:t>接口地址</w:t>
      </w:r>
      <w:r>
        <w:tab/>
      </w:r>
      <w:r>
        <w:fldChar w:fldCharType="begin"/>
      </w:r>
      <w:r>
        <w:instrText xml:space="preserve"> PAGEREF _Toc27</w:instrText>
      </w:r>
      <w:r>
        <w:instrText xml:space="preserve"> \h </w:instrText>
      </w:r>
      <w:r>
        <w:fldChar w:fldCharType="separate"/>
      </w:r>
      <w:r>
        <w:t>18</w:t>
      </w:r>
      <w:r>
        <w:fldChar w:fldCharType="end"/>
      </w:r>
    </w:p>
    <w:p w:rsidR="00E046F0" w:rsidRDefault="009679FD">
      <w:pPr>
        <w:pStyle w:val="20"/>
        <w:numPr>
          <w:ilvl w:val="1"/>
          <w:numId w:val="36"/>
        </w:numPr>
      </w:pPr>
      <w:r>
        <w:t>接口定义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18</w:t>
      </w:r>
      <w:r>
        <w:fldChar w:fldCharType="end"/>
      </w:r>
    </w:p>
    <w:p w:rsidR="00E046F0" w:rsidRDefault="009679FD">
      <w:pPr>
        <w:pStyle w:val="20"/>
        <w:numPr>
          <w:ilvl w:val="1"/>
          <w:numId w:val="39"/>
        </w:numPr>
      </w:pPr>
      <w:r>
        <w:t>接口说明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19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t>签名机制</w:t>
      </w:r>
      <w: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>
        <w:t>20</w:t>
      </w:r>
      <w:r>
        <w:fldChar w:fldCharType="end"/>
      </w:r>
    </w:p>
    <w:p w:rsidR="00E046F0" w:rsidRDefault="009679FD">
      <w:pPr>
        <w:pStyle w:val="20"/>
        <w:numPr>
          <w:ilvl w:val="1"/>
          <w:numId w:val="42"/>
        </w:numPr>
      </w:pPr>
      <w:r>
        <w:t>生成待签名的字符串</w:t>
      </w:r>
      <w:r>
        <w:tab/>
      </w:r>
      <w:r>
        <w:fldChar w:fldCharType="begin"/>
      </w:r>
      <w:r>
        <w:instrText xml:space="preserve"> PAGEREF _To</w:instrText>
      </w:r>
      <w:r>
        <w:instrText xml:space="preserve">c31 \h </w:instrText>
      </w:r>
      <w:r>
        <w:fldChar w:fldCharType="separate"/>
      </w:r>
      <w:r>
        <w:t>20</w:t>
      </w:r>
      <w:r>
        <w:fldChar w:fldCharType="end"/>
      </w:r>
    </w:p>
    <w:p w:rsidR="00E046F0" w:rsidRDefault="009679FD">
      <w:pPr>
        <w:pStyle w:val="20"/>
        <w:numPr>
          <w:ilvl w:val="1"/>
          <w:numId w:val="42"/>
        </w:numPr>
      </w:pPr>
      <w:r>
        <w:t>MD5</w:t>
      </w:r>
      <w:r>
        <w:t>签名</w:t>
      </w:r>
      <w:r>
        <w:tab/>
      </w:r>
      <w:r>
        <w:fldChar w:fldCharType="begin"/>
      </w:r>
      <w:r>
        <w:instrText xml:space="preserve"> PAGEREF _Toc32 \h </w:instrText>
      </w:r>
      <w:r>
        <w:fldChar w:fldCharType="separate"/>
      </w:r>
      <w:r>
        <w:t>20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t>客户端集成</w:t>
      </w:r>
      <w:r>
        <w:tab/>
      </w:r>
      <w:r>
        <w:fldChar w:fldCharType="begin"/>
      </w:r>
      <w:r>
        <w:instrText xml:space="preserve"> PAGEREF _Toc33 \h </w:instrText>
      </w:r>
      <w:r>
        <w:fldChar w:fldCharType="separate"/>
      </w:r>
      <w:r>
        <w:t>21</w:t>
      </w:r>
      <w:r>
        <w:fldChar w:fldCharType="end"/>
      </w:r>
    </w:p>
    <w:p w:rsidR="00E046F0" w:rsidRDefault="009679FD">
      <w:pPr>
        <w:pStyle w:val="20"/>
        <w:numPr>
          <w:ilvl w:val="1"/>
          <w:numId w:val="45"/>
        </w:numPr>
      </w:pPr>
      <w:r>
        <w:t>IOS</w:t>
      </w:r>
      <w:r>
        <w:t>集成</w:t>
      </w:r>
      <w:r>
        <w:tab/>
      </w:r>
      <w:r>
        <w:fldChar w:fldCharType="begin"/>
      </w:r>
      <w:r>
        <w:instrText xml:space="preserve"> PAG</w:instrText>
      </w:r>
      <w:r>
        <w:instrText xml:space="preserve">EREF _Toc34 \h </w:instrText>
      </w:r>
      <w:r>
        <w:fldChar w:fldCharType="separate"/>
      </w:r>
      <w:r>
        <w:t>21</w:t>
      </w:r>
      <w:r>
        <w:fldChar w:fldCharType="end"/>
      </w:r>
    </w:p>
    <w:p w:rsidR="00E046F0" w:rsidRDefault="009679FD">
      <w:pPr>
        <w:pStyle w:val="30"/>
        <w:numPr>
          <w:ilvl w:val="2"/>
          <w:numId w:val="48"/>
        </w:numPr>
      </w:pPr>
      <w:r>
        <w:t>添加必要的头文件和库文件</w:t>
      </w:r>
      <w:r>
        <w:t xml:space="preserve"> </w:t>
      </w:r>
      <w:r>
        <w:tab/>
      </w:r>
      <w:r>
        <w:fldChar w:fldCharType="begin"/>
      </w:r>
      <w:r>
        <w:instrText xml:space="preserve"> PAGEREF _Toc35 \h </w:instrText>
      </w:r>
      <w:r>
        <w:fldChar w:fldCharType="separate"/>
      </w:r>
      <w:r>
        <w:t>21</w:t>
      </w:r>
      <w:r>
        <w:fldChar w:fldCharType="end"/>
      </w:r>
    </w:p>
    <w:p w:rsidR="00E046F0" w:rsidRDefault="009679FD">
      <w:pPr>
        <w:pStyle w:val="30"/>
        <w:numPr>
          <w:ilvl w:val="2"/>
          <w:numId w:val="51"/>
        </w:numPr>
      </w:pPr>
      <w:r>
        <w:t>添加自定义</w:t>
      </w:r>
      <w:r>
        <w:t xml:space="preserve"> URL Scheme</w:t>
      </w:r>
      <w:r>
        <w:tab/>
      </w:r>
      <w:r>
        <w:fldChar w:fldCharType="begin"/>
      </w:r>
      <w:r>
        <w:instrText xml:space="preserve"> PAGEREF _Toc36 \h </w:instrText>
      </w:r>
      <w:r>
        <w:fldChar w:fldCharType="separate"/>
      </w:r>
      <w:r>
        <w:t>21</w:t>
      </w:r>
      <w:r>
        <w:fldChar w:fldCharType="end"/>
      </w:r>
    </w:p>
    <w:p w:rsidR="00E046F0" w:rsidRDefault="009679FD">
      <w:pPr>
        <w:pStyle w:val="30"/>
        <w:numPr>
          <w:ilvl w:val="2"/>
          <w:numId w:val="54"/>
        </w:numPr>
      </w:pPr>
      <w:r>
        <w:t>第三方客户端改造内容</w:t>
      </w:r>
      <w:r>
        <w:t xml:space="preserve"> </w:t>
      </w:r>
      <w:r>
        <w:tab/>
      </w:r>
      <w:r>
        <w:fldChar w:fldCharType="begin"/>
      </w:r>
      <w:r>
        <w:instrText xml:space="preserve"> PAGEREF _Toc37 \h </w:instrText>
      </w:r>
      <w:r>
        <w:fldChar w:fldCharType="separate"/>
      </w:r>
      <w:r>
        <w:t>21</w:t>
      </w:r>
      <w:r>
        <w:fldChar w:fldCharType="end"/>
      </w:r>
    </w:p>
    <w:p w:rsidR="00E046F0" w:rsidRDefault="009679FD">
      <w:pPr>
        <w:pStyle w:val="20"/>
        <w:numPr>
          <w:ilvl w:val="1"/>
          <w:numId w:val="45"/>
        </w:numPr>
      </w:pPr>
      <w:r>
        <w:t>Andr</w:t>
      </w:r>
      <w:r>
        <w:t xml:space="preserve">oid </w:t>
      </w:r>
      <w:r>
        <w:t>集成</w:t>
      </w:r>
      <w:r>
        <w:tab/>
      </w:r>
      <w:r>
        <w:fldChar w:fldCharType="begin"/>
      </w:r>
      <w:r>
        <w:instrText xml:space="preserve"> PAGEREF _Toc38 \h </w:instrText>
      </w:r>
      <w:r>
        <w:fldChar w:fldCharType="separate"/>
      </w:r>
      <w:r>
        <w:t>23</w:t>
      </w:r>
      <w:r>
        <w:fldChar w:fldCharType="end"/>
      </w:r>
    </w:p>
    <w:p w:rsidR="00E046F0" w:rsidRDefault="009679FD">
      <w:pPr>
        <w:pStyle w:val="30"/>
        <w:numPr>
          <w:ilvl w:val="2"/>
          <w:numId w:val="57"/>
        </w:numPr>
      </w:pPr>
      <w:r>
        <w:t>依赖文件</w:t>
      </w:r>
      <w:r>
        <w:tab/>
      </w:r>
      <w:r>
        <w:fldChar w:fldCharType="begin"/>
      </w:r>
      <w:r>
        <w:instrText xml:space="preserve"> PAGEREF _Toc39 \h </w:instrText>
      </w:r>
      <w:r>
        <w:fldChar w:fldCharType="separate"/>
      </w:r>
      <w:r>
        <w:t>23</w:t>
      </w:r>
      <w:r>
        <w:fldChar w:fldCharType="end"/>
      </w:r>
    </w:p>
    <w:p w:rsidR="00E046F0" w:rsidRDefault="009679FD">
      <w:pPr>
        <w:pStyle w:val="30"/>
        <w:numPr>
          <w:ilvl w:val="2"/>
          <w:numId w:val="57"/>
        </w:numPr>
      </w:pPr>
      <w:r>
        <w:t>目录结构</w:t>
      </w:r>
      <w:r>
        <w:tab/>
      </w:r>
      <w:r>
        <w:fldChar w:fldCharType="begin"/>
      </w:r>
      <w:r>
        <w:instrText xml:space="preserve"> PAGEREF _Toc40 \h </w:instrText>
      </w:r>
      <w:r>
        <w:fldChar w:fldCharType="separate"/>
      </w:r>
      <w:r>
        <w:t>23</w:t>
      </w:r>
      <w:r>
        <w:fldChar w:fldCharType="end"/>
      </w:r>
    </w:p>
    <w:p w:rsidR="00E046F0" w:rsidRDefault="009679FD">
      <w:pPr>
        <w:pStyle w:val="30"/>
        <w:numPr>
          <w:ilvl w:val="2"/>
          <w:numId w:val="57"/>
        </w:numPr>
      </w:pPr>
      <w:r>
        <w:t>清单文件添加配置</w:t>
      </w:r>
      <w:r>
        <w:tab/>
      </w:r>
      <w:r>
        <w:fldChar w:fldCharType="begin"/>
      </w:r>
      <w:r>
        <w:instrText xml:space="preserve"> PAGEREF _Toc41 \h </w:instrText>
      </w:r>
      <w:r>
        <w:fldChar w:fldCharType="separate"/>
      </w:r>
      <w:r>
        <w:t>24</w:t>
      </w:r>
      <w:r>
        <w:fldChar w:fldCharType="end"/>
      </w:r>
    </w:p>
    <w:p w:rsidR="00E046F0" w:rsidRDefault="009679FD">
      <w:pPr>
        <w:pStyle w:val="30"/>
        <w:numPr>
          <w:ilvl w:val="2"/>
          <w:numId w:val="57"/>
        </w:numPr>
      </w:pPr>
      <w:r>
        <w:t>目录图例</w:t>
      </w:r>
      <w:r>
        <w:tab/>
      </w:r>
      <w:r>
        <w:fldChar w:fldCharType="begin"/>
      </w:r>
      <w:r>
        <w:instrText xml:space="preserve"> PAGEREF _Toc42 \h </w:instrText>
      </w:r>
      <w:r>
        <w:fldChar w:fldCharType="separate"/>
      </w:r>
      <w:r>
        <w:t>25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t>退款接口</w:t>
      </w:r>
      <w:r>
        <w:tab/>
      </w:r>
      <w:r>
        <w:fldChar w:fldCharType="begin"/>
      </w:r>
      <w:r>
        <w:instrText xml:space="preserve"> PAGEREF _Toc43 \h </w:instrText>
      </w:r>
      <w:r>
        <w:fldChar w:fldCharType="separate"/>
      </w:r>
      <w:r>
        <w:t>25</w:t>
      </w:r>
      <w:r>
        <w:fldChar w:fldCharType="end"/>
      </w:r>
    </w:p>
    <w:p w:rsidR="00E046F0" w:rsidRDefault="009679FD">
      <w:pPr>
        <w:pStyle w:val="20"/>
        <w:numPr>
          <w:ilvl w:val="1"/>
          <w:numId w:val="60"/>
        </w:numPr>
      </w:pPr>
      <w:r>
        <w:t>普通退款接口</w:t>
      </w:r>
      <w:r>
        <w:tab/>
      </w:r>
      <w:r>
        <w:fldChar w:fldCharType="begin"/>
      </w:r>
      <w:r>
        <w:instrText xml:space="preserve"> PAGEREF _Toc44 \h </w:instrText>
      </w:r>
      <w:r>
        <w:fldChar w:fldCharType="separate"/>
      </w:r>
      <w:r>
        <w:t>25</w:t>
      </w:r>
      <w:r>
        <w:fldChar w:fldCharType="end"/>
      </w:r>
    </w:p>
    <w:p w:rsidR="00E046F0" w:rsidRDefault="009679FD">
      <w:pPr>
        <w:pStyle w:val="20"/>
        <w:numPr>
          <w:ilvl w:val="1"/>
          <w:numId w:val="60"/>
        </w:numPr>
      </w:pPr>
      <w:r>
        <w:t>分账退款接口</w:t>
      </w:r>
      <w:r>
        <w:tab/>
      </w:r>
      <w:r>
        <w:fldChar w:fldCharType="begin"/>
      </w:r>
      <w:r>
        <w:instrText xml:space="preserve"> PAGEREF _Toc45 \h </w:instrText>
      </w:r>
      <w:r>
        <w:fldChar w:fldCharType="separate"/>
      </w:r>
      <w:r>
        <w:t>27</w:t>
      </w:r>
      <w:r>
        <w:fldChar w:fldCharType="end"/>
      </w:r>
    </w:p>
    <w:p w:rsidR="00E046F0" w:rsidRDefault="009679FD">
      <w:pPr>
        <w:pStyle w:val="10"/>
        <w:numPr>
          <w:ilvl w:val="0"/>
          <w:numId w:val="3"/>
        </w:numPr>
      </w:pPr>
      <w:r>
        <w:t>附件一</w:t>
      </w:r>
      <w:r>
        <w:tab/>
      </w:r>
      <w:r>
        <w:fldChar w:fldCharType="begin"/>
      </w:r>
      <w:r>
        <w:instrText xml:space="preserve"> PAGEREF _Toc46 \h </w:instrText>
      </w:r>
      <w:r>
        <w:fldChar w:fldCharType="separate"/>
      </w:r>
      <w:r>
        <w:t>29</w:t>
      </w:r>
      <w:r>
        <w:fldChar w:fldCharType="end"/>
      </w:r>
    </w:p>
    <w:p w:rsidR="00E046F0" w:rsidRDefault="009679FD">
      <w:pPr>
        <w:rPr>
          <w:sz w:val="24"/>
          <w:szCs w:val="24"/>
          <w:lang w:val="zh-TW" w:eastAsia="zh-TW"/>
        </w:rPr>
      </w:pPr>
      <w:r>
        <w:rPr>
          <w:lang w:val="zh-TW" w:eastAsia="zh-TW"/>
        </w:rPr>
        <w:lastRenderedPageBreak/>
        <w:fldChar w:fldCharType="end"/>
      </w: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E046F0">
      <w:pPr>
        <w:rPr>
          <w:sz w:val="24"/>
          <w:szCs w:val="24"/>
          <w:lang w:val="zh-TW" w:eastAsia="zh-TW"/>
        </w:rPr>
      </w:pP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2" w:name="_Toc1"/>
      <w:r>
        <w:rPr>
          <w:rFonts w:ascii="Calibri" w:eastAsia="Calibri" w:hAnsi="Calibri" w:cs="Calibri" w:hint="eastAsia"/>
          <w:lang w:eastAsia="zh-TW"/>
        </w:rPr>
        <w:t>文档说明</w:t>
      </w:r>
      <w:bookmarkEnd w:id="2"/>
    </w:p>
    <w:p w:rsidR="00E046F0" w:rsidRDefault="009679FD">
      <w:pPr>
        <w:pStyle w:val="2"/>
        <w:numPr>
          <w:ilvl w:val="1"/>
          <w:numId w:val="62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" w:name="_Toc2"/>
      <w:r>
        <w:rPr>
          <w:rFonts w:ascii="Calibri" w:eastAsia="Calibri" w:hAnsi="Calibri" w:cs="Calibri" w:hint="eastAsia"/>
          <w:lang w:eastAsia="zh-TW"/>
        </w:rPr>
        <w:t>功能描述</w:t>
      </w:r>
      <w:bookmarkEnd w:id="3"/>
    </w:p>
    <w:p w:rsidR="00E046F0" w:rsidRDefault="009679FD">
      <w:pPr>
        <w:pStyle w:val="Normal1"/>
        <w:spacing w:line="400" w:lineRule="exact"/>
        <w:ind w:left="425" w:firstLine="41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lastRenderedPageBreak/>
        <w:t>翼支付移动收银台支付接口开发包（简称：</w:t>
      </w:r>
      <w:r>
        <w:rPr>
          <w:rFonts w:ascii="Calibri" w:eastAsia="Calibri" w:hAnsi="Calibri" w:cs="Calibri"/>
          <w:sz w:val="24"/>
          <w:szCs w:val="24"/>
        </w:rPr>
        <w:t>SDK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）主要用来向第三方应用程序提供便捷、安全以及可靠的登录、支付服务。本文主要描述</w:t>
      </w:r>
      <w:r>
        <w:rPr>
          <w:rFonts w:ascii="Calibri" w:eastAsia="Calibri" w:hAnsi="Calibri" w:cs="Calibri"/>
          <w:sz w:val="24"/>
          <w:szCs w:val="24"/>
        </w:rPr>
        <w:t>SDK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支付接口的使用方法，供合作伙伴的开发者接入使用。</w:t>
      </w:r>
    </w:p>
    <w:p w:rsidR="00E046F0" w:rsidRDefault="009679FD">
      <w:pPr>
        <w:pStyle w:val="2"/>
        <w:numPr>
          <w:ilvl w:val="1"/>
          <w:numId w:val="62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4" w:name="_Toc3"/>
      <w:r>
        <w:rPr>
          <w:rFonts w:ascii="Calibri" w:eastAsia="Calibri" w:hAnsi="Calibri" w:cs="Calibri" w:hint="eastAsia"/>
          <w:lang w:eastAsia="zh-TW"/>
        </w:rPr>
        <w:t>阅读对象</w:t>
      </w:r>
      <w:bookmarkEnd w:id="4"/>
    </w:p>
    <w:p w:rsidR="00E046F0" w:rsidRDefault="009679FD">
      <w:pPr>
        <w:pStyle w:val="Normal1"/>
        <w:spacing w:line="400" w:lineRule="exact"/>
        <w:ind w:left="425" w:firstLine="480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本文档面向具有一定</w:t>
      </w:r>
      <w:r>
        <w:rPr>
          <w:rFonts w:ascii="Calibri" w:eastAsia="Calibri" w:hAnsi="Calibri" w:cs="Calibri"/>
          <w:sz w:val="24"/>
          <w:szCs w:val="24"/>
        </w:rPr>
        <w:t>Android/iOS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客户端开发能力，了解</w:t>
      </w:r>
      <w:r>
        <w:rPr>
          <w:rFonts w:ascii="Calibri" w:eastAsia="Calibri" w:hAnsi="Calibri" w:cs="Calibri"/>
          <w:sz w:val="24"/>
          <w:szCs w:val="24"/>
        </w:rPr>
        <w:t>Android/iOS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客户端的开发和管理人员。</w:t>
      </w:r>
    </w:p>
    <w:p w:rsidR="00E046F0" w:rsidRDefault="009679FD">
      <w:pPr>
        <w:pStyle w:val="2"/>
        <w:widowControl w:val="0"/>
        <w:numPr>
          <w:ilvl w:val="1"/>
          <w:numId w:val="62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5" w:name="_Toc4"/>
      <w:r>
        <w:rPr>
          <w:rFonts w:ascii="Calibri" w:eastAsia="Calibri" w:hAnsi="Calibri" w:cs="Calibri" w:hint="eastAsia"/>
          <w:lang w:eastAsia="zh-TW"/>
        </w:rPr>
        <w:t>业务术语</w:t>
      </w:r>
      <w:bookmarkEnd w:id="5"/>
    </w:p>
    <w:tbl>
      <w:tblPr>
        <w:tblStyle w:val="TableNormal"/>
        <w:tblW w:w="8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946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术语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解释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pStyle w:val="TableContents"/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请求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pStyle w:val="Normal1"/>
              <w:spacing w:after="0" w:line="400" w:lineRule="exact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手机客户端以字符串形式把需要传输的数据发送给接收方的过程。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通知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pStyle w:val="Normal1"/>
              <w:spacing w:after="0" w:line="400" w:lineRule="exact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服务器异步通知。翼支付根据得到的数据处理完成后，翼支付的服务器主动发起通知给商户的网站，同时携带处理完成的结果信息反馈给商户网站。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pStyle w:val="TableContents"/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返回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pStyle w:val="Normal1"/>
              <w:spacing w:after="0" w:line="400" w:lineRule="exact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翼支付以字符串形式直接把处理结果数据返回给手机客户端。</w:t>
            </w:r>
          </w:p>
        </w:tc>
      </w:tr>
    </w:tbl>
    <w:p w:rsidR="00676692" w:rsidRPr="00676692" w:rsidDel="00676692" w:rsidRDefault="00676692" w:rsidP="00676692">
      <w:pPr>
        <w:rPr>
          <w:del w:id="6" w:author="thank_wd" w:date="2015-09-09T17:50:00Z"/>
          <w:rFonts w:eastAsiaTheme="minorEastAsia" w:hint="eastAsia"/>
          <w:lang w:eastAsia="zh-CN"/>
          <w:rPrChange w:id="7" w:author="thank_wd" w:date="2015-09-09T17:50:00Z">
            <w:rPr>
              <w:del w:id="8" w:author="thank_wd" w:date="2015-09-09T17:50:00Z"/>
              <w:rFonts w:ascii="Trebuchet MS" w:eastAsia="Trebuchet MS" w:hAnsi="Trebuchet MS" w:cs="Trebuchet MS" w:hint="eastAsia"/>
            </w:rPr>
          </w:rPrChange>
        </w:rPr>
        <w:pPrChange w:id="9" w:author="thank_wd" w:date="2015-09-09T17:50:00Z">
          <w:pPr>
            <w:pStyle w:val="2"/>
            <w:widowControl w:val="0"/>
            <w:numPr>
              <w:ilvl w:val="1"/>
              <w:numId w:val="63"/>
            </w:numPr>
            <w:tabs>
              <w:tab w:val="num" w:pos="576"/>
            </w:tabs>
            <w:spacing w:line="240" w:lineRule="auto"/>
          </w:pPr>
        </w:pPrChange>
      </w:pPr>
    </w:p>
    <w:p w:rsidR="00E046F0" w:rsidRPr="00676692" w:rsidRDefault="00E046F0">
      <w:pPr>
        <w:pStyle w:val="a6"/>
        <w:rPr>
          <w:rFonts w:eastAsiaTheme="minorEastAsia" w:hint="eastAsia"/>
          <w:rPrChange w:id="10" w:author="thank_wd" w:date="2015-09-09T17:50:00Z">
            <w:rPr/>
          </w:rPrChange>
        </w:rPr>
      </w:pP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11" w:name="_Toc5"/>
      <w:r>
        <w:rPr>
          <w:rFonts w:ascii="Calibri" w:eastAsia="Calibri" w:hAnsi="Calibri" w:cs="Calibri" w:hint="eastAsia"/>
          <w:lang w:eastAsia="zh-TW"/>
        </w:rPr>
        <w:t>功能演示</w:t>
      </w:r>
      <w:bookmarkEnd w:id="11"/>
    </w:p>
    <w:p w:rsidR="00E046F0" w:rsidRDefault="009679FD">
      <w:pPr>
        <w:jc w:val="center"/>
        <w:rPr>
          <w:sz w:val="24"/>
          <w:szCs w:val="24"/>
          <w:lang w:eastAsia="zh-CN"/>
        </w:rPr>
      </w:pPr>
      <w:r>
        <w:rPr>
          <w:b/>
          <w:bCs/>
          <w:noProof/>
          <w:lang w:eastAsia="zh-CN"/>
        </w:rPr>
        <w:lastRenderedPageBreak/>
        <w:drawing>
          <wp:inline distT="0" distB="0" distL="0" distR="0">
            <wp:extent cx="5277485" cy="278701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78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zh-TW" w:eastAsia="zh-TW"/>
        </w:rPr>
        <w:t>图</w:t>
      </w:r>
      <w:r>
        <w:rPr>
          <w:rFonts w:ascii="Trebuchet MS"/>
          <w:sz w:val="24"/>
          <w:szCs w:val="24"/>
          <w:lang w:eastAsia="zh-CN"/>
        </w:rPr>
        <w:t xml:space="preserve">2-1 </w:t>
      </w:r>
      <w:r>
        <w:rPr>
          <w:sz w:val="24"/>
          <w:szCs w:val="24"/>
          <w:lang w:val="zh-TW" w:eastAsia="zh-TW"/>
        </w:rPr>
        <w:t>翼支付移动收银台支付开发包业务流程图</w:t>
      </w:r>
    </w:p>
    <w:p w:rsidR="00E046F0" w:rsidRDefault="009679FD">
      <w:pPr>
        <w:pStyle w:val="Normal1"/>
        <w:spacing w:line="400" w:lineRule="exact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流程说明（以</w:t>
      </w:r>
      <w:proofErr w:type="spellStart"/>
      <w:r>
        <w:rPr>
          <w:rFonts w:ascii="Calibri" w:eastAsia="Calibri" w:hAnsi="Calibri" w:cs="Calibri"/>
          <w:sz w:val="24"/>
          <w:szCs w:val="24"/>
        </w:rPr>
        <w:t>Andorid</w:t>
      </w:r>
      <w:proofErr w:type="spellEnd"/>
      <w:r>
        <w:rPr>
          <w:rFonts w:ascii="Calibri" w:eastAsia="Calibri" w:hAnsi="Calibri" w:cs="Calibri"/>
          <w:sz w:val="24"/>
          <w:szCs w:val="24"/>
          <w:lang w:val="zh-TW" w:eastAsia="zh-TW"/>
        </w:rPr>
        <w:t>平台为例）</w:t>
      </w:r>
    </w:p>
    <w:p w:rsidR="00E046F0" w:rsidRDefault="009679FD">
      <w:pPr>
        <w:spacing w:before="240" w:after="100" w:line="20" w:lineRule="atLeast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步骤</w:t>
      </w:r>
      <w:r>
        <w:rPr>
          <w:rFonts w:ascii="Trebuchet MS"/>
          <w:sz w:val="24"/>
          <w:szCs w:val="24"/>
          <w:lang w:eastAsia="zh-CN"/>
        </w:rPr>
        <w:t>2</w:t>
      </w:r>
      <w:r>
        <w:rPr>
          <w:sz w:val="24"/>
          <w:szCs w:val="24"/>
          <w:lang w:val="zh-TW" w:eastAsia="zh-TW"/>
        </w:rPr>
        <w:t>、</w:t>
      </w:r>
      <w:r>
        <w:rPr>
          <w:rFonts w:ascii="Trebuchet MS"/>
          <w:sz w:val="24"/>
          <w:szCs w:val="24"/>
          <w:lang w:eastAsia="zh-CN"/>
        </w:rPr>
        <w:t>:</w:t>
      </w:r>
      <w:r>
        <w:rPr>
          <w:sz w:val="24"/>
          <w:szCs w:val="24"/>
          <w:lang w:val="zh-TW" w:eastAsia="zh-TW"/>
        </w:rPr>
        <w:t>调用下单接口、返回下单结果，请参照</w:t>
      </w:r>
      <w:r>
        <w:rPr>
          <w:rFonts w:hAnsi="Trebuchet MS"/>
          <w:sz w:val="24"/>
          <w:szCs w:val="24"/>
          <w:lang w:eastAsia="zh-CN"/>
        </w:rPr>
        <w:t>“</w:t>
      </w:r>
      <w:r>
        <w:rPr>
          <w:rFonts w:ascii="Trebuchet MS"/>
          <w:sz w:val="24"/>
          <w:szCs w:val="24"/>
          <w:lang w:eastAsia="zh-CN"/>
        </w:rPr>
        <w:t>3.</w:t>
      </w:r>
      <w:r>
        <w:rPr>
          <w:sz w:val="24"/>
          <w:szCs w:val="24"/>
          <w:lang w:val="zh-TW" w:eastAsia="zh-TW"/>
        </w:rPr>
        <w:t>下单接口</w:t>
      </w:r>
      <w:r>
        <w:rPr>
          <w:rFonts w:hAnsi="Trebuchet MS"/>
          <w:sz w:val="24"/>
          <w:szCs w:val="24"/>
          <w:lang w:eastAsia="zh-CN"/>
        </w:rPr>
        <w:t>”</w:t>
      </w:r>
      <w:r>
        <w:rPr>
          <w:sz w:val="24"/>
          <w:szCs w:val="24"/>
          <w:lang w:val="zh-TW" w:eastAsia="zh-TW"/>
        </w:rPr>
        <w:t>章节。</w:t>
      </w:r>
    </w:p>
    <w:p w:rsidR="00E046F0" w:rsidRDefault="009679FD">
      <w:pPr>
        <w:spacing w:before="240" w:after="100" w:line="20" w:lineRule="atLeast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步骤</w:t>
      </w:r>
      <w:r>
        <w:rPr>
          <w:rFonts w:ascii="Trebuchet MS"/>
          <w:sz w:val="24"/>
          <w:szCs w:val="24"/>
          <w:lang w:eastAsia="zh-CN"/>
        </w:rPr>
        <w:t>3</w:t>
      </w:r>
      <w:r>
        <w:rPr>
          <w:sz w:val="24"/>
          <w:szCs w:val="24"/>
          <w:lang w:val="zh-TW" w:eastAsia="zh-TW"/>
        </w:rPr>
        <w:t>、：调用插件以及回调，请参照</w:t>
      </w:r>
      <w:r>
        <w:rPr>
          <w:rFonts w:hAnsi="Trebuchet MS"/>
          <w:sz w:val="24"/>
          <w:szCs w:val="24"/>
          <w:lang w:eastAsia="zh-CN"/>
        </w:rPr>
        <w:t>“</w:t>
      </w:r>
      <w:r>
        <w:rPr>
          <w:rFonts w:ascii="Trebuchet MS"/>
          <w:sz w:val="24"/>
          <w:szCs w:val="24"/>
          <w:lang w:eastAsia="zh-CN"/>
        </w:rPr>
        <w:t>4.1 IOS</w:t>
      </w:r>
      <w:r>
        <w:rPr>
          <w:sz w:val="24"/>
          <w:szCs w:val="24"/>
          <w:lang w:val="zh-TW" w:eastAsia="zh-TW"/>
        </w:rPr>
        <w:t>、</w:t>
      </w:r>
      <w:r>
        <w:rPr>
          <w:rFonts w:ascii="Trebuchet MS"/>
          <w:sz w:val="24"/>
          <w:szCs w:val="24"/>
          <w:lang w:eastAsia="zh-CN"/>
        </w:rPr>
        <w:t>4.2 Android</w:t>
      </w:r>
      <w:r>
        <w:rPr>
          <w:rFonts w:hAnsi="Trebuchet MS"/>
          <w:sz w:val="24"/>
          <w:szCs w:val="24"/>
          <w:lang w:eastAsia="zh-CN"/>
        </w:rPr>
        <w:t>”</w:t>
      </w:r>
      <w:r>
        <w:rPr>
          <w:sz w:val="24"/>
          <w:szCs w:val="24"/>
          <w:lang w:val="zh-TW" w:eastAsia="zh-TW"/>
        </w:rPr>
        <w:t>章节。</w:t>
      </w:r>
    </w:p>
    <w:p w:rsidR="00E046F0" w:rsidRDefault="009679FD">
      <w:pPr>
        <w:spacing w:before="240" w:after="100" w:line="20" w:lineRule="atLeast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步骤</w:t>
      </w:r>
      <w:r>
        <w:rPr>
          <w:rFonts w:ascii="Trebuchet MS"/>
          <w:sz w:val="24"/>
          <w:szCs w:val="24"/>
          <w:lang w:eastAsia="zh-CN"/>
        </w:rPr>
        <w:t>4</w:t>
      </w:r>
      <w:r>
        <w:rPr>
          <w:sz w:val="24"/>
          <w:szCs w:val="24"/>
          <w:lang w:val="zh-TW" w:eastAsia="zh-TW"/>
        </w:rPr>
        <w:t>、支付结果通知、</w:t>
      </w:r>
      <w:r>
        <w:rPr>
          <w:rFonts w:ascii="Trebuchet MS"/>
          <w:sz w:val="24"/>
          <w:szCs w:val="24"/>
          <w:lang w:eastAsia="zh-CN"/>
        </w:rPr>
        <w:t xml:space="preserve">6 </w:t>
      </w:r>
      <w:r>
        <w:rPr>
          <w:sz w:val="24"/>
          <w:szCs w:val="24"/>
          <w:lang w:val="zh-TW" w:eastAsia="zh-TW"/>
        </w:rPr>
        <w:t>通知回执，请参照</w:t>
      </w:r>
      <w:r>
        <w:rPr>
          <w:rFonts w:hAnsi="Trebuchet MS"/>
          <w:sz w:val="24"/>
          <w:szCs w:val="24"/>
          <w:lang w:eastAsia="zh-CN"/>
        </w:rPr>
        <w:t>“</w:t>
      </w:r>
      <w:r>
        <w:rPr>
          <w:rFonts w:ascii="Trebuchet MS"/>
          <w:sz w:val="24"/>
          <w:szCs w:val="24"/>
          <w:lang w:eastAsia="zh-CN"/>
        </w:rPr>
        <w:t xml:space="preserve">7 </w:t>
      </w:r>
      <w:r>
        <w:rPr>
          <w:sz w:val="24"/>
          <w:szCs w:val="24"/>
          <w:lang w:val="zh-TW" w:eastAsia="zh-TW"/>
        </w:rPr>
        <w:t>后台通知接口</w:t>
      </w:r>
      <w:r>
        <w:rPr>
          <w:rFonts w:hAnsi="Trebuchet MS"/>
          <w:sz w:val="24"/>
          <w:szCs w:val="24"/>
          <w:lang w:eastAsia="zh-CN"/>
        </w:rPr>
        <w:t>”</w:t>
      </w:r>
      <w:r>
        <w:rPr>
          <w:sz w:val="24"/>
          <w:szCs w:val="24"/>
          <w:lang w:val="zh-TW" w:eastAsia="zh-TW"/>
        </w:rPr>
        <w:t>章节。</w:t>
      </w: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12" w:name="_Toc6"/>
      <w:r>
        <w:rPr>
          <w:rFonts w:ascii="Calibri" w:eastAsia="Calibri" w:hAnsi="Calibri" w:cs="Calibri" w:hint="eastAsia"/>
          <w:lang w:eastAsia="zh-TW"/>
        </w:rPr>
        <w:t>下单接口</w:t>
      </w:r>
      <w:bookmarkEnd w:id="12"/>
    </w:p>
    <w:p w:rsidR="00E046F0" w:rsidRDefault="009679FD">
      <w:pPr>
        <w:pStyle w:val="2"/>
        <w:numPr>
          <w:ilvl w:val="1"/>
          <w:numId w:val="64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13" w:name="_Toc7"/>
      <w:r>
        <w:rPr>
          <w:rFonts w:ascii="Calibri" w:eastAsia="Calibri" w:hAnsi="Calibri" w:cs="Calibri" w:hint="eastAsia"/>
          <w:lang w:eastAsia="zh-TW"/>
        </w:rPr>
        <w:t>含义</w:t>
      </w:r>
      <w:bookmarkEnd w:id="13"/>
    </w:p>
    <w:p w:rsidR="00E046F0" w:rsidRDefault="009679FD">
      <w:pPr>
        <w:ind w:firstLine="420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请求参数是商户在与翼支付进行数据交互时，提供给翼支付的下单请求数据，以便翼支付根据这些数据进一步处理。</w:t>
      </w:r>
    </w:p>
    <w:p w:rsidR="00E046F0" w:rsidRDefault="009679FD">
      <w:pPr>
        <w:pStyle w:val="2"/>
        <w:numPr>
          <w:ilvl w:val="1"/>
          <w:numId w:val="64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14" w:name="_Toc8"/>
      <w:r>
        <w:rPr>
          <w:rFonts w:ascii="Calibri" w:eastAsia="Calibri" w:hAnsi="Calibri" w:cs="Calibri" w:hint="eastAsia"/>
          <w:lang w:eastAsia="zh-TW"/>
        </w:rPr>
        <w:t>下单接口地址</w:t>
      </w:r>
      <w:bookmarkEnd w:id="14"/>
    </w:p>
    <w:p w:rsidR="00E046F0" w:rsidRDefault="00E046F0"/>
    <w:p w:rsidR="00E046F0" w:rsidRDefault="009679FD">
      <w:pPr>
        <w:ind w:firstLine="420"/>
        <w:rPr>
          <w:sz w:val="24"/>
          <w:szCs w:val="24"/>
        </w:rPr>
      </w:pPr>
      <w:hyperlink r:id="rId10" w:history="1">
        <w:r>
          <w:rPr>
            <w:rStyle w:val="Hyperlink0"/>
            <w:rFonts w:ascii="Trebuchet MS"/>
          </w:rPr>
          <w:t>https://webpaywg.bestpay.com.cn/order.action</w:t>
        </w:r>
      </w:hyperlink>
    </w:p>
    <w:p w:rsidR="00E046F0" w:rsidRDefault="00E046F0">
      <w:pPr>
        <w:ind w:firstLine="420"/>
        <w:rPr>
          <w:sz w:val="24"/>
          <w:szCs w:val="24"/>
        </w:rPr>
      </w:pPr>
    </w:p>
    <w:p w:rsidR="00E046F0" w:rsidRDefault="009679FD">
      <w:pPr>
        <w:pStyle w:val="2"/>
        <w:widowControl w:val="0"/>
        <w:numPr>
          <w:ilvl w:val="1"/>
          <w:numId w:val="64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15" w:name="_Toc9"/>
      <w:r>
        <w:rPr>
          <w:rFonts w:ascii="Calibri" w:eastAsia="Calibri" w:hAnsi="Calibri" w:cs="Calibri" w:hint="eastAsia"/>
          <w:lang w:eastAsia="zh-TW"/>
        </w:rPr>
        <w:t>列表</w:t>
      </w:r>
      <w:bookmarkEnd w:id="15"/>
    </w:p>
    <w:p w:rsidR="00E046F0" w:rsidRDefault="00E046F0">
      <w:pPr>
        <w:pStyle w:val="a6"/>
        <w:widowControl w:val="0"/>
        <w:rPr>
          <w:b/>
          <w:bCs/>
        </w:rPr>
      </w:pPr>
    </w:p>
    <w:tbl>
      <w:tblPr>
        <w:tblStyle w:val="TableNormal"/>
        <w:tblW w:w="83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1882"/>
        <w:gridCol w:w="1270"/>
        <w:gridCol w:w="684"/>
        <w:gridCol w:w="2305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20"/>
                <w:szCs w:val="20"/>
                <w:lang w:val="zh-TW" w:eastAsia="zh-TW"/>
              </w:rPr>
              <w:t>参数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20"/>
                <w:szCs w:val="20"/>
                <w:lang w:val="zh-TW" w:eastAsia="zh-TW"/>
              </w:rPr>
              <w:t>含义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20"/>
                <w:szCs w:val="20"/>
                <w:lang w:val="zh-TW" w:eastAsia="zh-TW"/>
              </w:rPr>
              <w:t>类型和长度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20"/>
                <w:szCs w:val="20"/>
                <w:lang w:val="zh-TW" w:eastAsia="zh-TW"/>
              </w:rPr>
              <w:t>必填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20"/>
                <w:szCs w:val="20"/>
                <w:lang w:val="zh-TW" w:eastAsia="zh-TW"/>
              </w:rPr>
              <w:t>备注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MERCHANTID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商户代码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M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由翼支付网关平台统一分配给各接入商户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SUBMERCHANTID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商户子代码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由商户平台自己分配，如没有可以不填写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ORDERSEQ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订单号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M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订单号，唯一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ORDERREQTRANSEQ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订单请求流水号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M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订单请求流水号，唯一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ORDERREQTIME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订单请求时间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n14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M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格式：</w:t>
            </w:r>
          </w:p>
          <w:p w:rsidR="00E046F0" w:rsidRDefault="009679FD"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yyyyMMDDhhmmss</w:t>
            </w:r>
            <w:proofErr w:type="spellEnd"/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TRANSCODE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交易代码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n2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M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0"/>
                <w:szCs w:val="20"/>
                <w:lang w:val="zh-TW" w:eastAsia="zh-TW"/>
              </w:rPr>
              <w:t>根据不同交易代码，需要提交对应【业务域】，详看</w:t>
            </w:r>
            <w:r>
              <w:fldChar w:fldCharType="begin"/>
            </w:r>
            <w:r>
              <w:rPr>
                <w:lang w:eastAsia="zh-CN"/>
              </w:rPr>
              <w:instrText xml:space="preserve"> HYPERLINK </w:instrText>
            </w:r>
            <w:r>
              <w:fldChar w:fldCharType="separate"/>
            </w:r>
            <w:r>
              <w:rPr>
                <w:rStyle w:val="Hyperlink1"/>
              </w:rPr>
              <w:t>交易代码说明</w:t>
            </w:r>
            <w:r>
              <w:rPr>
                <w:rStyle w:val="Hyperlink1"/>
              </w:rPr>
              <w:fldChar w:fldCharType="end"/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ORDERAMT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订单金额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M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订单金额（分）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ORDERCCY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订单币种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a3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币种补充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0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lastRenderedPageBreak/>
              <w:t>SERVICECODE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接入渠道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01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：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WEB</w:t>
            </w:r>
          </w:p>
          <w:p w:rsidR="00E046F0" w:rsidRDefault="009679FD">
            <w:pPr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：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WAP</w:t>
            </w:r>
          </w:p>
          <w:p w:rsidR="00E046F0" w:rsidRDefault="009679FD">
            <w:pPr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03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：短信</w:t>
            </w:r>
          </w:p>
          <w:p w:rsidR="00E046F0" w:rsidRDefault="009679FD">
            <w:pPr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04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：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IVR</w:t>
            </w:r>
          </w:p>
          <w:p w:rsidR="00E046F0" w:rsidRDefault="009679FD">
            <w:pPr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05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：客户端</w:t>
            </w:r>
          </w:p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06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：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POS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PRODUCTID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商品代码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an30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商品信息，详细见</w:t>
            </w:r>
            <w:r>
              <w:fldChar w:fldCharType="begin"/>
            </w:r>
            <w:r>
              <w:rPr>
                <w:lang w:eastAsia="zh-CN"/>
              </w:rPr>
              <w:instrText xml:space="preserve"> HYPERLINK </w:instrText>
            </w:r>
            <w:r>
              <w:fldChar w:fldCharType="separate"/>
            </w:r>
            <w:r>
              <w:rPr>
                <w:rStyle w:val="Hyperlink1"/>
              </w:rPr>
              <w:t>商品信息填写说明</w:t>
            </w:r>
            <w:r>
              <w:rPr>
                <w:rStyle w:val="Hyperlink1"/>
              </w:rPr>
              <w:fldChar w:fldCharType="end"/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PRODUCTDESC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商品描述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ans256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具体可参见</w:t>
            </w:r>
            <w:r>
              <w:fldChar w:fldCharType="begin"/>
            </w:r>
            <w:r>
              <w:rPr>
                <w:lang w:eastAsia="zh-CN"/>
              </w:rPr>
              <w:instrText xml:space="preserve"> HYPERLINK </w:instrText>
            </w:r>
            <w:r>
              <w:fldChar w:fldCharType="separate"/>
            </w:r>
            <w:r>
              <w:rPr>
                <w:rStyle w:val="Hyperlink1"/>
              </w:rPr>
              <w:t>商品信息填写说明</w:t>
            </w:r>
            <w:r>
              <w:rPr>
                <w:rStyle w:val="Hyperlink1"/>
              </w:rPr>
              <w:fldChar w:fldCharType="end"/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LOGINNO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翼支付登录账号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an15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交易关联账户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PROVINCECODE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省份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an15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E046F0"/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代金券查询业务券用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CITYCODE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城市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an15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代金券查询业务券用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DIVDETAILS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分账信息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ans256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E046F0"/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2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ENCODETYPE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MAC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字段的加密方式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n1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加密方式：</w:t>
            </w:r>
          </w:p>
          <w:p w:rsidR="00E046F0" w:rsidRDefault="009679FD">
            <w:pP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若为空，则交易引擎侧默认为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，建议按规范上送。后续规范后会强制校验。</w:t>
            </w:r>
          </w:p>
          <w:p w:rsidR="00E046F0" w:rsidRDefault="009679FD">
            <w:pPr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代表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MD5</w:t>
            </w:r>
          </w:p>
          <w:p w:rsidR="00E046F0" w:rsidRDefault="009679FD">
            <w:pPr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代表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RSA</w:t>
            </w:r>
          </w:p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lastRenderedPageBreak/>
              <w:t>9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代表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CA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lastRenderedPageBreak/>
              <w:t>MAC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MAC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验证信息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ans256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M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需采用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ENCODETYPE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代表的加密方式加密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SESSIONKEY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登录密串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ans48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客户端使用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ENCODE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加密因子索引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ans48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</w:rPr>
              <w:t>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客户端使用</w:t>
            </w:r>
          </w:p>
        </w:tc>
      </w:tr>
    </w:tbl>
    <w:p w:rsidR="00E046F0" w:rsidRDefault="00E046F0">
      <w:pPr>
        <w:pStyle w:val="a6"/>
        <w:widowControl w:val="0"/>
        <w:spacing w:line="240" w:lineRule="auto"/>
        <w:rPr>
          <w:b/>
          <w:bCs/>
        </w:rPr>
      </w:pPr>
    </w:p>
    <w:p w:rsidR="00E046F0" w:rsidRDefault="00E046F0">
      <w:pPr>
        <w:pStyle w:val="a6"/>
        <w:rPr>
          <w:b/>
          <w:bCs/>
        </w:rPr>
      </w:pPr>
    </w:p>
    <w:p w:rsidR="00E046F0" w:rsidRDefault="009679FD">
      <w:pPr>
        <w:pStyle w:val="a6"/>
        <w:rPr>
          <w:color w:val="FF0000"/>
        </w:rPr>
      </w:pPr>
      <w:r>
        <w:rPr>
          <w:rFonts w:ascii="宋体" w:eastAsia="宋体" w:hAnsi="宋体" w:cs="宋体"/>
          <w:color w:val="FF0000"/>
          <w:lang w:val="zh-TW" w:eastAsia="zh-TW"/>
        </w:rPr>
        <w:t>交易代码说明</w:t>
      </w:r>
    </w:p>
    <w:p w:rsidR="00E046F0" w:rsidRDefault="009679FD">
      <w:pPr>
        <w:pStyle w:val="a6"/>
        <w:rPr>
          <w:color w:val="FF0000"/>
        </w:rPr>
      </w:pPr>
      <w:r>
        <w:rPr>
          <w:rFonts w:ascii="微软雅黑" w:eastAsia="微软雅黑" w:hAnsi="微软雅黑" w:cs="微软雅黑"/>
          <w:color w:val="FF0000"/>
          <w:lang w:val="zh-TW" w:eastAsia="zh-TW"/>
        </w:rPr>
        <w:t>根据不同的</w:t>
      </w:r>
      <w:r>
        <w:rPr>
          <w:color w:val="FF0000"/>
        </w:rPr>
        <w:t>TRANSCODE</w:t>
      </w:r>
      <w:r>
        <w:rPr>
          <w:rFonts w:ascii="微软雅黑" w:eastAsia="微软雅黑" w:hAnsi="微软雅黑" w:cs="微软雅黑"/>
          <w:color w:val="FF0000"/>
          <w:lang w:val="zh-TW" w:eastAsia="zh-TW"/>
        </w:rPr>
        <w:t>（交易代码）所需填写的参数不同，如果交易类型不为</w:t>
      </w:r>
      <w:r>
        <w:rPr>
          <w:color w:val="FF0000"/>
        </w:rPr>
        <w:t>“01”</w:t>
      </w:r>
      <w:r>
        <w:rPr>
          <w:rFonts w:ascii="微软雅黑" w:eastAsia="微软雅黑" w:hAnsi="微软雅黑" w:cs="微软雅黑"/>
          <w:color w:val="FF0000"/>
          <w:lang w:val="zh-TW" w:eastAsia="zh-TW"/>
        </w:rPr>
        <w:t>（纯支付），则网关会有对应业务处理。例如</w:t>
      </w:r>
      <w:r>
        <w:rPr>
          <w:color w:val="FF0000"/>
        </w:rPr>
        <w:t>“03</w:t>
      </w:r>
      <w:r>
        <w:rPr>
          <w:rFonts w:ascii="微软雅黑" w:eastAsia="微软雅黑" w:hAnsi="微软雅黑" w:cs="微软雅黑"/>
          <w:color w:val="FF0000"/>
          <w:lang w:val="zh-TW" w:eastAsia="zh-TW"/>
        </w:rPr>
        <w:t>手机充值</w:t>
      </w:r>
      <w:r>
        <w:rPr>
          <w:color w:val="FF0000"/>
        </w:rPr>
        <w:t>”</w:t>
      </w:r>
      <w:r>
        <w:rPr>
          <w:rFonts w:ascii="微软雅黑" w:eastAsia="微软雅黑" w:hAnsi="微软雅黑" w:cs="微软雅黑"/>
          <w:color w:val="FF0000"/>
          <w:lang w:val="zh-TW" w:eastAsia="zh-TW"/>
        </w:rPr>
        <w:t>，网关会对其业务域</w:t>
      </w:r>
      <w:r>
        <w:rPr>
          <w:color w:val="FF0000"/>
        </w:rPr>
        <w:t>“PRODUCTNO”</w:t>
      </w:r>
      <w:r>
        <w:rPr>
          <w:rFonts w:ascii="微软雅黑" w:eastAsia="微软雅黑" w:hAnsi="微软雅黑" w:cs="微软雅黑"/>
          <w:color w:val="FF0000"/>
          <w:lang w:val="zh-TW" w:eastAsia="zh-TW"/>
        </w:rPr>
        <w:t>（手机号码）发起手机充值业务。交易代码不确定可询问翼支付支撑人员</w:t>
      </w:r>
      <w:r>
        <w:rPr>
          <w:color w:val="FF0000"/>
        </w:rPr>
        <w:t>;</w:t>
      </w:r>
    </w:p>
    <w:p w:rsidR="00E046F0" w:rsidRDefault="00E046F0">
      <w:pPr>
        <w:pStyle w:val="a6"/>
        <w:rPr>
          <w:color w:val="FF0000"/>
        </w:rPr>
      </w:pPr>
    </w:p>
    <w:p w:rsidR="00E046F0" w:rsidRDefault="009679FD">
      <w:pPr>
        <w:pStyle w:val="2"/>
        <w:widowControl w:val="0"/>
        <w:numPr>
          <w:ilvl w:val="1"/>
          <w:numId w:val="65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16" w:name="_Toc10"/>
      <w:r>
        <w:rPr>
          <w:rFonts w:ascii="Calibri" w:eastAsia="Calibri" w:hAnsi="Calibri" w:cs="Calibri" w:hint="eastAsia"/>
          <w:lang w:eastAsia="zh-TW"/>
        </w:rPr>
        <w:t>接口响应</w:t>
      </w:r>
      <w:bookmarkEnd w:id="16"/>
    </w:p>
    <w:tbl>
      <w:tblPr>
        <w:tblStyle w:val="TableNormal"/>
        <w:tblW w:w="8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6096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类</w:t>
            </w:r>
            <w:r>
              <w:rPr>
                <w:sz w:val="24"/>
                <w:szCs w:val="24"/>
                <w:lang w:val="zh-TW" w:eastAsia="zh-TW"/>
              </w:rPr>
              <w:t>型长度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</w:pPr>
            <w:r>
              <w:rPr>
                <w:sz w:val="24"/>
                <w:szCs w:val="24"/>
                <w:lang w:val="zh-TW" w:eastAsia="zh-TW"/>
              </w:rPr>
              <w:t>备注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zh-TW" w:eastAsia="zh-TW"/>
              </w:rPr>
              <w:t>（</w:t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  <w:lang w:val="zh-TW" w:eastAsia="zh-TW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jc w:val="center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格式：响应码</w:t>
            </w:r>
            <w:r>
              <w:rPr>
                <w:sz w:val="24"/>
                <w:szCs w:val="24"/>
                <w:lang w:eastAsia="zh-CN"/>
              </w:rPr>
              <w:t>&amp;</w:t>
            </w:r>
            <w:r>
              <w:rPr>
                <w:sz w:val="24"/>
                <w:szCs w:val="24"/>
                <w:lang w:val="zh-TW" w:eastAsia="zh-TW"/>
              </w:rPr>
              <w:t>详细信息</w:t>
            </w:r>
            <w:r>
              <w:rPr>
                <w:sz w:val="24"/>
                <w:szCs w:val="24"/>
                <w:lang w:eastAsia="zh-CN"/>
              </w:rPr>
              <w:t>00:</w:t>
            </w:r>
            <w:r>
              <w:rPr>
                <w:sz w:val="24"/>
                <w:szCs w:val="24"/>
                <w:lang w:val="zh-TW" w:eastAsia="zh-TW"/>
              </w:rPr>
              <w:t>表示下单成功，其余表示失败</w:t>
            </w:r>
          </w:p>
        </w:tc>
      </w:tr>
    </w:tbl>
    <w:p w:rsidR="00676692" w:rsidRPr="00676692" w:rsidRDefault="00676692" w:rsidP="00676692">
      <w:pPr>
        <w:rPr>
          <w:rFonts w:eastAsiaTheme="minorEastAsia" w:hint="eastAsia"/>
          <w:lang w:eastAsia="zh-CN"/>
          <w:rPrChange w:id="17" w:author="thank_wd" w:date="2015-09-09T17:50:00Z">
            <w:rPr>
              <w:rFonts w:ascii="Trebuchet MS" w:eastAsia="Trebuchet MS" w:hAnsi="Trebuchet MS" w:cs="Trebuchet MS" w:hint="eastAsia"/>
            </w:rPr>
          </w:rPrChange>
        </w:rPr>
        <w:pPrChange w:id="18" w:author="thank_wd" w:date="2015-09-09T17:50:00Z">
          <w:pPr>
            <w:pStyle w:val="2"/>
            <w:widowControl w:val="0"/>
            <w:numPr>
              <w:ilvl w:val="1"/>
              <w:numId w:val="66"/>
            </w:numPr>
            <w:tabs>
              <w:tab w:val="num" w:pos="576"/>
            </w:tabs>
            <w:spacing w:line="240" w:lineRule="auto"/>
          </w:pPr>
        </w:pPrChange>
      </w:pPr>
    </w:p>
    <w:p w:rsidR="00E046F0" w:rsidRDefault="009679FD">
      <w:pPr>
        <w:pStyle w:val="2"/>
        <w:widowControl w:val="0"/>
        <w:numPr>
          <w:ilvl w:val="1"/>
          <w:numId w:val="67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19" w:name="_Toc11"/>
      <w:r>
        <w:rPr>
          <w:rFonts w:ascii="Calibri" w:eastAsia="Calibri" w:hAnsi="Calibri" w:cs="Calibri" w:hint="eastAsia"/>
          <w:lang w:eastAsia="zh-TW"/>
        </w:rPr>
        <w:lastRenderedPageBreak/>
        <w:t>响应事列</w:t>
      </w:r>
      <w:bookmarkEnd w:id="19"/>
    </w:p>
    <w:p w:rsidR="00E046F0" w:rsidRDefault="009679FD">
      <w:pPr>
        <w:pStyle w:val="a8"/>
        <w:ind w:left="42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成功：</w:t>
      </w:r>
      <w:r>
        <w:rPr>
          <w:rFonts w:ascii="微软雅黑" w:eastAsia="微软雅黑" w:hAnsi="微软雅黑" w:cs="微软雅黑"/>
          <w:sz w:val="20"/>
          <w:szCs w:val="20"/>
        </w:rPr>
        <w:t>“00&amp;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手机客户端下单成功</w:t>
      </w:r>
      <w:r>
        <w:rPr>
          <w:rFonts w:ascii="微软雅黑" w:eastAsia="微软雅黑" w:hAnsi="微软雅黑" w:cs="微软雅黑"/>
          <w:sz w:val="20"/>
          <w:szCs w:val="20"/>
        </w:rPr>
        <w:t>”</w:t>
      </w:r>
    </w:p>
    <w:p w:rsidR="00E046F0" w:rsidRDefault="009679FD">
      <w:pPr>
        <w:pStyle w:val="a8"/>
        <w:ind w:left="42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失败：</w:t>
      </w:r>
      <w:r>
        <w:rPr>
          <w:rFonts w:ascii="微软雅黑" w:eastAsia="微软雅黑" w:hAnsi="微软雅黑" w:cs="微软雅黑"/>
          <w:sz w:val="20"/>
          <w:szCs w:val="20"/>
        </w:rPr>
        <w:t>“-301&amp;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校验商户</w:t>
      </w:r>
      <w:r>
        <w:rPr>
          <w:rFonts w:ascii="微软雅黑" w:eastAsia="微软雅黑" w:hAnsi="微软雅黑" w:cs="微软雅黑"/>
          <w:sz w:val="20"/>
          <w:szCs w:val="20"/>
        </w:rPr>
        <w:t>MAC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校验域出错</w:t>
      </w:r>
      <w:r>
        <w:rPr>
          <w:rFonts w:ascii="微软雅黑" w:eastAsia="微软雅黑" w:hAnsi="微软雅黑" w:cs="微软雅黑"/>
          <w:sz w:val="20"/>
          <w:szCs w:val="20"/>
        </w:rPr>
        <w:t>”</w:t>
      </w:r>
    </w:p>
    <w:p w:rsidR="00E046F0" w:rsidRDefault="009679FD">
      <w:pPr>
        <w:pStyle w:val="2"/>
        <w:widowControl w:val="0"/>
        <w:numPr>
          <w:ilvl w:val="1"/>
          <w:numId w:val="67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0" w:name="_Toc12"/>
      <w:r>
        <w:rPr>
          <w:rFonts w:ascii="宋体" w:eastAsia="宋体" w:hAnsi="宋体" w:cs="宋体" w:hint="eastAsia"/>
          <w:lang w:eastAsia="zh-TW"/>
        </w:rPr>
        <w:t>接</w:t>
      </w:r>
      <w:r>
        <w:rPr>
          <w:rFonts w:ascii="Calibri" w:eastAsia="Calibri" w:hAnsi="Calibri" w:cs="Calibri" w:hint="eastAsia"/>
          <w:lang w:eastAsia="zh-TW"/>
        </w:rPr>
        <w:t>口说明</w:t>
      </w:r>
      <w:bookmarkEnd w:id="20"/>
    </w:p>
    <w:p w:rsidR="00E046F0" w:rsidRDefault="009679FD">
      <w:pPr>
        <w:widowControl w:val="0"/>
        <w:numPr>
          <w:ilvl w:val="0"/>
          <w:numId w:val="70"/>
        </w:numPr>
        <w:tabs>
          <w:tab w:val="clear" w:pos="420"/>
          <w:tab w:val="num" w:pos="462"/>
        </w:tabs>
        <w:spacing w:after="0" w:line="240" w:lineRule="auto"/>
        <w:ind w:left="462" w:hanging="462"/>
        <w:jc w:val="both"/>
        <w:rPr>
          <w:rFonts w:ascii="Helvetica" w:eastAsia="Helvetica" w:hAnsi="Helvetica" w:cs="Helvetica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商户要保证订单号的唯一性。</w:t>
      </w:r>
    </w:p>
    <w:p w:rsidR="00E046F0" w:rsidRDefault="009679FD">
      <w:pPr>
        <w:widowControl w:val="0"/>
        <w:numPr>
          <w:ilvl w:val="0"/>
          <w:numId w:val="70"/>
        </w:numPr>
        <w:tabs>
          <w:tab w:val="clear" w:pos="420"/>
          <w:tab w:val="num" w:pos="462"/>
        </w:tabs>
        <w:spacing w:after="0" w:line="240" w:lineRule="auto"/>
        <w:ind w:left="462" w:hanging="462"/>
        <w:jc w:val="both"/>
        <w:rPr>
          <w:rFonts w:ascii="Helvetica" w:eastAsia="Helvetica" w:hAnsi="Helvetica" w:cs="Helvetica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订单号可以重复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,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订单请求流水号不能重复，建议以日期时间（</w:t>
      </w:r>
      <w:proofErr w:type="spellStart"/>
      <w:r>
        <w:rPr>
          <w:rFonts w:ascii="微软雅黑" w:eastAsia="微软雅黑" w:hAnsi="微软雅黑" w:cs="微软雅黑"/>
          <w:sz w:val="20"/>
          <w:szCs w:val="20"/>
          <w:lang w:eastAsia="zh-CN"/>
        </w:rPr>
        <w:t>yyyyMMDDhhmmss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格式）加一固定长度（不小于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4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位）流水号组成，如：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20061012132425 + 0001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或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20061012132425 + 00001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等。</w:t>
      </w:r>
    </w:p>
    <w:p w:rsidR="00E046F0" w:rsidRDefault="009679FD">
      <w:pPr>
        <w:widowControl w:val="0"/>
        <w:numPr>
          <w:ilvl w:val="0"/>
          <w:numId w:val="70"/>
        </w:numPr>
        <w:tabs>
          <w:tab w:val="clear" w:pos="420"/>
          <w:tab w:val="num" w:pos="462"/>
        </w:tabs>
        <w:spacing w:after="0" w:line="240" w:lineRule="auto"/>
        <w:ind w:left="462" w:hanging="462"/>
        <w:jc w:val="both"/>
        <w:rPr>
          <w:rFonts w:ascii="Helvetica" w:eastAsia="Helvetica" w:hAnsi="Helvetica" w:cs="Helvetica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MAC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校验，保证了交易信息到翼支付网关平台的完整性，加密原数据按</w:t>
      </w:r>
      <w:r>
        <w:rPr>
          <w:rFonts w:ascii="微软雅黑" w:eastAsia="微软雅黑" w:hAnsi="微软雅黑" w:cs="微软雅黑"/>
          <w:sz w:val="20"/>
          <w:szCs w:val="20"/>
        </w:rPr>
        <w:t>ENCODETYPE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加密方式如下：</w:t>
      </w:r>
    </w:p>
    <w:p w:rsidR="00E046F0" w:rsidRDefault="009679FD">
      <w:pPr>
        <w:widowControl w:val="0"/>
        <w:numPr>
          <w:ilvl w:val="0"/>
          <w:numId w:val="73"/>
        </w:numPr>
        <w:tabs>
          <w:tab w:val="clear" w:pos="840"/>
          <w:tab w:val="num" w:pos="882"/>
        </w:tabs>
        <w:spacing w:after="0" w:line="240" w:lineRule="auto"/>
        <w:ind w:left="882" w:right="220" w:hanging="462"/>
        <w:jc w:val="both"/>
        <w:rPr>
          <w:rFonts w:ascii="Helvetica" w:eastAsia="Helvetica" w:hAnsi="Helvetica" w:cs="Helvetica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 xml:space="preserve">MD5: </w:t>
      </w:r>
    </w:p>
    <w:p w:rsidR="00E046F0" w:rsidRDefault="009679FD">
      <w:pPr>
        <w:pStyle w:val="a8"/>
        <w:widowControl w:val="0"/>
        <w:numPr>
          <w:ilvl w:val="1"/>
          <w:numId w:val="75"/>
        </w:numPr>
        <w:tabs>
          <w:tab w:val="clear" w:pos="1260"/>
          <w:tab w:val="num" w:pos="1302"/>
        </w:tabs>
        <w:spacing w:after="0" w:line="240" w:lineRule="auto"/>
        <w:ind w:left="1302" w:hanging="462"/>
        <w:jc w:val="both"/>
        <w:rPr>
          <w:rFonts w:ascii="Helvetica" w:eastAsia="Helvetica" w:hAnsi="Helvetica" w:cs="Helvetica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参与</w:t>
      </w:r>
      <w:r>
        <w:rPr>
          <w:rFonts w:ascii="微软雅黑" w:eastAsia="微软雅黑" w:hAnsi="微软雅黑" w:cs="微软雅黑"/>
          <w:sz w:val="20"/>
          <w:szCs w:val="20"/>
        </w:rPr>
        <w:t>MAC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运算的字符及其顺序如下：</w:t>
      </w:r>
    </w:p>
    <w:p w:rsidR="00E046F0" w:rsidRDefault="009679FD">
      <w:pPr>
        <w:pStyle w:val="a8"/>
        <w:ind w:left="126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MERCHANTID=987654321&amp;</w:t>
      </w:r>
      <w:r>
        <w:rPr>
          <w:rFonts w:ascii="微软雅黑" w:eastAsia="微软雅黑" w:hAnsi="微软雅黑" w:cs="微软雅黑"/>
          <w:sz w:val="20"/>
          <w:szCs w:val="20"/>
        </w:rPr>
        <w:t>ORDERSEQ=20060314000001&amp;ORDERREQTRANSEQ=2006031499991&amp;ORDERREQTIME=20060314150908&amp;KEY=123456</w:t>
      </w:r>
    </w:p>
    <w:p w:rsidR="00E046F0" w:rsidRDefault="009679FD">
      <w:pPr>
        <w:pStyle w:val="a8"/>
        <w:widowControl w:val="0"/>
        <w:numPr>
          <w:ilvl w:val="1"/>
          <w:numId w:val="75"/>
        </w:numPr>
        <w:tabs>
          <w:tab w:val="clear" w:pos="1260"/>
          <w:tab w:val="num" w:pos="1302"/>
        </w:tabs>
        <w:spacing w:after="0" w:line="240" w:lineRule="auto"/>
        <w:ind w:left="1302" w:hanging="462"/>
        <w:jc w:val="both"/>
        <w:rPr>
          <w:rFonts w:ascii="Helvetica" w:eastAsia="Helvetica" w:hAnsi="Helvetica" w:cs="Helvetica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将上述固定顺序组织的字符串，参数名均为大写，使用标准</w:t>
      </w:r>
      <w:r>
        <w:rPr>
          <w:rFonts w:ascii="微软雅黑" w:eastAsia="微软雅黑" w:hAnsi="微软雅黑" w:cs="微软雅黑"/>
          <w:sz w:val="20"/>
          <w:szCs w:val="20"/>
        </w:rPr>
        <w:t>md5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算法进行摘要，然后将摘要果转成</w:t>
      </w:r>
      <w:r>
        <w:rPr>
          <w:rFonts w:ascii="微软雅黑" w:eastAsia="微软雅黑" w:hAnsi="微软雅黑" w:cs="微软雅黑"/>
          <w:sz w:val="20"/>
          <w:szCs w:val="20"/>
        </w:rPr>
        <w:t>16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进制字符串，就是校验域</w:t>
      </w:r>
      <w:r>
        <w:rPr>
          <w:rFonts w:ascii="微软雅黑" w:eastAsia="微软雅黑" w:hAnsi="微软雅黑" w:cs="微软雅黑"/>
          <w:sz w:val="20"/>
          <w:szCs w:val="20"/>
        </w:rPr>
        <w:t>MAC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的值，并在提交订单时，将</w:t>
      </w:r>
      <w:r>
        <w:rPr>
          <w:rFonts w:ascii="微软雅黑" w:eastAsia="微软雅黑" w:hAnsi="微软雅黑" w:cs="微软雅黑"/>
          <w:sz w:val="20"/>
          <w:szCs w:val="20"/>
        </w:rPr>
        <w:t>MAC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值和订单信息一起提交到翼支付网关翼支付网关平台。</w:t>
      </w:r>
    </w:p>
    <w:p w:rsidR="00E046F0" w:rsidRDefault="009679FD">
      <w:pPr>
        <w:pStyle w:val="a8"/>
        <w:widowControl w:val="0"/>
        <w:numPr>
          <w:ilvl w:val="1"/>
          <w:numId w:val="75"/>
        </w:numPr>
        <w:tabs>
          <w:tab w:val="clear" w:pos="1260"/>
          <w:tab w:val="num" w:pos="1302"/>
        </w:tabs>
        <w:spacing w:after="0" w:line="240" w:lineRule="auto"/>
        <w:ind w:left="1302" w:hanging="462"/>
        <w:jc w:val="both"/>
        <w:rPr>
          <w:rFonts w:ascii="Helvetica" w:eastAsia="Helvetica" w:hAnsi="Helvetica" w:cs="Helvetica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商户</w:t>
      </w:r>
      <w:r>
        <w:rPr>
          <w:rFonts w:ascii="微软雅黑" w:eastAsia="微软雅黑" w:hAnsi="微软雅黑" w:cs="微软雅黑"/>
          <w:sz w:val="20"/>
          <w:szCs w:val="20"/>
        </w:rPr>
        <w:t>KEY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由翼支付网关统一分配给各商户平台，或者由加密因子索引（</w:t>
      </w:r>
      <w:proofErr w:type="spellStart"/>
      <w:r>
        <w:rPr>
          <w:rFonts w:ascii="微软雅黑" w:eastAsia="微软雅黑" w:hAnsi="微软雅黑" w:cs="微软雅黑"/>
          <w:sz w:val="20"/>
          <w:szCs w:val="20"/>
        </w:rPr>
        <w:t>enCode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）获取的</w:t>
      </w:r>
      <w:r>
        <w:rPr>
          <w:rFonts w:ascii="微软雅黑" w:eastAsia="微软雅黑" w:hAnsi="微软雅黑" w:cs="微软雅黑"/>
          <w:sz w:val="20"/>
          <w:szCs w:val="20"/>
        </w:rPr>
        <w:t>Key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。</w:t>
      </w:r>
    </w:p>
    <w:p w:rsidR="00E046F0" w:rsidRDefault="009679FD">
      <w:pPr>
        <w:widowControl w:val="0"/>
        <w:numPr>
          <w:ilvl w:val="0"/>
          <w:numId w:val="73"/>
        </w:numPr>
        <w:tabs>
          <w:tab w:val="clear" w:pos="840"/>
          <w:tab w:val="num" w:pos="882"/>
        </w:tabs>
        <w:spacing w:after="0" w:line="240" w:lineRule="auto"/>
        <w:ind w:left="882" w:hanging="462"/>
        <w:jc w:val="both"/>
        <w:rPr>
          <w:rFonts w:ascii="Helvetica" w:eastAsia="Helvetica" w:hAnsi="Helvetica" w:cs="Helvetica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CA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认证</w:t>
      </w:r>
    </w:p>
    <w:p w:rsidR="00E046F0" w:rsidRDefault="009679FD">
      <w:pPr>
        <w:widowControl w:val="0"/>
        <w:numPr>
          <w:ilvl w:val="0"/>
          <w:numId w:val="73"/>
        </w:numPr>
        <w:tabs>
          <w:tab w:val="clear" w:pos="840"/>
          <w:tab w:val="num" w:pos="882"/>
        </w:tabs>
        <w:spacing w:after="0" w:line="240" w:lineRule="auto"/>
        <w:ind w:left="882" w:hanging="462"/>
        <w:jc w:val="both"/>
        <w:rPr>
          <w:rFonts w:ascii="Helvetica" w:eastAsia="Helvetica" w:hAnsi="Helvetica" w:cs="Helvetica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RSA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非对称</w:t>
      </w:r>
    </w:p>
    <w:p w:rsidR="00E046F0" w:rsidRDefault="009679FD">
      <w:pPr>
        <w:widowControl w:val="0"/>
        <w:numPr>
          <w:ilvl w:val="0"/>
          <w:numId w:val="70"/>
        </w:numPr>
        <w:tabs>
          <w:tab w:val="clear" w:pos="420"/>
          <w:tab w:val="num" w:pos="462"/>
        </w:tabs>
        <w:spacing w:after="0" w:line="240" w:lineRule="auto"/>
        <w:ind w:left="462" w:hanging="462"/>
        <w:jc w:val="both"/>
        <w:rPr>
          <w:rFonts w:ascii="Helvetica" w:eastAsia="Helvetica" w:hAnsi="Helvetica" w:cs="Helvetica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水电煤业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务，业务域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字段规则，用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”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|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”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按顺序拼接以下字段：总金额（缴费金额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+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滞纳金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,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单位分），手机号，客户号，收费单位代码，销账单号类型（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0-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条形码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1-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缴费单号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(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上海业务要求必传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)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），账期，客户姓名，批次，合同号，滞纳金，预留字段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，预留字段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，预留字段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，预留字段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4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，预留字段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5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，预留字段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6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，预留字段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，第三方商户号。</w:t>
      </w:r>
    </w:p>
    <w:p w:rsidR="00E046F0" w:rsidRDefault="009679FD">
      <w:pPr>
        <w:widowControl w:val="0"/>
        <w:numPr>
          <w:ilvl w:val="0"/>
          <w:numId w:val="70"/>
        </w:numPr>
        <w:tabs>
          <w:tab w:val="clear" w:pos="420"/>
          <w:tab w:val="num" w:pos="462"/>
        </w:tabs>
        <w:spacing w:after="0" w:line="240" w:lineRule="auto"/>
        <w:ind w:left="462" w:hanging="462"/>
        <w:jc w:val="both"/>
        <w:rPr>
          <w:rFonts w:ascii="Helvetica" w:eastAsia="Helvetica" w:hAnsi="Helvetica" w:cs="Helvetica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共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18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个字段，预留字段为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bill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返回的相应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TEXT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字段，没有就传空字符串。如：</w:t>
      </w:r>
    </w:p>
    <w:p w:rsidR="00E046F0" w:rsidRDefault="009679FD">
      <w:pPr>
        <w:ind w:left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11990|||3100003101002001|1|201408|||554080210849223000119901||||2|||||</w:t>
      </w:r>
    </w:p>
    <w:p w:rsidR="00E046F0" w:rsidRDefault="009679FD">
      <w:pPr>
        <w:widowControl w:val="0"/>
        <w:numPr>
          <w:ilvl w:val="0"/>
          <w:numId w:val="70"/>
        </w:numPr>
        <w:tabs>
          <w:tab w:val="clear" w:pos="420"/>
          <w:tab w:val="num" w:pos="462"/>
        </w:tabs>
        <w:spacing w:after="0" w:line="240" w:lineRule="auto"/>
        <w:ind w:left="462" w:hanging="462"/>
        <w:jc w:val="both"/>
        <w:rPr>
          <w:rFonts w:ascii="Helvetica" w:eastAsia="Helvetica" w:hAnsi="Helvetica" w:cs="Helvetica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非必填字段不传值时传空字符串。</w:t>
      </w:r>
    </w:p>
    <w:p w:rsidR="00E046F0" w:rsidRDefault="009679FD">
      <w:pPr>
        <w:widowControl w:val="0"/>
        <w:numPr>
          <w:ilvl w:val="0"/>
          <w:numId w:val="78"/>
        </w:numPr>
        <w:tabs>
          <w:tab w:val="clear" w:pos="840"/>
          <w:tab w:val="num" w:pos="882"/>
        </w:tabs>
        <w:spacing w:after="0" w:line="240" w:lineRule="auto"/>
        <w:ind w:left="882" w:right="220" w:hanging="462"/>
        <w:jc w:val="both"/>
        <w:rPr>
          <w:rFonts w:ascii="Helvetica" w:eastAsia="Helvetica" w:hAnsi="Helvetica" w:cs="Helvetica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多账期销账，将多个账单的账期字段、预留域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至预留域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字段用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“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#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”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拼接（拼接顺序以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BILL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为准），订单金额、滞纳金、缴费金额相加。然后再按业务域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 w:hint="eastAsia"/>
          <w:sz w:val="20"/>
          <w:szCs w:val="20"/>
          <w:lang w:eastAsia="zh-TW"/>
        </w:rPr>
        <w:t>字段规则进行拼接。</w:t>
      </w: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21" w:name="_Toc13"/>
      <w:r>
        <w:rPr>
          <w:rFonts w:ascii="Calibri" w:eastAsia="Calibri" w:hAnsi="Calibri" w:cs="Calibri" w:hint="eastAsia"/>
          <w:lang w:eastAsia="zh-TW"/>
        </w:rPr>
        <w:lastRenderedPageBreak/>
        <w:t>接口调用方式</w:t>
      </w:r>
      <w:bookmarkEnd w:id="21"/>
    </w:p>
    <w:p w:rsidR="00E046F0" w:rsidRDefault="009679FD">
      <w:pPr>
        <w:pStyle w:val="2"/>
        <w:numPr>
          <w:ilvl w:val="1"/>
          <w:numId w:val="79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2" w:name="_Toc14"/>
      <w:r>
        <w:rPr>
          <w:rFonts w:ascii="Calibri" w:eastAsia="Calibri" w:hAnsi="Calibri" w:cs="Calibri"/>
        </w:rPr>
        <w:t>IOS</w:t>
      </w:r>
      <w:bookmarkEnd w:id="22"/>
    </w:p>
    <w:p w:rsidR="00E046F0" w:rsidRDefault="009679FD">
      <w:pPr>
        <w:pStyle w:val="3"/>
        <w:numPr>
          <w:ilvl w:val="2"/>
          <w:numId w:val="80"/>
        </w:numPr>
        <w:tabs>
          <w:tab w:val="num" w:pos="720"/>
        </w:tabs>
        <w:rPr>
          <w:rFonts w:ascii="Trebuchet MS" w:eastAsia="Trebuchet MS" w:hAnsi="Trebuchet MS" w:cs="Trebuchet MS"/>
        </w:rPr>
      </w:pPr>
      <w:bookmarkStart w:id="23" w:name="_Toc15"/>
      <w:r>
        <w:rPr>
          <w:rFonts w:ascii="Calibri" w:eastAsia="Calibri" w:hAnsi="Calibri" w:cs="Calibri" w:hint="eastAsia"/>
          <w:lang w:eastAsia="zh-TW"/>
        </w:rPr>
        <w:t>接口描述</w:t>
      </w:r>
      <w:bookmarkEnd w:id="23"/>
    </w:p>
    <w:p w:rsidR="00E046F0" w:rsidRDefault="009679FD">
      <w:pPr>
        <w:ind w:left="420"/>
        <w:rPr>
          <w:sz w:val="24"/>
          <w:szCs w:val="24"/>
          <w:lang w:eastAsia="zh-CN"/>
        </w:rPr>
      </w:pPr>
      <w:r>
        <w:rPr>
          <w:rFonts w:ascii="Trebuchet MS"/>
          <w:sz w:val="24"/>
          <w:szCs w:val="24"/>
          <w:lang w:eastAsia="zh-CN"/>
        </w:rPr>
        <w:t>IOS</w:t>
      </w:r>
      <w:r>
        <w:rPr>
          <w:sz w:val="24"/>
          <w:szCs w:val="24"/>
          <w:lang w:val="zh-TW" w:eastAsia="zh-TW"/>
        </w:rPr>
        <w:t>平台上的开发包接口如下所示：</w:t>
      </w:r>
    </w:p>
    <w:p w:rsidR="00E046F0" w:rsidRDefault="009679FD">
      <w:pPr>
        <w:widowControl w:val="0"/>
        <w:ind w:left="420"/>
        <w:jc w:val="center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表</w:t>
      </w:r>
      <w:r>
        <w:rPr>
          <w:rFonts w:ascii="Trebuchet MS"/>
          <w:sz w:val="24"/>
          <w:szCs w:val="24"/>
        </w:rPr>
        <w:t>3-1</w:t>
      </w:r>
      <w:r>
        <w:rPr>
          <w:rFonts w:ascii="Trebuchet MS"/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开发包接口表</w:t>
      </w:r>
    </w:p>
    <w:tbl>
      <w:tblPr>
        <w:tblStyle w:val="TableNormal"/>
        <w:tblW w:w="82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012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接口名称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接口描述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roofErr w:type="spellStart"/>
            <w:r>
              <w:rPr>
                <w:sz w:val="24"/>
                <w:szCs w:val="24"/>
              </w:rPr>
              <w:t>BestpaySDK</w:t>
            </w:r>
            <w:proofErr w:type="spellEnd"/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t>提供支付功能</w:t>
            </w:r>
          </w:p>
        </w:tc>
      </w:tr>
    </w:tbl>
    <w:p w:rsidR="00E046F0" w:rsidRDefault="00E046F0">
      <w:pPr>
        <w:widowControl w:val="0"/>
        <w:spacing w:line="240" w:lineRule="auto"/>
        <w:ind w:left="420"/>
        <w:jc w:val="center"/>
        <w:rPr>
          <w:sz w:val="24"/>
          <w:szCs w:val="24"/>
        </w:rPr>
      </w:pPr>
    </w:p>
    <w:p w:rsidR="00E046F0" w:rsidRDefault="00E046F0">
      <w:pPr>
        <w:widowControl w:val="0"/>
        <w:spacing w:line="240" w:lineRule="auto"/>
        <w:ind w:left="420"/>
        <w:jc w:val="center"/>
        <w:rPr>
          <w:sz w:val="24"/>
          <w:szCs w:val="24"/>
        </w:rPr>
      </w:pPr>
    </w:p>
    <w:p w:rsidR="00E046F0" w:rsidRDefault="009679FD">
      <w:pPr>
        <w:widowControl w:val="0"/>
        <w:ind w:left="420"/>
        <w:jc w:val="center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表</w:t>
      </w:r>
      <w:r>
        <w:rPr>
          <w:rFonts w:ascii="Trebuchet MS"/>
          <w:sz w:val="24"/>
          <w:szCs w:val="24"/>
        </w:rPr>
        <w:t xml:space="preserve">3-2 </w:t>
      </w:r>
      <w:r>
        <w:rPr>
          <w:sz w:val="24"/>
          <w:szCs w:val="24"/>
          <w:lang w:val="zh-TW" w:eastAsia="zh-TW"/>
        </w:rPr>
        <w:t>接口方法表</w:t>
      </w:r>
    </w:p>
    <w:tbl>
      <w:tblPr>
        <w:tblStyle w:val="TableNormal"/>
        <w:tblW w:w="82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3969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方法名称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接口描述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7"/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r>
              <w:rPr>
                <w:rFonts w:ascii="Times New Roman"/>
              </w:rPr>
              <w:t>+(void)</w:t>
            </w:r>
            <w:proofErr w:type="spellStart"/>
            <w:r>
              <w:rPr>
                <w:rFonts w:ascii="Times New Roman"/>
              </w:rPr>
              <w:t>payWithOrder</w:t>
            </w:r>
            <w:proofErr w:type="spellEnd"/>
            <w:r>
              <w:rPr>
                <w:rFonts w:ascii="Times New Roman"/>
              </w:rPr>
              <w:t>:(</w:t>
            </w:r>
            <w:proofErr w:type="spellStart"/>
            <w:r>
              <w:rPr>
                <w:rFonts w:ascii="Times New Roman"/>
              </w:rPr>
              <w:t>NativeModel</w:t>
            </w:r>
            <w:proofErr w:type="spellEnd"/>
            <w:r>
              <w:rPr>
                <w:rFonts w:ascii="Times New Roman"/>
              </w:rPr>
              <w:t xml:space="preserve"> *)order </w:t>
            </w:r>
            <w:proofErr w:type="spellStart"/>
            <w:r>
              <w:rPr>
                <w:rFonts w:ascii="Times New Roman"/>
              </w:rPr>
              <w:t>fromViewController</w:t>
            </w:r>
            <w:proofErr w:type="spellEnd"/>
            <w:r>
              <w:rPr>
                <w:rFonts w:ascii="Times New Roman"/>
              </w:rPr>
              <w:t>:(</w:t>
            </w:r>
            <w:proofErr w:type="spellStart"/>
            <w:r>
              <w:rPr>
                <w:rFonts w:ascii="Times New Roman"/>
              </w:rPr>
              <w:t>UIViewController</w:t>
            </w:r>
            <w:proofErr w:type="spellEnd"/>
            <w:r>
              <w:rPr>
                <w:rFonts w:ascii="Times New Roman"/>
              </w:rPr>
              <w:t xml:space="preserve"> *)</w:t>
            </w:r>
            <w:proofErr w:type="spellStart"/>
            <w:r>
              <w:rPr>
                <w:rFonts w:ascii="Times New Roman"/>
              </w:rPr>
              <w:t>hostvc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为商户提供订单支付功能</w:t>
            </w:r>
          </w:p>
        </w:tc>
      </w:tr>
    </w:tbl>
    <w:p w:rsidR="00E046F0" w:rsidRDefault="00E046F0">
      <w:pPr>
        <w:widowControl w:val="0"/>
        <w:spacing w:line="240" w:lineRule="auto"/>
        <w:ind w:left="420"/>
        <w:jc w:val="center"/>
        <w:rPr>
          <w:sz w:val="24"/>
          <w:szCs w:val="24"/>
          <w:lang w:eastAsia="zh-CN"/>
        </w:rPr>
      </w:pPr>
    </w:p>
    <w:p w:rsidR="00E046F0" w:rsidRDefault="00E046F0">
      <w:pPr>
        <w:widowControl w:val="0"/>
        <w:spacing w:line="240" w:lineRule="auto"/>
        <w:ind w:left="420"/>
        <w:jc w:val="center"/>
        <w:rPr>
          <w:sz w:val="24"/>
          <w:szCs w:val="24"/>
          <w:lang w:eastAsia="zh-CN"/>
        </w:rPr>
      </w:pPr>
    </w:p>
    <w:p w:rsidR="00E046F0" w:rsidRDefault="009679FD">
      <w:pPr>
        <w:widowControl w:val="0"/>
        <w:ind w:left="420"/>
        <w:jc w:val="center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表</w:t>
      </w:r>
      <w:r>
        <w:rPr>
          <w:rFonts w:ascii="Trebuchet MS"/>
          <w:sz w:val="24"/>
          <w:szCs w:val="24"/>
        </w:rPr>
        <w:t>3-3</w:t>
      </w:r>
      <w:r>
        <w:rPr>
          <w:rFonts w:ascii="Trebuchet MS"/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方法信息描述表</w:t>
      </w:r>
    </w:p>
    <w:tbl>
      <w:tblPr>
        <w:tblStyle w:val="TableNormal"/>
        <w:tblW w:w="82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6663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为商户提供订单支付功能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方法原型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rFonts w:ascii="Times New Roman"/>
              </w:rPr>
              <w:t>+(void)</w:t>
            </w:r>
            <w:proofErr w:type="spellStart"/>
            <w:r>
              <w:rPr>
                <w:rFonts w:ascii="Times New Roman"/>
              </w:rPr>
              <w:t>payWithOrder</w:t>
            </w:r>
            <w:proofErr w:type="spellEnd"/>
            <w:r>
              <w:rPr>
                <w:rFonts w:ascii="Times New Roman"/>
              </w:rPr>
              <w:t>:(</w:t>
            </w:r>
            <w:proofErr w:type="spellStart"/>
            <w:r>
              <w:rPr>
                <w:rFonts w:ascii="Times New Roman"/>
              </w:rPr>
              <w:t>NativeModel</w:t>
            </w:r>
            <w:proofErr w:type="spellEnd"/>
            <w:r>
              <w:rPr>
                <w:rFonts w:ascii="Times New Roman"/>
              </w:rPr>
              <w:t xml:space="preserve"> *)order </w:t>
            </w:r>
            <w:proofErr w:type="spellStart"/>
            <w:r>
              <w:rPr>
                <w:rFonts w:ascii="Times New Roman"/>
              </w:rPr>
              <w:t>fromViewController</w:t>
            </w:r>
            <w:proofErr w:type="spellEnd"/>
            <w:r>
              <w:rPr>
                <w:rFonts w:ascii="Times New Roman"/>
              </w:rPr>
              <w:t>:(</w:t>
            </w:r>
            <w:proofErr w:type="spellStart"/>
            <w:r>
              <w:rPr>
                <w:rFonts w:ascii="Times New Roman"/>
              </w:rPr>
              <w:t>UIViewController</w:t>
            </w:r>
            <w:proofErr w:type="spellEnd"/>
            <w:r>
              <w:rPr>
                <w:rFonts w:ascii="Times New Roman"/>
              </w:rPr>
              <w:t xml:space="preserve"> *)</w:t>
            </w:r>
            <w:proofErr w:type="spellStart"/>
            <w:r>
              <w:rPr>
                <w:rFonts w:ascii="Times New Roman"/>
              </w:rPr>
              <w:t>hostvc</w:t>
            </w:r>
            <w:proofErr w:type="spellEnd"/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lastRenderedPageBreak/>
              <w:t>参数说明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tabs>
                <w:tab w:val="left" w:pos="866"/>
              </w:tabs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order</w:t>
            </w:r>
            <w:r>
              <w:rPr>
                <w:sz w:val="24"/>
                <w:szCs w:val="24"/>
                <w:lang w:val="zh-TW" w:eastAsia="zh-TW"/>
              </w:rPr>
              <w:t>：包含了订单信息、支付类型、</w:t>
            </w:r>
            <w:r>
              <w:rPr>
                <w:sz w:val="24"/>
                <w:szCs w:val="24"/>
                <w:lang w:eastAsia="zh-CN"/>
              </w:rPr>
              <w:t>scheme</w:t>
            </w:r>
            <w:r>
              <w:rPr>
                <w:sz w:val="24"/>
                <w:szCs w:val="24"/>
                <w:lang w:val="zh-TW" w:eastAsia="zh-TW"/>
              </w:rPr>
              <w:t>：其中订单信息按照订单参数规则（参见文档</w:t>
            </w:r>
            <w:r>
              <w:rPr>
                <w:sz w:val="24"/>
                <w:szCs w:val="24"/>
                <w:lang w:eastAsia="zh-CN"/>
              </w:rPr>
              <w:t>5.1</w:t>
            </w:r>
            <w:r>
              <w:rPr>
                <w:sz w:val="24"/>
                <w:szCs w:val="24"/>
                <w:lang w:val="zh-TW" w:eastAsia="zh-TW"/>
              </w:rPr>
              <w:t>），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val="zh-TW" w:eastAsia="zh-TW"/>
              </w:rPr>
              <w:t>写成</w:t>
            </w:r>
            <w:r>
              <w:rPr>
                <w:sz w:val="24"/>
                <w:szCs w:val="24"/>
                <w:lang w:eastAsia="zh-CN"/>
              </w:rPr>
              <w:t>key</w:t>
            </w:r>
            <w:r>
              <w:rPr>
                <w:sz w:val="24"/>
                <w:szCs w:val="24"/>
                <w:lang w:val="zh-TW" w:eastAsia="zh-TW"/>
              </w:rPr>
              <w:t>＝</w:t>
            </w:r>
            <w:r>
              <w:rPr>
                <w:sz w:val="24"/>
                <w:szCs w:val="24"/>
                <w:lang w:eastAsia="zh-CN"/>
              </w:rPr>
              <w:t>value</w:t>
            </w:r>
            <w:r>
              <w:rPr>
                <w:sz w:val="24"/>
                <w:szCs w:val="24"/>
                <w:lang w:val="zh-TW" w:eastAsia="zh-TW"/>
              </w:rPr>
              <w:t>形式，以</w:t>
            </w:r>
            <w:r>
              <w:rPr>
                <w:sz w:val="24"/>
                <w:szCs w:val="24"/>
                <w:lang w:eastAsia="zh-CN"/>
              </w:rPr>
              <w:t>&amp;</w:t>
            </w:r>
            <w:r>
              <w:rPr>
                <w:sz w:val="24"/>
                <w:szCs w:val="24"/>
                <w:lang w:val="zh-TW" w:eastAsia="zh-TW"/>
              </w:rPr>
              <w:t>连接，支付请求需要对订单信息的下述字段进行</w:t>
            </w:r>
            <w:r>
              <w:rPr>
                <w:sz w:val="24"/>
                <w:szCs w:val="24"/>
                <w:lang w:eastAsia="zh-CN"/>
              </w:rPr>
              <w:t>MD5</w:t>
            </w:r>
            <w:r>
              <w:rPr>
                <w:sz w:val="24"/>
                <w:szCs w:val="24"/>
                <w:lang w:val="zh-TW" w:eastAsia="zh-TW"/>
              </w:rPr>
              <w:t>签名，支付类型有支付</w:t>
            </w:r>
            <w:r>
              <w:rPr>
                <w:sz w:val="24"/>
                <w:szCs w:val="24"/>
                <w:lang w:eastAsia="zh-CN"/>
              </w:rPr>
              <w:t>or</w:t>
            </w:r>
            <w:r>
              <w:rPr>
                <w:sz w:val="24"/>
                <w:szCs w:val="24"/>
                <w:lang w:val="zh-TW" w:eastAsia="zh-TW"/>
              </w:rPr>
              <w:t>充值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sz w:val="24"/>
                <w:szCs w:val="24"/>
                <w:lang w:eastAsia="zh-CN"/>
              </w:rPr>
              <w:t>scheme</w:t>
            </w:r>
            <w:r>
              <w:rPr>
                <w:sz w:val="24"/>
                <w:szCs w:val="24"/>
                <w:lang w:val="zh-TW" w:eastAsia="zh-TW"/>
              </w:rPr>
              <w:t>为商户应用程序</w:t>
            </w:r>
            <w:r>
              <w:rPr>
                <w:sz w:val="24"/>
                <w:szCs w:val="24"/>
                <w:lang w:eastAsia="zh-CN"/>
              </w:rPr>
              <w:t>scheme</w:t>
            </w:r>
            <w:r>
              <w:rPr>
                <w:sz w:val="24"/>
                <w:szCs w:val="24"/>
                <w:lang w:val="zh-TW" w:eastAsia="zh-TW"/>
              </w:rPr>
              <w:t>（商户程序注册的</w:t>
            </w:r>
            <w:r>
              <w:rPr>
                <w:sz w:val="24"/>
                <w:szCs w:val="24"/>
                <w:lang w:eastAsia="zh-CN"/>
              </w:rPr>
              <w:t>URL</w:t>
            </w:r>
            <w:r>
              <w:rPr>
                <w:sz w:val="24"/>
                <w:szCs w:val="24"/>
                <w:lang w:val="zh-TW" w:eastAsia="zh-TW"/>
              </w:rPr>
              <w:t>。</w:t>
            </w:r>
          </w:p>
          <w:p w:rsidR="00E046F0" w:rsidRDefault="009679FD">
            <w:pPr>
              <w:tabs>
                <w:tab w:val="left" w:pos="866"/>
              </w:tabs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rFonts w:ascii="Times New Roman"/>
                <w:lang w:eastAsia="zh-CN"/>
              </w:rPr>
              <w:t>hostvc</w:t>
            </w:r>
            <w:proofErr w:type="spellEnd"/>
            <w:r>
              <w:rPr>
                <w:sz w:val="24"/>
                <w:szCs w:val="24"/>
                <w:lang w:val="zh-TW" w:eastAsia="zh-TW"/>
              </w:rPr>
              <w:t>：用户登录</w:t>
            </w:r>
            <w:r>
              <w:rPr>
                <w:sz w:val="24"/>
                <w:szCs w:val="24"/>
                <w:lang w:eastAsia="zh-CN"/>
              </w:rPr>
              <w:t>h5</w:t>
            </w:r>
            <w:r>
              <w:rPr>
                <w:sz w:val="24"/>
                <w:szCs w:val="24"/>
                <w:lang w:val="zh-TW" w:eastAsia="zh-TW"/>
              </w:rPr>
              <w:t>收银台是用来加载</w:t>
            </w:r>
            <w:r>
              <w:rPr>
                <w:sz w:val="24"/>
                <w:szCs w:val="24"/>
                <w:lang w:eastAsia="zh-CN"/>
              </w:rPr>
              <w:t>web</w:t>
            </w:r>
            <w:r>
              <w:rPr>
                <w:sz w:val="24"/>
                <w:szCs w:val="24"/>
                <w:lang w:val="zh-TW" w:eastAsia="zh-TW"/>
              </w:rPr>
              <w:t>的界面。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val="zh-TW" w:eastAsia="zh-TW"/>
              </w:rPr>
              <w:t>签名字段及顺序</w:t>
            </w:r>
          </w:p>
          <w:p w:rsidR="00E046F0" w:rsidRDefault="009679FD">
            <w:pPr>
              <w:spacing w:after="0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shd w:val="clear" w:color="auto" w:fill="FF0000"/>
                <w:lang w:val="zh-TW" w:eastAsia="zh-TW"/>
              </w:rPr>
              <w:t>（仅适用于支付）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</w:rPr>
              <w:t>MERCHANTID=0018888888&amp;ORDERSEQ=20131107152&amp;ORDERREQTRNSEQ=201311071283&amp;</w:t>
            </w:r>
            <w:r>
              <w:rPr>
                <w:sz w:val="24"/>
                <w:szCs w:val="24"/>
              </w:rPr>
              <w:t>ORDERTIME=201311071637&amp;KEY= G7AXS7874305BV59</w:t>
            </w:r>
          </w:p>
        </w:tc>
      </w:tr>
    </w:tbl>
    <w:p w:rsidR="00E046F0" w:rsidRDefault="00E046F0">
      <w:pPr>
        <w:widowControl w:val="0"/>
        <w:spacing w:line="240" w:lineRule="auto"/>
        <w:ind w:left="420"/>
        <w:jc w:val="center"/>
        <w:rPr>
          <w:sz w:val="24"/>
          <w:szCs w:val="24"/>
        </w:rPr>
      </w:pPr>
    </w:p>
    <w:p w:rsidR="00E046F0" w:rsidRDefault="00E046F0">
      <w:pPr>
        <w:widowControl w:val="0"/>
        <w:spacing w:line="240" w:lineRule="auto"/>
        <w:ind w:left="420"/>
        <w:jc w:val="center"/>
        <w:rPr>
          <w:sz w:val="24"/>
          <w:szCs w:val="24"/>
        </w:rPr>
      </w:pPr>
    </w:p>
    <w:p w:rsidR="00E046F0" w:rsidRDefault="009679FD">
      <w:pPr>
        <w:pStyle w:val="3"/>
        <w:numPr>
          <w:ilvl w:val="2"/>
          <w:numId w:val="80"/>
        </w:numPr>
        <w:tabs>
          <w:tab w:val="num" w:pos="720"/>
        </w:tabs>
        <w:rPr>
          <w:rFonts w:ascii="Trebuchet MS" w:eastAsia="Trebuchet MS" w:hAnsi="Trebuchet MS" w:cs="Trebuchet MS"/>
        </w:rPr>
      </w:pPr>
      <w:bookmarkStart w:id="24" w:name="_Toc16"/>
      <w:r>
        <w:rPr>
          <w:rFonts w:ascii="Calibri" w:eastAsia="Calibri" w:hAnsi="Calibri" w:cs="Calibri" w:hint="eastAsia"/>
          <w:lang w:eastAsia="zh-TW"/>
        </w:rPr>
        <w:t>回调接口及回调参数获取</w:t>
      </w:r>
      <w:bookmarkEnd w:id="24"/>
    </w:p>
    <w:p w:rsidR="00E046F0" w:rsidRDefault="009679FD">
      <w:pPr>
        <w:tabs>
          <w:tab w:val="left" w:pos="529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- (</w:t>
      </w:r>
      <w:r>
        <w:rPr>
          <w:rFonts w:ascii="Times New Roman"/>
          <w:color w:val="AA0D91"/>
          <w:u w:color="AA0D91"/>
        </w:rPr>
        <w:t>BOOL</w:t>
      </w:r>
      <w:proofErr w:type="gramStart"/>
      <w:r>
        <w:rPr>
          <w:rFonts w:ascii="Times New Roman"/>
        </w:rPr>
        <w:t>)application</w:t>
      </w:r>
      <w:proofErr w:type="gramEnd"/>
      <w:r>
        <w:rPr>
          <w:rFonts w:ascii="Times New Roman"/>
        </w:rPr>
        <w:t>:(</w:t>
      </w:r>
      <w:proofErr w:type="spellStart"/>
      <w:r>
        <w:rPr>
          <w:rFonts w:ascii="Times New Roman"/>
          <w:color w:val="5C2699"/>
          <w:u w:color="5C2699"/>
        </w:rPr>
        <w:t>UIApplication</w:t>
      </w:r>
      <w:proofErr w:type="spellEnd"/>
      <w:r>
        <w:rPr>
          <w:rFonts w:ascii="Times New Roman"/>
        </w:rPr>
        <w:t xml:space="preserve"> *)application </w:t>
      </w:r>
      <w:proofErr w:type="spellStart"/>
      <w:r>
        <w:rPr>
          <w:rFonts w:ascii="Times New Roman"/>
        </w:rPr>
        <w:t>handleOpenURL</w:t>
      </w:r>
      <w:proofErr w:type="spellEnd"/>
      <w:r>
        <w:rPr>
          <w:rFonts w:ascii="Times New Roman"/>
        </w:rPr>
        <w:t>:(</w:t>
      </w:r>
      <w:r>
        <w:rPr>
          <w:rFonts w:ascii="Times New Roman"/>
          <w:color w:val="5C2699"/>
          <w:u w:color="5C2699"/>
        </w:rPr>
        <w:t>NSURL</w:t>
      </w:r>
      <w:r>
        <w:rPr>
          <w:rFonts w:ascii="Times New Roman"/>
        </w:rPr>
        <w:t xml:space="preserve"> *)</w:t>
      </w:r>
      <w:proofErr w:type="spellStart"/>
      <w:r>
        <w:rPr>
          <w:rFonts w:ascii="Times New Roman"/>
        </w:rPr>
        <w:t>url</w:t>
      </w:r>
      <w:proofErr w:type="spellEnd"/>
    </w:p>
    <w:p w:rsidR="00E046F0" w:rsidRDefault="009679FD">
      <w:pPr>
        <w:tabs>
          <w:tab w:val="left" w:pos="529"/>
        </w:tabs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/>
          <w:lang w:eastAsia="zh-CN"/>
        </w:rPr>
        <w:t>{</w:t>
      </w:r>
    </w:p>
    <w:p w:rsidR="00E046F0" w:rsidRDefault="009679FD">
      <w:pPr>
        <w:tabs>
          <w:tab w:val="left" w:pos="529"/>
        </w:tabs>
        <w:rPr>
          <w:rFonts w:ascii="Times New Roman" w:eastAsia="Times New Roman" w:hAnsi="Times New Roman" w:cs="Times New Roman"/>
          <w:lang w:eastAsia="zh-CN"/>
        </w:rPr>
      </w:pPr>
      <w:r>
        <w:rPr>
          <w:rFonts w:ascii="Cambria" w:eastAsia="Cambria" w:hAnsi="Cambria" w:cs="Cambria"/>
          <w:lang w:val="zh-TW" w:eastAsia="zh-TW"/>
        </w:rPr>
        <w:t>在该方法中，回调信息拼接在</w:t>
      </w:r>
      <w:proofErr w:type="spellStart"/>
      <w:r>
        <w:rPr>
          <w:rFonts w:ascii="Times New Roman"/>
          <w:lang w:eastAsia="zh-CN"/>
        </w:rPr>
        <w:t>url</w:t>
      </w:r>
      <w:proofErr w:type="spellEnd"/>
      <w:r>
        <w:rPr>
          <w:rFonts w:ascii="Cambria" w:eastAsia="Cambria" w:hAnsi="Cambria" w:cs="Cambria"/>
          <w:lang w:val="zh-TW" w:eastAsia="zh-TW"/>
        </w:rPr>
        <w:t>中：</w:t>
      </w:r>
    </w:p>
    <w:p w:rsidR="00E046F0" w:rsidRDefault="009679FD">
      <w:pPr>
        <w:tabs>
          <w:tab w:val="left" w:pos="529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1.</w:t>
      </w:r>
      <w:r>
        <w:rPr>
          <w:rFonts w:ascii="Cambria" w:eastAsia="Cambria" w:hAnsi="Cambria" w:cs="Cambria"/>
          <w:lang w:val="zh-TW" w:eastAsia="zh-TW"/>
        </w:rPr>
        <w:t>支付成功：</w:t>
      </w:r>
      <w:proofErr w:type="spellStart"/>
      <w:r>
        <w:rPr>
          <w:rFonts w:ascii="Times New Roman"/>
        </w:rPr>
        <w:t>url</w:t>
      </w:r>
      <w:proofErr w:type="spellEnd"/>
      <w:r>
        <w:rPr>
          <w:rFonts w:ascii="Cambria" w:eastAsia="Cambria" w:hAnsi="Cambria" w:cs="Cambria"/>
          <w:lang w:val="zh-TW" w:eastAsia="zh-TW"/>
        </w:rPr>
        <w:t>＝</w:t>
      </w:r>
      <w:r>
        <w:rPr>
          <w:rFonts w:ascii="Times New Roman"/>
        </w:rPr>
        <w:t>scheme://resultCode=00&amp;result=</w:t>
      </w:r>
      <w:r>
        <w:rPr>
          <w:rFonts w:ascii="Cambria" w:eastAsia="Cambria" w:hAnsi="Cambria" w:cs="Cambria"/>
          <w:lang w:val="zh-TW" w:eastAsia="zh-TW"/>
        </w:rPr>
        <w:t>成功</w:t>
      </w:r>
      <w:r>
        <w:rPr>
          <w:rFonts w:ascii="Times New Roman"/>
        </w:rPr>
        <w:t>&amp;ORDERSEQ=</w:t>
      </w:r>
      <w:r>
        <w:rPr>
          <w:rFonts w:ascii="Cambria" w:eastAsia="Cambria" w:hAnsi="Cambria" w:cs="Cambria"/>
          <w:lang w:val="zh-TW" w:eastAsia="zh-TW"/>
        </w:rPr>
        <w:t>订单号</w:t>
      </w:r>
      <w:r>
        <w:rPr>
          <w:rFonts w:ascii="Times New Roman"/>
        </w:rPr>
        <w:t>&amp;ORDERAMOUNT</w:t>
      </w:r>
      <w:r>
        <w:rPr>
          <w:rFonts w:ascii="Cambria" w:eastAsia="Cambria" w:hAnsi="Cambria" w:cs="Cambria"/>
          <w:lang w:val="zh-TW" w:eastAsia="zh-TW"/>
        </w:rPr>
        <w:t>＝订单金额</w:t>
      </w:r>
    </w:p>
    <w:p w:rsidR="00E046F0" w:rsidRDefault="009679FD">
      <w:pPr>
        <w:tabs>
          <w:tab w:val="left" w:pos="529"/>
        </w:tabs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</w:rPr>
        <w:t>2.</w:t>
      </w:r>
      <w:r>
        <w:rPr>
          <w:rFonts w:ascii="Cambria" w:eastAsia="Cambria" w:hAnsi="Cambria" w:cs="Cambria"/>
          <w:lang w:val="zh-TW" w:eastAsia="zh-TW"/>
        </w:rPr>
        <w:t>支付失败：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url</w:t>
      </w:r>
      <w:proofErr w:type="spellEnd"/>
      <w:r>
        <w:rPr>
          <w:rFonts w:ascii="Cambria" w:eastAsia="Cambria" w:hAnsi="Cambria" w:cs="Cambria"/>
          <w:lang w:val="zh-TW" w:eastAsia="zh-TW"/>
        </w:rPr>
        <w:t>＝</w:t>
      </w:r>
      <w:r>
        <w:rPr>
          <w:rFonts w:ascii="Times New Roman"/>
          <w:color w:val="0000FF"/>
          <w:u w:val="single" w:color="0000FF"/>
        </w:rPr>
        <w:t>scheme://resultCode=01&amp;result=</w:t>
      </w:r>
      <w:r>
        <w:rPr>
          <w:rFonts w:eastAsia="Times New Roman" w:hint="eastAsia"/>
          <w:color w:val="0000FF"/>
          <w:u w:val="single" w:color="0000FF"/>
          <w:lang w:val="zh-TW" w:eastAsia="zh-TW"/>
        </w:rPr>
        <w:t>失败</w:t>
      </w:r>
      <w:r>
        <w:rPr>
          <w:rFonts w:ascii="Times New Roman"/>
          <w:sz w:val="24"/>
          <w:szCs w:val="24"/>
          <w:u w:val="single"/>
        </w:rPr>
        <w:t xml:space="preserve"> </w:t>
      </w:r>
    </w:p>
    <w:p w:rsidR="00E046F0" w:rsidRDefault="009679FD">
      <w:pPr>
        <w:tabs>
          <w:tab w:val="left" w:pos="529"/>
        </w:tabs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</w:rPr>
        <w:t>3.</w:t>
      </w:r>
      <w:r>
        <w:rPr>
          <w:rFonts w:ascii="Cambria" w:eastAsia="Cambria" w:hAnsi="Cambria" w:cs="Cambria"/>
          <w:lang w:val="zh-TW" w:eastAsia="zh-TW"/>
        </w:rPr>
        <w:t>支付取消：</w:t>
      </w:r>
      <w:proofErr w:type="spellStart"/>
      <w:r>
        <w:rPr>
          <w:rFonts w:ascii="Times New Roman"/>
        </w:rPr>
        <w:t>url</w:t>
      </w:r>
      <w:proofErr w:type="spellEnd"/>
      <w:r>
        <w:rPr>
          <w:rFonts w:ascii="Cambria" w:eastAsia="Cambria" w:hAnsi="Cambria" w:cs="Cambria"/>
          <w:lang w:val="zh-TW" w:eastAsia="zh-TW"/>
        </w:rPr>
        <w:t>＝</w:t>
      </w:r>
      <w:r>
        <w:rPr>
          <w:rFonts w:ascii="Times New Roman"/>
          <w:color w:val="0000FF"/>
          <w:u w:val="single" w:color="0000FF"/>
        </w:rPr>
        <w:t>scheme://resultCode=02&amp;result=</w:t>
      </w:r>
      <w:r>
        <w:rPr>
          <w:rFonts w:eastAsia="Times New Roman" w:hint="eastAsia"/>
          <w:color w:val="0000FF"/>
          <w:u w:val="single" w:color="0000FF"/>
          <w:lang w:val="zh-TW" w:eastAsia="zh-TW"/>
        </w:rPr>
        <w:t>取消</w:t>
      </w:r>
      <w:r>
        <w:rPr>
          <w:rFonts w:ascii="Times New Roman"/>
          <w:sz w:val="24"/>
          <w:szCs w:val="24"/>
          <w:u w:val="single"/>
        </w:rPr>
        <w:t xml:space="preserve"> </w:t>
      </w:r>
    </w:p>
    <w:p w:rsidR="00E046F0" w:rsidRDefault="009679FD">
      <w:pPr>
        <w:tabs>
          <w:tab w:val="left" w:pos="529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color w:val="5C2699"/>
          <w:u w:color="5C2699"/>
        </w:rPr>
        <w:t xml:space="preserve">    </w:t>
      </w:r>
      <w:proofErr w:type="spellStart"/>
      <w:r>
        <w:rPr>
          <w:rFonts w:ascii="Times New Roman"/>
          <w:color w:val="5C2699"/>
          <w:u w:color="5C2699"/>
        </w:rPr>
        <w:t>NSString</w:t>
      </w:r>
      <w:proofErr w:type="spellEnd"/>
      <w:r>
        <w:rPr>
          <w:rFonts w:ascii="Times New Roman"/>
        </w:rPr>
        <w:t xml:space="preserve">* </w:t>
      </w:r>
      <w:proofErr w:type="spellStart"/>
      <w:r>
        <w:rPr>
          <w:rFonts w:ascii="Times New Roman"/>
        </w:rPr>
        <w:t>params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=[</w:t>
      </w:r>
      <w:proofErr w:type="spellStart"/>
      <w:proofErr w:type="gramEnd"/>
      <w:r>
        <w:rPr>
          <w:rFonts w:ascii="Times New Roman"/>
        </w:rPr>
        <w:t>url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  <w:color w:val="2E0D6E"/>
          <w:u w:color="2E0D6E"/>
        </w:rPr>
        <w:t>absoluteString</w:t>
      </w:r>
      <w:proofErr w:type="spellEnd"/>
      <w:r>
        <w:rPr>
          <w:rFonts w:ascii="Times New Roman"/>
        </w:rPr>
        <w:t xml:space="preserve">]; </w:t>
      </w:r>
    </w:p>
    <w:p w:rsidR="00E046F0" w:rsidRDefault="009679FD">
      <w:pPr>
        <w:tabs>
          <w:tab w:val="left" w:pos="529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</w:t>
      </w:r>
      <w:proofErr w:type="gramStart"/>
      <w:r>
        <w:rPr>
          <w:rFonts w:ascii="Times New Roman"/>
          <w:color w:val="AA0D91"/>
          <w:u w:color="AA0D91"/>
        </w:rPr>
        <w:t>return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color w:val="AA0D91"/>
          <w:u w:color="AA0D91"/>
        </w:rPr>
        <w:t>YES</w:t>
      </w:r>
      <w:r>
        <w:rPr>
          <w:rFonts w:ascii="Times New Roman"/>
        </w:rPr>
        <w:t>;</w:t>
      </w:r>
    </w:p>
    <w:p w:rsidR="00E046F0" w:rsidRDefault="009679FD">
      <w:pPr>
        <w:tabs>
          <w:tab w:val="left" w:pos="529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}</w:t>
      </w:r>
    </w:p>
    <w:p w:rsidR="00E046F0" w:rsidRDefault="009679FD">
      <w:pPr>
        <w:pStyle w:val="2"/>
        <w:numPr>
          <w:ilvl w:val="1"/>
          <w:numId w:val="79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5" w:name="_Toc17"/>
      <w:r>
        <w:rPr>
          <w:rFonts w:ascii="Calibri" w:eastAsia="Calibri" w:hAnsi="Calibri" w:cs="Calibri"/>
        </w:rPr>
        <w:t>Android</w:t>
      </w:r>
      <w:bookmarkEnd w:id="25"/>
    </w:p>
    <w:p w:rsidR="00E046F0" w:rsidRDefault="009679FD">
      <w:pPr>
        <w:ind w:left="420" w:firstLine="420"/>
        <w:rPr>
          <w:sz w:val="24"/>
          <w:szCs w:val="24"/>
        </w:rPr>
      </w:pPr>
      <w:proofErr w:type="spellStart"/>
      <w:r>
        <w:rPr>
          <w:rFonts w:ascii="Trebuchet MS"/>
          <w:sz w:val="24"/>
          <w:szCs w:val="24"/>
        </w:rPr>
        <w:t>Andorid</w:t>
      </w:r>
      <w:proofErr w:type="spellEnd"/>
      <w:r>
        <w:rPr>
          <w:sz w:val="24"/>
          <w:szCs w:val="24"/>
          <w:lang w:val="zh-TW" w:eastAsia="zh-TW"/>
        </w:rPr>
        <w:t>平台上的快捷支付开发包接口如下表所示：</w:t>
      </w:r>
    </w:p>
    <w:p w:rsidR="00E046F0" w:rsidRDefault="009679FD">
      <w:pPr>
        <w:widowControl w:val="0"/>
        <w:ind w:left="420"/>
        <w:jc w:val="center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表</w:t>
      </w:r>
      <w:r>
        <w:rPr>
          <w:rFonts w:ascii="Trebuchet MS"/>
          <w:sz w:val="24"/>
          <w:szCs w:val="24"/>
        </w:rPr>
        <w:t>3.2-1</w:t>
      </w:r>
      <w:r>
        <w:rPr>
          <w:rFonts w:ascii="Trebuchet MS"/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开发包接口表</w:t>
      </w:r>
    </w:p>
    <w:tbl>
      <w:tblPr>
        <w:tblStyle w:val="TableNormal"/>
        <w:tblW w:w="82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012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接口名称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接口描述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both"/>
            </w:pPr>
            <w:proofErr w:type="spellStart"/>
            <w:r>
              <w:rPr>
                <w:sz w:val="24"/>
                <w:szCs w:val="24"/>
              </w:rPr>
              <w:lastRenderedPageBreak/>
              <w:t>PaymentTask</w:t>
            </w:r>
            <w:proofErr w:type="spellEnd"/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开发包提供支付、查询的对象接口</w:t>
            </w:r>
          </w:p>
        </w:tc>
      </w:tr>
    </w:tbl>
    <w:p w:rsidR="00E046F0" w:rsidRDefault="00E046F0">
      <w:pPr>
        <w:widowControl w:val="0"/>
        <w:spacing w:line="240" w:lineRule="auto"/>
        <w:ind w:left="420"/>
        <w:jc w:val="center"/>
        <w:rPr>
          <w:sz w:val="24"/>
          <w:szCs w:val="24"/>
          <w:lang w:eastAsia="zh-CN"/>
        </w:rPr>
      </w:pPr>
    </w:p>
    <w:p w:rsidR="00E046F0" w:rsidRDefault="00E046F0">
      <w:pPr>
        <w:widowControl w:val="0"/>
        <w:spacing w:line="240" w:lineRule="auto"/>
        <w:ind w:left="420"/>
        <w:jc w:val="center"/>
        <w:rPr>
          <w:sz w:val="24"/>
          <w:szCs w:val="24"/>
          <w:lang w:eastAsia="zh-CN"/>
        </w:rPr>
      </w:pPr>
    </w:p>
    <w:p w:rsidR="00E046F0" w:rsidRDefault="009679FD">
      <w:pPr>
        <w:ind w:left="420" w:firstLine="420"/>
        <w:rPr>
          <w:sz w:val="24"/>
          <w:szCs w:val="24"/>
          <w:lang w:eastAsia="zh-CN"/>
        </w:rPr>
      </w:pPr>
      <w:proofErr w:type="spellStart"/>
      <w:r>
        <w:rPr>
          <w:rFonts w:ascii="Trebuchet MS"/>
          <w:sz w:val="24"/>
          <w:szCs w:val="24"/>
          <w:lang w:eastAsia="zh-CN"/>
        </w:rPr>
        <w:t>PaymentTask</w:t>
      </w:r>
      <w:proofErr w:type="spellEnd"/>
      <w:r>
        <w:rPr>
          <w:sz w:val="24"/>
          <w:szCs w:val="24"/>
          <w:lang w:val="zh-TW" w:eastAsia="zh-TW"/>
        </w:rPr>
        <w:t>对象主要为商户提供订单支付功能，查询该设备终端是否存在登录过的翼支付账户，及获取当前开发包版本号。</w:t>
      </w:r>
    </w:p>
    <w:p w:rsidR="00E046F0" w:rsidRDefault="009679FD">
      <w:pPr>
        <w:ind w:left="420" w:firstLine="42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接口所提供的方法，如下表所示：</w:t>
      </w:r>
    </w:p>
    <w:p w:rsidR="00E046F0" w:rsidRDefault="009679FD">
      <w:pPr>
        <w:widowControl w:val="0"/>
        <w:jc w:val="center"/>
        <w:rPr>
          <w:sz w:val="24"/>
          <w:szCs w:val="24"/>
        </w:rPr>
      </w:pPr>
      <w:r>
        <w:rPr>
          <w:lang w:val="zh-TW" w:eastAsia="zh-TW"/>
        </w:rPr>
        <w:t>表</w:t>
      </w:r>
      <w:r>
        <w:rPr>
          <w:rFonts w:ascii="Trebuchet MS"/>
        </w:rPr>
        <w:t xml:space="preserve">3.2-2 </w:t>
      </w:r>
      <w:proofErr w:type="spellStart"/>
      <w:r>
        <w:rPr>
          <w:rFonts w:ascii="Trebuchet MS"/>
          <w:sz w:val="24"/>
          <w:szCs w:val="24"/>
        </w:rPr>
        <w:t>PaymentTask.Pay</w:t>
      </w:r>
      <w:proofErr w:type="spellEnd"/>
      <w:r>
        <w:rPr>
          <w:sz w:val="24"/>
          <w:szCs w:val="24"/>
          <w:lang w:val="zh-TW" w:eastAsia="zh-TW"/>
        </w:rPr>
        <w:t>描述表</w:t>
      </w:r>
    </w:p>
    <w:tbl>
      <w:tblPr>
        <w:tblStyle w:val="TableNormal"/>
        <w:tblW w:w="868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699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方法原型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(activity);</w:t>
            </w:r>
          </w:p>
          <w:p w:rsidR="00E046F0" w:rsidRDefault="009679FD">
            <w:pPr>
              <w:spacing w:line="240" w:lineRule="auto"/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paymentTask.pay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);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方法功能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both"/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提供给商户订单支付功能。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64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lastRenderedPageBreak/>
              <w:t>方法参数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实例化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，传入参数</w:t>
            </w:r>
            <w:r>
              <w:rPr>
                <w:rFonts w:ascii="宋体" w:eastAsia="宋体" w:hAnsi="宋体" w:cs="宋体"/>
                <w:sz w:val="24"/>
                <w:szCs w:val="24"/>
              </w:rPr>
              <w:t>activity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的实例。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Hashtable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String, String&gt;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= new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Hashtable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&lt;String, String&gt;();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主要包含商户的订单信息，</w:t>
            </w:r>
            <w:r>
              <w:rPr>
                <w:rFonts w:ascii="宋体" w:eastAsia="宋体" w:hAnsi="宋体" w:cs="宋体"/>
                <w:sz w:val="24"/>
                <w:szCs w:val="24"/>
              </w:rPr>
              <w:t>key=“value”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形式，以</w:t>
            </w:r>
            <w:r>
              <w:rPr>
                <w:rFonts w:ascii="宋体" w:eastAsia="宋体" w:hAnsi="宋体" w:cs="宋体"/>
                <w:sz w:val="24"/>
                <w:szCs w:val="24"/>
              </w:rPr>
              <w:t>&amp;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连接。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支付参数示例如下：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商户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ID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Plugin.MERCHANTID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“0018888888”);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子商户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Plugin.SUBMERCHANTID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“”);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交易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key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</w:t>
            </w: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Plugin.MERCHANTPWD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“321123”);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订单编号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(Plugin.ORDERSEQ,“201500”);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(Plugin.ORDERTRANSEQ,“222”)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；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订单金额，单位元，小数点后取两位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订单金额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=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产品金额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+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附加金额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Plugin.ORDERAMOUNT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"1.00");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产品金额，单位元，小数点后取两位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Plugin.PRODUCTAMOUNT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"1.00");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附加金额，单位元，小数点后取两位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Plugin.ATTACHAMOUNT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"0.00");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订单时间，格式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yyyyMMddhhmmss</w:t>
            </w:r>
            <w:proofErr w:type="spellEnd"/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Plugin.ORDERTIME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new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SimpleDateFormat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"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yyyyMMddhhmmss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").format(new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Date(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System.currentTimeMillis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())));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订单有效时间，格式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yyyyMMddhhmmss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Plugin.ORDERVALIDITYTIME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new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SimpleDateFormat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("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yyyyMMddhhmmss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").format(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new Date(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System.currentTimeMillis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() +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60 * 1000 * 60 * 24)));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产品名称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Plugin.PRODUCTDESC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"Test");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Plugin.CUSTOMERID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"01");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币种，固定填</w:t>
            </w:r>
            <w:r>
              <w:rPr>
                <w:rFonts w:ascii="宋体" w:eastAsia="宋体" w:hAnsi="宋体" w:cs="宋体"/>
                <w:sz w:val="24"/>
                <w:szCs w:val="24"/>
              </w:rPr>
              <w:t>“RMB”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Plugin.CURTYPE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"RMB");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后台通知地址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Plugin.BACKMERCHANTURL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"www.sina.com");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附加信息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</w:t>
            </w:r>
            <w:r>
              <w:rPr>
                <w:rFonts w:ascii="宋体" w:eastAsia="宋体" w:hAnsi="宋体" w:cs="宋体"/>
                <w:sz w:val="24"/>
                <w:szCs w:val="24"/>
              </w:rPr>
              <w:t>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Plugin.ATTACH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产品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Plugin.PRODUCTID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"01");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IP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Plugin.USERIP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"192.168.11.130");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分账明细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Plugin.DIVDETAILS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"");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//MAC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加密串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(Plugin.MAC, mac);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//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业务类型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Plugin.BUSITYPE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merchantbank.getText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().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toString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());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//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翼支付账号；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  <w:shd w:val="clear" w:color="auto" w:fill="FF0000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shd w:val="clear" w:color="auto" w:fill="FF0000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  <w:shd w:val="clear" w:color="auto" w:fill="FF0000"/>
              </w:rPr>
              <w:t>Plugin.ACCOUNTID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shd w:val="clear" w:color="auto" w:fill="FF0000"/>
              </w:rPr>
              <w:t>, “12345678900”)</w:t>
            </w:r>
            <w:r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:rsidR="00E046F0" w:rsidRDefault="00E046F0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//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调用</w:t>
            </w:r>
            <w:r>
              <w:rPr>
                <w:rFonts w:ascii="宋体" w:eastAsia="宋体" w:hAnsi="宋体" w:cs="宋体"/>
                <w:sz w:val="24"/>
                <w:szCs w:val="24"/>
              </w:rPr>
              <w:t>pay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，启动支付插件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paymentTask.pay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);</w:t>
            </w:r>
          </w:p>
          <w:p w:rsidR="00E046F0" w:rsidRDefault="009679FD">
            <w:pPr>
              <w:spacing w:after="0"/>
              <w:jc w:val="both"/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请参考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“5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请求参数说明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查看各个字段的含义。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4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lastRenderedPageBreak/>
              <w:t>返回值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商户实现函数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onActivityResult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接收支付同步通知结果。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protected void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onActivityResult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requestCode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E046F0" w:rsidRDefault="009679FD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resultCode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Intent data)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。</w:t>
            </w:r>
          </w:p>
          <w:p w:rsidR="00E046F0" w:rsidRDefault="009679FD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请参考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“6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同步通知参数说明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查看各个字段的含义。</w:t>
            </w:r>
          </w:p>
        </w:tc>
      </w:tr>
    </w:tbl>
    <w:p w:rsidR="00E046F0" w:rsidRDefault="00E046F0">
      <w:pPr>
        <w:widowControl w:val="0"/>
        <w:spacing w:line="240" w:lineRule="auto"/>
        <w:jc w:val="center"/>
        <w:rPr>
          <w:sz w:val="24"/>
          <w:szCs w:val="24"/>
        </w:rPr>
      </w:pPr>
    </w:p>
    <w:p w:rsidR="00E046F0" w:rsidRDefault="00E046F0">
      <w:pPr>
        <w:widowControl w:val="0"/>
        <w:spacing w:line="240" w:lineRule="auto"/>
        <w:jc w:val="center"/>
        <w:rPr>
          <w:sz w:val="24"/>
          <w:szCs w:val="24"/>
        </w:rPr>
      </w:pPr>
    </w:p>
    <w:p w:rsidR="00E046F0" w:rsidRDefault="009679FD">
      <w:pPr>
        <w:widowControl w:val="0"/>
        <w:jc w:val="center"/>
        <w:rPr>
          <w:sz w:val="24"/>
          <w:szCs w:val="24"/>
        </w:rPr>
      </w:pPr>
      <w:r>
        <w:rPr>
          <w:lang w:val="zh-TW" w:eastAsia="zh-TW"/>
        </w:rPr>
        <w:t>表</w:t>
      </w:r>
      <w:r>
        <w:rPr>
          <w:rFonts w:ascii="Trebuchet MS"/>
        </w:rPr>
        <w:t xml:space="preserve">3.2-3 </w:t>
      </w:r>
      <w:proofErr w:type="spellStart"/>
      <w:r>
        <w:rPr>
          <w:rFonts w:ascii="Trebuchet MS"/>
          <w:sz w:val="24"/>
          <w:szCs w:val="24"/>
        </w:rPr>
        <w:t>PaymentTask.checkAccountIfExist</w:t>
      </w:r>
      <w:proofErr w:type="spellEnd"/>
      <w:r>
        <w:rPr>
          <w:sz w:val="24"/>
          <w:szCs w:val="24"/>
          <w:lang w:val="zh-TW" w:eastAsia="zh-TW"/>
        </w:rPr>
        <w:t>描述表</w:t>
      </w:r>
      <w:r>
        <w:rPr>
          <w:rFonts w:ascii="Trebuchet MS"/>
          <w:sz w:val="24"/>
          <w:szCs w:val="24"/>
        </w:rPr>
        <w:t>-</w:t>
      </w:r>
      <w:r>
        <w:rPr>
          <w:color w:val="FF0000"/>
          <w:sz w:val="24"/>
          <w:szCs w:val="24"/>
          <w:u w:color="FF0000"/>
          <w:lang w:val="zh-TW" w:eastAsia="zh-TW"/>
        </w:rPr>
        <w:t>后续提供该功能</w:t>
      </w:r>
    </w:p>
    <w:tbl>
      <w:tblPr>
        <w:tblStyle w:val="TableNormal"/>
        <w:tblW w:w="82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287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方法原型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 xml:space="preserve"> = new 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>(activity);</w:t>
            </w:r>
          </w:p>
          <w:p w:rsidR="00E046F0" w:rsidRDefault="009679FD">
            <w:pPr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paymentTask.checkAccountIfExist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方法功能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查询该终端是否存在翼支付登录账户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方法参数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both"/>
            </w:pPr>
            <w:r>
              <w:rPr>
                <w:sz w:val="24"/>
                <w:szCs w:val="24"/>
                <w:lang w:val="zh-TW" w:eastAsia="zh-TW"/>
              </w:rPr>
              <w:t>实例化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  <w:lang w:val="zh-TW" w:eastAsia="zh-TW"/>
              </w:rPr>
              <w:t>，传入参数</w:t>
            </w:r>
            <w:r>
              <w:rPr>
                <w:sz w:val="24"/>
                <w:szCs w:val="24"/>
              </w:rPr>
              <w:t>activity</w:t>
            </w:r>
            <w:r>
              <w:rPr>
                <w:sz w:val="24"/>
                <w:szCs w:val="24"/>
                <w:lang w:val="zh-TW" w:eastAsia="zh-TW"/>
              </w:rPr>
              <w:t>的实例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返回值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both"/>
            </w:pPr>
            <w:r>
              <w:rPr>
                <w:sz w:val="24"/>
                <w:szCs w:val="24"/>
              </w:rPr>
              <w:t>Boolean</w:t>
            </w:r>
            <w:r>
              <w:rPr>
                <w:sz w:val="24"/>
                <w:szCs w:val="24"/>
                <w:lang w:val="zh-TW" w:eastAsia="zh-TW"/>
              </w:rPr>
              <w:t>类型值</w:t>
            </w:r>
          </w:p>
        </w:tc>
      </w:tr>
    </w:tbl>
    <w:p w:rsidR="00E046F0" w:rsidRDefault="00E046F0">
      <w:pPr>
        <w:widowControl w:val="0"/>
        <w:spacing w:line="240" w:lineRule="auto"/>
        <w:jc w:val="center"/>
        <w:rPr>
          <w:sz w:val="24"/>
          <w:szCs w:val="24"/>
        </w:rPr>
      </w:pPr>
    </w:p>
    <w:p w:rsidR="00E046F0" w:rsidRDefault="00E046F0">
      <w:pPr>
        <w:widowControl w:val="0"/>
        <w:spacing w:line="240" w:lineRule="auto"/>
        <w:jc w:val="center"/>
        <w:rPr>
          <w:sz w:val="24"/>
          <w:szCs w:val="24"/>
        </w:rPr>
      </w:pPr>
    </w:p>
    <w:p w:rsidR="00E046F0" w:rsidRDefault="009679FD">
      <w:pPr>
        <w:widowControl w:val="0"/>
        <w:jc w:val="center"/>
        <w:rPr>
          <w:sz w:val="24"/>
          <w:szCs w:val="24"/>
        </w:rPr>
      </w:pPr>
      <w:r>
        <w:rPr>
          <w:lang w:val="zh-TW" w:eastAsia="zh-TW"/>
        </w:rPr>
        <w:t>表</w:t>
      </w:r>
      <w:r>
        <w:rPr>
          <w:rFonts w:ascii="Trebuchet MS"/>
        </w:rPr>
        <w:t xml:space="preserve">3.2-4 </w:t>
      </w:r>
      <w:proofErr w:type="spellStart"/>
      <w:r>
        <w:rPr>
          <w:rFonts w:ascii="Trebuchet MS"/>
          <w:sz w:val="24"/>
          <w:szCs w:val="24"/>
        </w:rPr>
        <w:t>PaymentTask.getVersion</w:t>
      </w:r>
      <w:proofErr w:type="spellEnd"/>
      <w:r>
        <w:rPr>
          <w:sz w:val="24"/>
          <w:szCs w:val="24"/>
          <w:lang w:val="zh-TW" w:eastAsia="zh-TW"/>
        </w:rPr>
        <w:t>描述表</w:t>
      </w:r>
      <w:r>
        <w:rPr>
          <w:rFonts w:ascii="Trebuchet MS"/>
          <w:sz w:val="24"/>
          <w:szCs w:val="24"/>
        </w:rPr>
        <w:t>-</w:t>
      </w:r>
      <w:r>
        <w:rPr>
          <w:color w:val="FF0000"/>
          <w:sz w:val="24"/>
          <w:szCs w:val="24"/>
          <w:u w:color="FF0000"/>
          <w:lang w:val="zh-TW" w:eastAsia="zh-TW"/>
        </w:rPr>
        <w:t>后续提供该功能</w:t>
      </w:r>
    </w:p>
    <w:tbl>
      <w:tblPr>
        <w:tblStyle w:val="TableNormal"/>
        <w:tblW w:w="82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287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方法原型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 xml:space="preserve"> = new 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>(activity);</w:t>
            </w:r>
          </w:p>
          <w:p w:rsidR="00E046F0" w:rsidRDefault="009679FD">
            <w:pPr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paymentTask.getVersion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方法功能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获取当前开发包版本号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方法参数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both"/>
            </w:pPr>
            <w:r>
              <w:rPr>
                <w:sz w:val="24"/>
                <w:szCs w:val="24"/>
                <w:lang w:val="zh-TW" w:eastAsia="zh-TW"/>
              </w:rPr>
              <w:t>实例化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  <w:lang w:val="zh-TW" w:eastAsia="zh-TW"/>
              </w:rPr>
              <w:t>，传入参数</w:t>
            </w:r>
            <w:r>
              <w:rPr>
                <w:sz w:val="24"/>
                <w:szCs w:val="24"/>
              </w:rPr>
              <w:t>activity</w:t>
            </w:r>
            <w:r>
              <w:rPr>
                <w:sz w:val="24"/>
                <w:szCs w:val="24"/>
                <w:lang w:val="zh-TW" w:eastAsia="zh-TW"/>
              </w:rPr>
              <w:t>的实例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返回值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/>
              <w:jc w:val="both"/>
            </w:pPr>
            <w:r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zh-TW" w:eastAsia="zh-TW"/>
              </w:rPr>
              <w:t>类型值，如</w:t>
            </w:r>
            <w:r>
              <w:rPr>
                <w:sz w:val="24"/>
                <w:szCs w:val="24"/>
              </w:rPr>
              <w:t>“2.0.0”</w:t>
            </w:r>
          </w:p>
        </w:tc>
      </w:tr>
    </w:tbl>
    <w:p w:rsidR="00E046F0" w:rsidRDefault="00E046F0">
      <w:pPr>
        <w:widowControl w:val="0"/>
        <w:spacing w:line="240" w:lineRule="auto"/>
        <w:jc w:val="center"/>
        <w:rPr>
          <w:sz w:val="24"/>
          <w:szCs w:val="24"/>
        </w:rPr>
      </w:pPr>
    </w:p>
    <w:p w:rsidR="00E046F0" w:rsidRDefault="00E046F0">
      <w:pPr>
        <w:widowControl w:val="0"/>
        <w:spacing w:line="240" w:lineRule="auto"/>
        <w:jc w:val="center"/>
        <w:rPr>
          <w:sz w:val="24"/>
          <w:szCs w:val="24"/>
        </w:rPr>
      </w:pP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26" w:name="_Toc18"/>
      <w:r>
        <w:rPr>
          <w:rFonts w:ascii="Calibri" w:eastAsia="Calibri" w:hAnsi="Calibri" w:cs="Calibri" w:hint="eastAsia"/>
          <w:lang w:eastAsia="zh-TW"/>
        </w:rPr>
        <w:t>请求参数说明</w:t>
      </w:r>
      <w:bookmarkEnd w:id="26"/>
    </w:p>
    <w:p w:rsidR="00E046F0" w:rsidRDefault="009679FD">
      <w:pPr>
        <w:pStyle w:val="2"/>
        <w:numPr>
          <w:ilvl w:val="1"/>
          <w:numId w:val="81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7" w:name="_Toc19"/>
      <w:r>
        <w:rPr>
          <w:rFonts w:ascii="Calibri" w:eastAsia="Calibri" w:hAnsi="Calibri" w:cs="Calibri" w:hint="eastAsia"/>
          <w:lang w:eastAsia="zh-TW"/>
        </w:rPr>
        <w:lastRenderedPageBreak/>
        <w:t>含义</w:t>
      </w:r>
      <w:bookmarkEnd w:id="27"/>
    </w:p>
    <w:p w:rsidR="00E046F0" w:rsidRDefault="009679FD">
      <w:pPr>
        <w:ind w:firstLine="420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请求参数是商户在与翼支付进行数据交互时，提供给翼支付的请求数据，以便翼支付根据这些数据进一步处理。</w:t>
      </w:r>
    </w:p>
    <w:p w:rsidR="00E046F0" w:rsidRDefault="009679FD">
      <w:pPr>
        <w:pStyle w:val="2"/>
        <w:widowControl w:val="0"/>
        <w:numPr>
          <w:ilvl w:val="1"/>
          <w:numId w:val="81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8" w:name="_Toc20"/>
      <w:r>
        <w:rPr>
          <w:rFonts w:ascii="Calibri" w:eastAsia="Calibri" w:hAnsi="Calibri" w:cs="Calibri" w:hint="eastAsia"/>
          <w:lang w:eastAsia="zh-TW"/>
        </w:rPr>
        <w:t>列表</w:t>
      </w:r>
      <w:bookmarkEnd w:id="28"/>
    </w:p>
    <w:tbl>
      <w:tblPr>
        <w:tblStyle w:val="TableNormal"/>
        <w:tblW w:w="90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3293"/>
        <w:gridCol w:w="992"/>
        <w:gridCol w:w="709"/>
        <w:gridCol w:w="1275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参数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长度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4"/>
        </w:trPr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基本参数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1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接口名称</w:t>
            </w:r>
          </w:p>
          <w:p w:rsidR="00E046F0" w:rsidRDefault="009679FD">
            <w:pPr>
              <w:spacing w:line="240" w:lineRule="auto"/>
              <w:jc w:val="both"/>
              <w:outlineLvl w:val="3"/>
            </w:pPr>
            <w:proofErr w:type="spellStart"/>
            <w:r>
              <w:rPr>
                <w:sz w:val="24"/>
                <w:szCs w:val="24"/>
              </w:rPr>
              <w:t>mobile.security.pay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E046F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1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MERCHANTID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签约商户号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8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MERCHANTPWD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签约商户密码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37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SUBMERCHANTID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签约子商户号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6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BACKMERCHANTURL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支付结果后台通知地址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0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SIGNTYPE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after="0"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签名方式：</w:t>
            </w:r>
            <w:r>
              <w:rPr>
                <w:sz w:val="24"/>
                <w:szCs w:val="24"/>
              </w:rPr>
              <w:t>MD5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sz w:val="24"/>
                <w:szCs w:val="24"/>
              </w:rPr>
              <w:t>RSA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sz w:val="24"/>
                <w:szCs w:val="24"/>
              </w:rPr>
              <w:t>CA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E046F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可空，暂用</w:t>
            </w:r>
            <w:r>
              <w:rPr>
                <w:sz w:val="24"/>
                <w:szCs w:val="24"/>
              </w:rPr>
              <w:t>MD5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22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MAC</w:t>
            </w:r>
            <w:r>
              <w:rPr>
                <w:sz w:val="24"/>
                <w:szCs w:val="24"/>
                <w:lang w:val="zh-TW" w:eastAsia="zh-TW"/>
              </w:rPr>
              <w:t>签名，请参见</w:t>
            </w:r>
            <w:r>
              <w:rPr>
                <w:sz w:val="24"/>
                <w:szCs w:val="24"/>
                <w:lang w:eastAsia="zh-CN"/>
              </w:rPr>
              <w:t>“8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val="zh-TW" w:eastAsia="zh-TW"/>
              </w:rPr>
              <w:t>签名机制</w:t>
            </w:r>
            <w:r>
              <w:rPr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E046F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6"/>
        </w:trPr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业务参数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0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ORDERSEQ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0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ORDERREQTRANSEQ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流水号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3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ORDERTIME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订单请求时间格式</w:t>
            </w:r>
            <w:proofErr w:type="spellStart"/>
            <w:r>
              <w:rPr>
                <w:sz w:val="24"/>
                <w:szCs w:val="24"/>
                <w:lang w:eastAsia="zh-CN"/>
              </w:rPr>
              <w:t>yyyyMMddHHmmss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3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ORDERVALIDITYTIME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订单有效时间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E046F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6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lastRenderedPageBreak/>
              <w:t>ORDERAMOUNT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订单金额／积分扣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减（单位：元，保留小数点后两位）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3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CURTYPE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币种（默认填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 xml:space="preserve">RMB </w:t>
            </w:r>
            <w:r>
              <w:rPr>
                <w:sz w:val="24"/>
                <w:szCs w:val="24"/>
                <w:lang w:val="zh-TW" w:eastAsia="zh-TW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业务标识，默认值为：</w:t>
            </w:r>
            <w:r>
              <w:rPr>
                <w:sz w:val="24"/>
                <w:szCs w:val="24"/>
                <w:lang w:eastAsia="zh-CN"/>
              </w:rPr>
              <w:t>04</w:t>
            </w:r>
            <w:r>
              <w:rPr>
                <w:sz w:val="24"/>
                <w:szCs w:val="24"/>
                <w:lang w:val="zh-TW" w:eastAsia="zh-TW"/>
              </w:rPr>
              <w:t>（纯业务支付）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4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PRODUCTDESC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产品描述，商品的标题</w:t>
            </w:r>
            <w:r>
              <w:rPr>
                <w:sz w:val="24"/>
                <w:szCs w:val="24"/>
                <w:lang w:eastAsia="zh-CN"/>
              </w:rPr>
              <w:t>/</w:t>
            </w:r>
            <w:r>
              <w:rPr>
                <w:sz w:val="24"/>
                <w:szCs w:val="24"/>
                <w:lang w:val="zh-TW" w:eastAsia="zh-TW"/>
              </w:rPr>
              <w:t>交易标题</w:t>
            </w:r>
            <w:r>
              <w:rPr>
                <w:sz w:val="24"/>
                <w:szCs w:val="24"/>
                <w:lang w:eastAsia="zh-CN"/>
              </w:rPr>
              <w:t>/</w:t>
            </w:r>
            <w:r>
              <w:rPr>
                <w:sz w:val="24"/>
                <w:szCs w:val="24"/>
                <w:lang w:val="zh-TW" w:eastAsia="zh-TW"/>
              </w:rPr>
              <w:t>订单标题</w:t>
            </w:r>
            <w:r>
              <w:rPr>
                <w:sz w:val="24"/>
                <w:szCs w:val="24"/>
                <w:lang w:eastAsia="zh-CN"/>
              </w:rPr>
              <w:t>/</w:t>
            </w:r>
            <w:r>
              <w:rPr>
                <w:sz w:val="24"/>
                <w:szCs w:val="24"/>
                <w:lang w:val="zh-TW" w:eastAsia="zh-TW"/>
              </w:rPr>
              <w:t>订单关键字等</w:t>
            </w:r>
          </w:p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该参数最长为</w:t>
            </w:r>
            <w:r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  <w:lang w:val="zh-TW" w:eastAsia="zh-TW"/>
              </w:rPr>
              <w:t>个汉子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PRODUCTAMOUNT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产品金额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ATTACHAMOUNT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附加金额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val="zh-TW" w:eastAsia="zh-TW"/>
              </w:rPr>
              <w:t>单位</w:t>
            </w:r>
            <w:r>
              <w:rPr>
                <w:sz w:val="24"/>
                <w:szCs w:val="24"/>
              </w:rPr>
              <w:t>0.01</w:t>
            </w:r>
            <w:r>
              <w:rPr>
                <w:sz w:val="24"/>
                <w:szCs w:val="24"/>
                <w:lang w:val="zh-TW" w:eastAsia="zh-TW"/>
              </w:rPr>
              <w:t>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ATTACH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附加信息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7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DIVDETAILS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分账明细，分账商户必填</w:t>
            </w:r>
            <w:r>
              <w:rPr>
                <w:sz w:val="24"/>
                <w:szCs w:val="24"/>
                <w:lang w:eastAsia="zh-CN"/>
              </w:rPr>
              <w:t>,</w:t>
            </w:r>
            <w:r>
              <w:rPr>
                <w:sz w:val="24"/>
                <w:szCs w:val="24"/>
                <w:lang w:val="zh-TW" w:eastAsia="zh-TW"/>
              </w:rPr>
              <w:t>格式见说明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ACCOUNTID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翼支付账户号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7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CUSTOMERID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用户手机号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3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USERIP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用户</w:t>
            </w:r>
            <w:r>
              <w:rPr>
                <w:sz w:val="24"/>
                <w:szCs w:val="24"/>
              </w:rPr>
              <w:t>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8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BUSITYPE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业务类型，默认为</w:t>
            </w:r>
            <w:r>
              <w:rPr>
                <w:sz w:val="24"/>
                <w:szCs w:val="24"/>
                <w:lang w:eastAsia="zh-CN"/>
              </w:rPr>
              <w:t>“04”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pStyle w:val="TableContents"/>
              <w:spacing w:after="0" w:line="240" w:lineRule="auto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E046F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</w:tbl>
    <w:p w:rsidR="00E046F0" w:rsidDel="00676692" w:rsidRDefault="00E046F0" w:rsidP="00676692">
      <w:pPr>
        <w:pStyle w:val="2"/>
        <w:widowControl w:val="0"/>
        <w:spacing w:line="240" w:lineRule="auto"/>
        <w:ind w:left="0" w:firstLine="0"/>
        <w:rPr>
          <w:del w:id="29" w:author="thank_wd" w:date="2015-09-09T17:51:00Z"/>
          <w:rFonts w:ascii="Trebuchet MS" w:eastAsia="Trebuchet MS" w:hAnsi="Trebuchet MS" w:cs="Trebuchet MS" w:hint="eastAsia"/>
        </w:rPr>
        <w:pPrChange w:id="30" w:author="thank_wd" w:date="2015-09-09T17:51:00Z">
          <w:pPr>
            <w:pStyle w:val="2"/>
            <w:widowControl w:val="0"/>
            <w:numPr>
              <w:ilvl w:val="1"/>
              <w:numId w:val="82"/>
            </w:numPr>
            <w:tabs>
              <w:tab w:val="num" w:pos="576"/>
            </w:tabs>
            <w:spacing w:line="240" w:lineRule="auto"/>
          </w:pPr>
        </w:pPrChange>
      </w:pPr>
    </w:p>
    <w:p w:rsidR="00E046F0" w:rsidRPr="00676692" w:rsidRDefault="00E046F0">
      <w:pPr>
        <w:pStyle w:val="a6"/>
        <w:rPr>
          <w:rFonts w:eastAsiaTheme="minorEastAsia" w:hint="eastAsia"/>
          <w:b/>
          <w:bCs/>
          <w:rPrChange w:id="31" w:author="thank_wd" w:date="2015-09-09T17:51:00Z">
            <w:rPr>
              <w:b/>
              <w:bCs/>
            </w:rPr>
          </w:rPrChange>
        </w:rPr>
      </w:pPr>
    </w:p>
    <w:p w:rsidR="00E046F0" w:rsidRDefault="009679FD">
      <w:pPr>
        <w:pStyle w:val="2"/>
        <w:numPr>
          <w:ilvl w:val="1"/>
          <w:numId w:val="83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2" w:name="_Toc21"/>
      <w:r>
        <w:rPr>
          <w:rFonts w:ascii="Calibri" w:eastAsia="Calibri" w:hAnsi="Calibri" w:cs="Calibri" w:hint="eastAsia"/>
          <w:lang w:eastAsia="zh-TW"/>
        </w:rPr>
        <w:t>接口说明</w:t>
      </w:r>
      <w:bookmarkEnd w:id="32"/>
    </w:p>
    <w:p w:rsidR="00E046F0" w:rsidRDefault="009679FD">
      <w:pPr>
        <w:pStyle w:val="a8"/>
        <w:numPr>
          <w:ilvl w:val="0"/>
          <w:numId w:val="86"/>
        </w:numPr>
        <w:tabs>
          <w:tab w:val="clear" w:pos="420"/>
          <w:tab w:val="num" w:pos="385"/>
        </w:tabs>
        <w:ind w:left="385" w:hanging="385"/>
        <w:rPr>
          <w:lang w:val="zh-TW" w:eastAsia="zh-TW"/>
        </w:rPr>
      </w:pPr>
      <w:r>
        <w:rPr>
          <w:sz w:val="24"/>
          <w:szCs w:val="24"/>
          <w:lang w:val="zh-TW" w:eastAsia="zh-TW"/>
        </w:rPr>
        <w:t>部分参数类型为</w:t>
      </w:r>
      <w:r>
        <w:rPr>
          <w:rFonts w:ascii="Trebuchet MS"/>
          <w:sz w:val="24"/>
          <w:szCs w:val="24"/>
        </w:rPr>
        <w:t>String</w:t>
      </w:r>
      <w:r>
        <w:rPr>
          <w:sz w:val="24"/>
          <w:szCs w:val="24"/>
          <w:lang w:val="zh-TW" w:eastAsia="zh-TW"/>
        </w:rPr>
        <w:t>，未指明长度范围，表明系统不校验该参数的长度。</w:t>
      </w:r>
    </w:p>
    <w:p w:rsidR="00E046F0" w:rsidRDefault="009679FD">
      <w:pPr>
        <w:pStyle w:val="Normal1"/>
        <w:numPr>
          <w:ilvl w:val="0"/>
          <w:numId w:val="89"/>
        </w:numPr>
        <w:tabs>
          <w:tab w:val="clear" w:pos="420"/>
          <w:tab w:val="num" w:pos="350"/>
        </w:tabs>
        <w:spacing w:line="400" w:lineRule="exact"/>
        <w:ind w:left="350" w:hanging="350"/>
        <w:jc w:val="both"/>
        <w:rPr>
          <w:rFonts w:ascii="Trebuchet MS" w:eastAsia="Trebuchet MS" w:hAnsi="Trebuchet MS" w:cs="Trebuchet MS" w:hint="default"/>
        </w:rPr>
      </w:pPr>
      <w:r>
        <w:rPr>
          <w:rFonts w:ascii="Calibri" w:eastAsia="Calibri" w:hAnsi="Calibri" w:cs="Calibri"/>
          <w:sz w:val="24"/>
          <w:szCs w:val="24"/>
          <w:lang w:eastAsia="zh-TW"/>
        </w:rPr>
        <w:t>分账明细说明</w:t>
      </w:r>
      <w:r>
        <w:rPr>
          <w:rFonts w:ascii="Calibri" w:eastAsia="Calibri" w:hAnsi="Calibri" w:cs="Calibri"/>
          <w:sz w:val="24"/>
          <w:szCs w:val="24"/>
        </w:rPr>
        <w:t xml:space="preserve">: DIVDETAILS, </w:t>
      </w:r>
      <w:r>
        <w:rPr>
          <w:rFonts w:ascii="Calibri" w:eastAsia="Calibri" w:hAnsi="Calibri" w:cs="Calibri"/>
          <w:sz w:val="24"/>
          <w:szCs w:val="24"/>
          <w:lang w:eastAsia="zh-TW"/>
        </w:rPr>
        <w:t>对于支付：如果商户仅仅实现支付功能，无分帐需求，该域为空；否则填写的格式为</w:t>
      </w:r>
      <w:r>
        <w:rPr>
          <w:rFonts w:ascii="Calibri" w:eastAsia="Calibri" w:hAnsi="Calibri" w:cs="Calibri"/>
          <w:sz w:val="24"/>
          <w:szCs w:val="24"/>
          <w:lang w:eastAsia="zh-TW"/>
        </w:rPr>
        <w:t xml:space="preserve">  </w:t>
      </w:r>
      <w:r>
        <w:rPr>
          <w:rFonts w:ascii="Calibri" w:eastAsia="Calibri" w:hAnsi="Calibri" w:cs="Calibri" w:hint="default"/>
          <w:sz w:val="24"/>
          <w:szCs w:val="24"/>
        </w:rPr>
        <w:t>“</w:t>
      </w:r>
      <w:r>
        <w:rPr>
          <w:rFonts w:ascii="Calibri" w:eastAsia="Calibri" w:hAnsi="Calibri" w:cs="Calibri"/>
          <w:sz w:val="24"/>
          <w:szCs w:val="24"/>
          <w:lang w:eastAsia="zh-TW"/>
        </w:rPr>
        <w:t>商户身份标识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  <w:lang w:eastAsia="zh-TW"/>
        </w:rPr>
        <w:t>金额</w:t>
      </w:r>
      <w:r>
        <w:rPr>
          <w:rFonts w:ascii="Calibri" w:eastAsia="Calibri" w:hAnsi="Calibri" w:cs="Calibri" w:hint="default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  <w:lang w:eastAsia="zh-TW"/>
        </w:rPr>
        <w:t>，如果多笔分帐时使用</w:t>
      </w:r>
      <w:r>
        <w:rPr>
          <w:rFonts w:ascii="Calibri" w:eastAsia="Calibri" w:hAnsi="Calibri" w:cs="Calibri" w:hint="default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 w:hint="default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  <w:lang w:eastAsia="zh-TW"/>
        </w:rPr>
        <w:t>分割，其中商户身份标识填写</w:t>
      </w:r>
      <w:r>
        <w:rPr>
          <w:rFonts w:ascii="Calibri" w:eastAsia="Calibri" w:hAnsi="Calibri" w:cs="Calibri"/>
          <w:sz w:val="24"/>
          <w:szCs w:val="24"/>
          <w:lang w:eastAsia="zh-TW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TW"/>
        </w:rPr>
        <w:t>商户申请时关联的结算商户身份标识，金额单位为分。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lastRenderedPageBreak/>
        <w:t>例如商户</w:t>
      </w:r>
      <w:r>
        <w:rPr>
          <w:rFonts w:ascii="Calibri" w:eastAsia="Calibri" w:hAnsi="Calibri" w:cs="Calibri"/>
          <w:sz w:val="24"/>
          <w:szCs w:val="24"/>
        </w:rPr>
        <w:t>0018888888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订单总金额为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1000 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分，分账明细为：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0018888888:800|0018888887:100|0018888886:100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商户</w:t>
      </w:r>
      <w:r>
        <w:rPr>
          <w:rFonts w:ascii="Calibri" w:eastAsia="Calibri" w:hAnsi="Calibri" w:cs="Calibri"/>
          <w:sz w:val="24"/>
          <w:szCs w:val="24"/>
        </w:rPr>
        <w:t>0018888888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本身得到这笔交易中的</w:t>
      </w:r>
      <w:r>
        <w:rPr>
          <w:rFonts w:ascii="Calibri" w:eastAsia="Calibri" w:hAnsi="Calibri" w:cs="Calibri"/>
          <w:sz w:val="24"/>
          <w:szCs w:val="24"/>
        </w:rPr>
        <w:t>800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商户</w:t>
      </w:r>
      <w:r>
        <w:rPr>
          <w:rFonts w:ascii="Calibri" w:eastAsia="Calibri" w:hAnsi="Calibri" w:cs="Calibri"/>
          <w:sz w:val="24"/>
          <w:szCs w:val="24"/>
        </w:rPr>
        <w:t>0018888887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分得交易的</w:t>
      </w:r>
      <w:r>
        <w:rPr>
          <w:rFonts w:ascii="Calibri" w:eastAsia="Calibri" w:hAnsi="Calibri" w:cs="Calibri"/>
          <w:sz w:val="24"/>
          <w:szCs w:val="24"/>
        </w:rPr>
        <w:t>100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商户</w:t>
      </w:r>
      <w:r>
        <w:rPr>
          <w:rFonts w:ascii="Calibri" w:eastAsia="Calibri" w:hAnsi="Calibri" w:cs="Calibri"/>
          <w:sz w:val="24"/>
          <w:szCs w:val="24"/>
        </w:rPr>
        <w:t>0018888886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分得交易的</w:t>
      </w:r>
      <w:r>
        <w:rPr>
          <w:rFonts w:ascii="Calibri" w:eastAsia="Calibri" w:hAnsi="Calibri" w:cs="Calibri"/>
          <w:sz w:val="24"/>
          <w:szCs w:val="24"/>
        </w:rPr>
        <w:t>100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所有参加分账的商户分账的分账金额相加必须和交易总金额一致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且分账单笔订单商户身份标识只能出现一次。</w:t>
      </w: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33" w:name="_Toc22"/>
      <w:r>
        <w:rPr>
          <w:rFonts w:ascii="Calibri" w:eastAsia="Calibri" w:hAnsi="Calibri" w:cs="Calibri" w:hint="eastAsia"/>
          <w:lang w:eastAsia="zh-TW"/>
        </w:rPr>
        <w:t>同步通知参数说明</w:t>
      </w:r>
      <w:bookmarkEnd w:id="33"/>
    </w:p>
    <w:p w:rsidR="00E046F0" w:rsidRDefault="009679FD">
      <w:pPr>
        <w:pStyle w:val="2"/>
        <w:widowControl w:val="0"/>
        <w:numPr>
          <w:ilvl w:val="1"/>
          <w:numId w:val="90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4" w:name="_Toc23"/>
      <w:r>
        <w:rPr>
          <w:rFonts w:ascii="Calibri" w:eastAsia="Calibri" w:hAnsi="Calibri" w:cs="Calibri" w:hint="eastAsia"/>
          <w:lang w:eastAsia="zh-TW"/>
        </w:rPr>
        <w:t>参数列表</w:t>
      </w:r>
      <w:bookmarkEnd w:id="34"/>
    </w:p>
    <w:tbl>
      <w:tblPr>
        <w:tblStyle w:val="TableNormal"/>
        <w:tblW w:w="850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843"/>
        <w:gridCol w:w="1276"/>
        <w:gridCol w:w="3829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类型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参数说明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4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 w:line="240" w:lineRule="auto"/>
              <w:outlineLvl w:val="3"/>
            </w:pPr>
            <w:proofErr w:type="spellStart"/>
            <w:r>
              <w:rPr>
                <w:b/>
                <w:bCs/>
                <w:sz w:val="24"/>
                <w:szCs w:val="24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状态码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 w:line="240" w:lineRule="auto"/>
              <w:outlineLvl w:val="3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 w:line="240" w:lineRule="auto"/>
              <w:outlineLvl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  </w:t>
            </w:r>
            <w:r>
              <w:rPr>
                <w:sz w:val="24"/>
                <w:szCs w:val="24"/>
                <w:lang w:val="zh-TW" w:eastAsia="zh-TW"/>
              </w:rPr>
              <w:t>支付成功；</w:t>
            </w:r>
          </w:p>
          <w:p w:rsidR="00E046F0" w:rsidRDefault="009679FD">
            <w:pPr>
              <w:spacing w:after="0" w:line="240" w:lineRule="auto"/>
              <w:outlineLvl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  </w:t>
            </w:r>
            <w:r>
              <w:rPr>
                <w:sz w:val="24"/>
                <w:szCs w:val="24"/>
                <w:lang w:val="zh-TW" w:eastAsia="zh-TW"/>
              </w:rPr>
              <w:t>取消支付；</w:t>
            </w:r>
          </w:p>
          <w:p w:rsidR="00E046F0" w:rsidRDefault="009679FD">
            <w:pPr>
              <w:spacing w:after="0" w:line="240" w:lineRule="auto"/>
              <w:outlineLvl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512 </w:t>
            </w:r>
            <w:r>
              <w:rPr>
                <w:sz w:val="24"/>
                <w:szCs w:val="24"/>
                <w:lang w:val="zh-TW" w:eastAsia="zh-TW"/>
              </w:rPr>
              <w:t>已受理；</w:t>
            </w:r>
          </w:p>
          <w:p w:rsidR="00E046F0" w:rsidRDefault="009679FD">
            <w:pPr>
              <w:spacing w:after="0"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其他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val="zh-TW" w:eastAsia="zh-TW"/>
              </w:rPr>
              <w:t>支付失败；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 w:line="240" w:lineRule="auto"/>
              <w:outlineLvl w:val="3"/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返回的结果数据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 w:line="240" w:lineRule="auto"/>
              <w:outlineLvl w:val="3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返回的订单信息或者错误信息</w:t>
            </w:r>
          </w:p>
        </w:tc>
      </w:tr>
    </w:tbl>
    <w:p w:rsidR="00E046F0" w:rsidDel="00676692" w:rsidRDefault="00E046F0" w:rsidP="00676692">
      <w:pPr>
        <w:pStyle w:val="2"/>
        <w:widowControl w:val="0"/>
        <w:spacing w:line="240" w:lineRule="auto"/>
        <w:ind w:left="0" w:firstLine="0"/>
        <w:rPr>
          <w:del w:id="35" w:author="thank_wd" w:date="2015-09-09T17:50:00Z"/>
          <w:rFonts w:ascii="Trebuchet MS" w:eastAsia="Trebuchet MS" w:hAnsi="Trebuchet MS" w:cs="Trebuchet MS" w:hint="eastAsia"/>
        </w:rPr>
        <w:pPrChange w:id="36" w:author="thank_wd" w:date="2015-09-09T17:50:00Z">
          <w:pPr>
            <w:pStyle w:val="2"/>
            <w:widowControl w:val="0"/>
            <w:numPr>
              <w:ilvl w:val="1"/>
              <w:numId w:val="91"/>
            </w:numPr>
            <w:tabs>
              <w:tab w:val="num" w:pos="576"/>
            </w:tabs>
            <w:spacing w:line="240" w:lineRule="auto"/>
          </w:pPr>
        </w:pPrChange>
      </w:pPr>
    </w:p>
    <w:p w:rsidR="00E046F0" w:rsidRPr="00676692" w:rsidRDefault="00E046F0">
      <w:pPr>
        <w:pStyle w:val="a6"/>
        <w:rPr>
          <w:rFonts w:eastAsiaTheme="minorEastAsia" w:hint="eastAsia"/>
          <w:rPrChange w:id="37" w:author="thank_wd" w:date="2015-09-09T17:50:00Z">
            <w:rPr/>
          </w:rPrChange>
        </w:rPr>
      </w:pPr>
    </w:p>
    <w:p w:rsidR="00E046F0" w:rsidRDefault="009679FD">
      <w:pPr>
        <w:rPr>
          <w:b/>
          <w:bCs/>
          <w:color w:val="FF0000"/>
          <w:u w:color="FF0000"/>
          <w:lang w:eastAsia="zh-CN"/>
        </w:rPr>
      </w:pPr>
      <w:r>
        <w:rPr>
          <w:b/>
          <w:bCs/>
          <w:color w:val="FF0000"/>
          <w:u w:color="FF0000"/>
          <w:lang w:val="zh-TW" w:eastAsia="zh-TW"/>
        </w:rPr>
        <w:t>注：</w:t>
      </w:r>
      <w:proofErr w:type="spellStart"/>
      <w:r>
        <w:rPr>
          <w:b/>
          <w:bCs/>
          <w:color w:val="FF0000"/>
          <w:u w:color="FF0000"/>
          <w:lang w:eastAsia="zh-CN"/>
        </w:rPr>
        <w:t>resultCode</w:t>
      </w:r>
      <w:proofErr w:type="spellEnd"/>
      <w:r>
        <w:rPr>
          <w:b/>
          <w:bCs/>
          <w:color w:val="FF0000"/>
          <w:u w:color="FF0000"/>
          <w:lang w:val="zh-TW" w:eastAsia="zh-TW"/>
        </w:rPr>
        <w:t>仅作为用户展示用，业务处理以后台通知为准。</w:t>
      </w:r>
    </w:p>
    <w:p w:rsidR="00E046F0" w:rsidRDefault="009679FD">
      <w:pPr>
        <w:pStyle w:val="2"/>
        <w:numPr>
          <w:ilvl w:val="1"/>
          <w:numId w:val="92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8" w:name="_Toc24"/>
      <w:r>
        <w:rPr>
          <w:rFonts w:ascii="Calibri" w:eastAsia="Calibri" w:hAnsi="Calibri" w:cs="Calibri" w:hint="eastAsia"/>
          <w:lang w:eastAsia="zh-TW"/>
        </w:rPr>
        <w:t>样例</w:t>
      </w:r>
      <w:bookmarkEnd w:id="38"/>
    </w:p>
    <w:p w:rsidR="00E046F0" w:rsidRDefault="009679FD">
      <w:pPr>
        <w:ind w:firstLine="42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成功样例：</w:t>
      </w:r>
    </w:p>
    <w:p w:rsidR="00E046F0" w:rsidRDefault="009679FD">
      <w:pPr>
        <w:ind w:firstLine="420"/>
        <w:rPr>
          <w:sz w:val="24"/>
          <w:szCs w:val="24"/>
        </w:rPr>
      </w:pPr>
      <w:proofErr w:type="spellStart"/>
      <w:r>
        <w:rPr>
          <w:rFonts w:ascii="Trebuchet MS"/>
          <w:sz w:val="24"/>
          <w:szCs w:val="24"/>
        </w:rPr>
        <w:t>resultCode</w:t>
      </w:r>
      <w:proofErr w:type="spellEnd"/>
      <w:r>
        <w:rPr>
          <w:rFonts w:ascii="Trebuchet MS"/>
          <w:sz w:val="24"/>
          <w:szCs w:val="24"/>
        </w:rPr>
        <w:t>=</w:t>
      </w:r>
      <w:r>
        <w:rPr>
          <w:rFonts w:hAnsi="Trebuchet MS"/>
          <w:sz w:val="24"/>
          <w:szCs w:val="24"/>
        </w:rPr>
        <w:t>“</w:t>
      </w:r>
      <w:r>
        <w:rPr>
          <w:rFonts w:ascii="Trebuchet MS"/>
          <w:sz w:val="24"/>
          <w:szCs w:val="24"/>
        </w:rPr>
        <w:t>-1</w:t>
      </w:r>
      <w:r>
        <w:rPr>
          <w:rFonts w:hAnsi="Trebuchet MS"/>
          <w:sz w:val="24"/>
          <w:szCs w:val="24"/>
        </w:rPr>
        <w:t>”</w:t>
      </w:r>
      <w:r>
        <w:rPr>
          <w:rFonts w:ascii="Trebuchet MS"/>
          <w:sz w:val="24"/>
          <w:szCs w:val="24"/>
        </w:rPr>
        <w:t>&amp;result=</w:t>
      </w:r>
      <w:r>
        <w:rPr>
          <w:rFonts w:hAnsi="Trebuchet MS"/>
          <w:sz w:val="24"/>
          <w:szCs w:val="24"/>
        </w:rPr>
        <w:t>“</w:t>
      </w:r>
      <w:r>
        <w:rPr>
          <w:sz w:val="24"/>
          <w:szCs w:val="24"/>
          <w:lang w:val="zh-TW" w:eastAsia="zh-TW"/>
        </w:rPr>
        <w:t>支付成功</w:t>
      </w:r>
      <w:r>
        <w:rPr>
          <w:rFonts w:hAnsi="Trebuchet MS"/>
          <w:sz w:val="24"/>
          <w:szCs w:val="24"/>
        </w:rPr>
        <w:t>”</w:t>
      </w:r>
    </w:p>
    <w:p w:rsidR="00E046F0" w:rsidRDefault="009679FD">
      <w:pPr>
        <w:ind w:left="567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失败</w:t>
      </w:r>
      <w:r>
        <w:rPr>
          <w:rFonts w:ascii="Trebuchet MS"/>
          <w:sz w:val="24"/>
          <w:szCs w:val="24"/>
        </w:rPr>
        <w:t>or</w:t>
      </w:r>
      <w:r>
        <w:rPr>
          <w:sz w:val="24"/>
          <w:szCs w:val="24"/>
          <w:lang w:val="zh-TW" w:eastAsia="zh-TW"/>
        </w:rPr>
        <w:t>取消样例：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resultCode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&amp;result=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取消支付</w:t>
      </w:r>
      <w:r>
        <w:rPr>
          <w:rFonts w:ascii="Calibri" w:eastAsia="Calibri" w:hAnsi="Calibri" w:cs="Calibri"/>
          <w:sz w:val="24"/>
          <w:szCs w:val="24"/>
        </w:rPr>
        <w:t>”</w:t>
      </w: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39" w:name="_Toc25"/>
      <w:r>
        <w:rPr>
          <w:rFonts w:ascii="Calibri" w:eastAsia="Calibri" w:hAnsi="Calibri" w:cs="Calibri" w:hint="eastAsia"/>
          <w:lang w:eastAsia="zh-TW"/>
        </w:rPr>
        <w:lastRenderedPageBreak/>
        <w:t>后台通知接口</w:t>
      </w:r>
      <w:bookmarkEnd w:id="39"/>
    </w:p>
    <w:p w:rsidR="00E046F0" w:rsidRDefault="009679FD">
      <w:pPr>
        <w:pStyle w:val="2"/>
        <w:widowControl w:val="0"/>
        <w:numPr>
          <w:ilvl w:val="1"/>
          <w:numId w:val="93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40" w:name="_Toc26"/>
      <w:r>
        <w:rPr>
          <w:rFonts w:ascii="Calibri" w:eastAsia="Calibri" w:hAnsi="Calibri" w:cs="Calibri" w:hint="eastAsia"/>
          <w:lang w:eastAsia="zh-TW"/>
        </w:rPr>
        <w:t>接口描述</w:t>
      </w:r>
      <w:bookmarkEnd w:id="40"/>
    </w:p>
    <w:tbl>
      <w:tblPr>
        <w:tblStyle w:val="TableNormal"/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660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接口名称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支付结果通知接口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翼支付网关平台通过调用该接口把支付结果通知到各商户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接口类型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</w:rPr>
              <w:t>HTTP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传输方式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</w:rPr>
              <w:t>POST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编码格式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</w:rPr>
              <w:t>UTF-8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接口提供者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商户业务平台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接口使用者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翼支付网关平台</w:t>
            </w:r>
          </w:p>
        </w:tc>
      </w:tr>
    </w:tbl>
    <w:p w:rsidR="00676692" w:rsidRPr="00676692" w:rsidRDefault="00676692" w:rsidP="00676692">
      <w:pPr>
        <w:rPr>
          <w:rFonts w:eastAsiaTheme="minorEastAsia" w:hint="eastAsia"/>
          <w:lang w:eastAsia="zh-CN"/>
          <w:rPrChange w:id="41" w:author="thank_wd" w:date="2015-09-09T17:50:00Z">
            <w:rPr>
              <w:rFonts w:ascii="Trebuchet MS" w:eastAsia="Trebuchet MS" w:hAnsi="Trebuchet MS" w:cs="Trebuchet MS" w:hint="eastAsia"/>
            </w:rPr>
          </w:rPrChange>
        </w:rPr>
        <w:pPrChange w:id="42" w:author="thank_wd" w:date="2015-09-09T17:50:00Z">
          <w:pPr>
            <w:pStyle w:val="2"/>
            <w:widowControl w:val="0"/>
            <w:numPr>
              <w:ilvl w:val="1"/>
              <w:numId w:val="94"/>
            </w:numPr>
            <w:tabs>
              <w:tab w:val="num" w:pos="576"/>
            </w:tabs>
            <w:spacing w:line="240" w:lineRule="auto"/>
          </w:pPr>
        </w:pPrChange>
      </w:pPr>
    </w:p>
    <w:p w:rsidR="00E046F0" w:rsidRDefault="00E046F0">
      <w:pPr>
        <w:rPr>
          <w:sz w:val="24"/>
          <w:szCs w:val="24"/>
        </w:rPr>
      </w:pPr>
    </w:p>
    <w:p w:rsidR="00E046F0" w:rsidRDefault="009679FD">
      <w:pPr>
        <w:pStyle w:val="2"/>
        <w:numPr>
          <w:ilvl w:val="1"/>
          <w:numId w:val="95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43" w:name="_Toc27"/>
      <w:r>
        <w:rPr>
          <w:rFonts w:ascii="Calibri" w:eastAsia="Calibri" w:hAnsi="Calibri" w:cs="Calibri" w:hint="eastAsia"/>
          <w:lang w:eastAsia="zh-TW"/>
        </w:rPr>
        <w:t>接口地址</w:t>
      </w:r>
      <w:bookmarkEnd w:id="43"/>
    </w:p>
    <w:p w:rsidR="00E046F0" w:rsidRDefault="009679FD">
      <w:pPr>
        <w:ind w:firstLine="420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由商户提供，翼支付网关平台调用</w:t>
      </w:r>
    </w:p>
    <w:p w:rsidR="00E046F0" w:rsidRDefault="009679FD">
      <w:pPr>
        <w:pStyle w:val="2"/>
        <w:widowControl w:val="0"/>
        <w:numPr>
          <w:ilvl w:val="1"/>
          <w:numId w:val="95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44" w:name="_Toc28"/>
      <w:r>
        <w:rPr>
          <w:rFonts w:ascii="Calibri" w:eastAsia="Calibri" w:hAnsi="Calibri" w:cs="Calibri" w:hint="eastAsia"/>
          <w:lang w:eastAsia="zh-TW"/>
        </w:rPr>
        <w:t>接口定义</w:t>
      </w:r>
      <w:bookmarkEnd w:id="44"/>
    </w:p>
    <w:tbl>
      <w:tblPr>
        <w:tblStyle w:val="TableNormal"/>
        <w:tblW w:w="89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1134"/>
        <w:gridCol w:w="994"/>
        <w:gridCol w:w="720"/>
        <w:gridCol w:w="3392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字段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名称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类型长度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必填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说明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UPTRANSEQ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翼支付网关平台交易流水号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由翼支付网关平台提供，商户必须保存该信息，作为对帐依据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TRANDATE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翼支付网关平台交易日期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由翼支付网关平台提供，商户必须保存该信息，格式：</w:t>
            </w:r>
            <w:proofErr w:type="spellStart"/>
            <w:r>
              <w:rPr>
                <w:sz w:val="24"/>
                <w:szCs w:val="24"/>
                <w:lang w:eastAsia="zh-CN"/>
              </w:rPr>
              <w:t>yyyyMMDD</w:t>
            </w:r>
            <w:proofErr w:type="spellEnd"/>
            <w:r>
              <w:rPr>
                <w:sz w:val="24"/>
                <w:szCs w:val="24"/>
                <w:lang w:eastAsia="zh-CN"/>
              </w:rPr>
              <w:t>,</w:t>
            </w:r>
            <w:r>
              <w:rPr>
                <w:color w:val="800000"/>
                <w:sz w:val="24"/>
                <w:szCs w:val="24"/>
                <w:u w:color="800000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val="zh-TW" w:eastAsia="zh-TW"/>
              </w:rPr>
              <w:t>商户对账、清算报表以此日期为准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lastRenderedPageBreak/>
              <w:t>RETNCODE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处理结果码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由翼支付网关平台统一定义，商户需保存，作为对帐数据。结果码为</w:t>
            </w:r>
            <w:r>
              <w:rPr>
                <w:sz w:val="24"/>
                <w:szCs w:val="24"/>
                <w:lang w:eastAsia="zh-CN"/>
              </w:rPr>
              <w:t xml:space="preserve">“0000” </w:t>
            </w:r>
            <w:r>
              <w:rPr>
                <w:sz w:val="24"/>
                <w:szCs w:val="24"/>
                <w:lang w:val="zh-TW" w:eastAsia="zh-TW"/>
              </w:rPr>
              <w:t>表示支付成功，其他值则表示支付失败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RETNINFO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处理结果解释码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Ans256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由翼支付网关平台统一定义，对支付结果的说明码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ORDERREQTRANSEQ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订单请求交易流水号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ORDERSEQ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ORDERAMOUNT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订单总金额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从商户发送的订单的信息中获得，翼支付网关平台原值传回，单位：元</w:t>
            </w:r>
          </w:p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订单总金额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 xml:space="preserve">= </w:t>
            </w:r>
            <w:r>
              <w:rPr>
                <w:sz w:val="24"/>
                <w:szCs w:val="24"/>
                <w:lang w:val="zh-TW" w:eastAsia="zh-TW"/>
              </w:rPr>
              <w:t>产品金额</w:t>
            </w:r>
            <w:r>
              <w:rPr>
                <w:sz w:val="24"/>
                <w:szCs w:val="24"/>
                <w:lang w:eastAsia="zh-CN"/>
              </w:rPr>
              <w:t>+</w:t>
            </w:r>
            <w:r>
              <w:rPr>
                <w:sz w:val="24"/>
                <w:szCs w:val="24"/>
                <w:lang w:val="zh-TW" w:eastAsia="zh-TW"/>
              </w:rPr>
              <w:t>附加金额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PRODUCTAMOUNT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产品金额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从商户发送的订单的信息中获得，翼支付网关平台原值传回，单位：元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ATTACHAMOUNT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附加金额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从商户发送的订单的信息中获得，翼支付网关平台原值传回，单位：元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CURTYPE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币种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默认填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sz w:val="24"/>
                <w:szCs w:val="24"/>
              </w:rPr>
              <w:t>RMB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ENCODETYPE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加密方式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val="zh-TW" w:eastAsia="zh-TW"/>
              </w:rPr>
              <w:t>：不加密</w:t>
            </w:r>
          </w:p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val="zh-TW" w:eastAsia="zh-TW"/>
              </w:rPr>
              <w:t>：</w:t>
            </w:r>
            <w:r>
              <w:rPr>
                <w:sz w:val="24"/>
                <w:szCs w:val="24"/>
                <w:lang w:eastAsia="zh-CN"/>
              </w:rPr>
              <w:t>MD5</w:t>
            </w:r>
            <w:r>
              <w:rPr>
                <w:sz w:val="24"/>
                <w:szCs w:val="24"/>
                <w:lang w:val="zh-TW" w:eastAsia="zh-TW"/>
              </w:rPr>
              <w:t>摘要</w:t>
            </w:r>
            <w:r>
              <w:rPr>
                <w:sz w:val="24"/>
                <w:szCs w:val="24"/>
                <w:lang w:eastAsia="zh-CN"/>
              </w:rPr>
              <w:t>(</w:t>
            </w:r>
            <w:r>
              <w:rPr>
                <w:sz w:val="24"/>
                <w:szCs w:val="24"/>
                <w:lang w:val="zh-TW" w:eastAsia="zh-TW"/>
              </w:rPr>
              <w:t>默认</w:t>
            </w:r>
            <w:r>
              <w:rPr>
                <w:sz w:val="24"/>
                <w:szCs w:val="24"/>
                <w:lang w:eastAsia="zh-CN"/>
              </w:rPr>
              <w:t>)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ATTACH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商户附加信息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ans32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lastRenderedPageBreak/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数字签名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an256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数字签名算法由翼支付网关平台统一提供，作为核查依据（为</w:t>
            </w:r>
            <w:r>
              <w:rPr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val="zh-TW" w:eastAsia="zh-TW"/>
              </w:rPr>
              <w:t>时有效）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MERCHANTID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商户号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由翼支付网关平台统一分配给各接入商户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BANKID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银行编码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ans50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如：</w:t>
            </w:r>
            <w:r>
              <w:rPr>
                <w:sz w:val="24"/>
                <w:szCs w:val="24"/>
                <w:lang w:eastAsia="zh-CN"/>
              </w:rPr>
              <w:t>ICBC</w:t>
            </w:r>
            <w:r>
              <w:rPr>
                <w:sz w:val="24"/>
                <w:szCs w:val="24"/>
                <w:lang w:val="zh-TW" w:eastAsia="zh-TW"/>
              </w:rPr>
              <w:t>（工商银行）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PRODUCTNO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产品号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如：账单、账号、卡号等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 xml:space="preserve">BANKACCID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银行账户标识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账单支付的手机号码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ORDERVALIDITYFLAG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订单有效期标志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订单有效期标志</w:t>
            </w:r>
          </w:p>
        </w:tc>
      </w:tr>
    </w:tbl>
    <w:p w:rsidR="00E046F0" w:rsidDel="00676692" w:rsidRDefault="00E046F0" w:rsidP="00676692">
      <w:pPr>
        <w:pStyle w:val="2"/>
        <w:widowControl w:val="0"/>
        <w:spacing w:line="240" w:lineRule="auto"/>
        <w:ind w:left="0" w:firstLine="0"/>
        <w:rPr>
          <w:del w:id="45" w:author="thank_wd" w:date="2015-09-09T17:50:00Z"/>
          <w:rFonts w:ascii="Trebuchet MS" w:eastAsia="Trebuchet MS" w:hAnsi="Trebuchet MS" w:cs="Trebuchet MS" w:hint="eastAsia"/>
        </w:rPr>
        <w:pPrChange w:id="46" w:author="thank_wd" w:date="2015-09-09T17:50:00Z">
          <w:pPr>
            <w:pStyle w:val="2"/>
            <w:widowControl w:val="0"/>
            <w:numPr>
              <w:ilvl w:val="1"/>
              <w:numId w:val="96"/>
            </w:numPr>
            <w:tabs>
              <w:tab w:val="num" w:pos="576"/>
            </w:tabs>
            <w:spacing w:line="240" w:lineRule="auto"/>
          </w:pPr>
        </w:pPrChange>
      </w:pPr>
    </w:p>
    <w:p w:rsidR="00E046F0" w:rsidRPr="00676692" w:rsidRDefault="00E046F0">
      <w:pPr>
        <w:pStyle w:val="a6"/>
        <w:rPr>
          <w:rFonts w:eastAsiaTheme="minorEastAsia" w:hint="eastAsia"/>
          <w:b/>
          <w:bCs/>
          <w:rPrChange w:id="47" w:author="thank_wd" w:date="2015-09-09T17:50:00Z">
            <w:rPr>
              <w:b/>
              <w:bCs/>
            </w:rPr>
          </w:rPrChange>
        </w:rPr>
      </w:pPr>
    </w:p>
    <w:p w:rsidR="00E046F0" w:rsidRDefault="009679FD">
      <w:pPr>
        <w:pStyle w:val="2"/>
        <w:numPr>
          <w:ilvl w:val="1"/>
          <w:numId w:val="97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48" w:name="_Toc29"/>
      <w:r>
        <w:rPr>
          <w:rFonts w:ascii="Calibri" w:eastAsia="Calibri" w:hAnsi="Calibri" w:cs="Calibri" w:hint="eastAsia"/>
          <w:lang w:eastAsia="zh-TW"/>
        </w:rPr>
        <w:t>接口说明</w:t>
      </w:r>
      <w:bookmarkEnd w:id="48"/>
    </w:p>
    <w:p w:rsidR="00E046F0" w:rsidRDefault="009679FD">
      <w:pPr>
        <w:widowControl w:val="0"/>
        <w:numPr>
          <w:ilvl w:val="0"/>
          <w:numId w:val="100"/>
        </w:numPr>
        <w:tabs>
          <w:tab w:val="num" w:pos="358"/>
          <w:tab w:val="left" w:pos="390"/>
        </w:tabs>
        <w:spacing w:after="0" w:line="240" w:lineRule="auto"/>
        <w:ind w:left="358" w:hanging="358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商户提供的后台</w:t>
      </w:r>
      <w:proofErr w:type="spellStart"/>
      <w:r>
        <w:rPr>
          <w:rFonts w:ascii="Trebuchet MS"/>
          <w:sz w:val="24"/>
          <w:szCs w:val="24"/>
          <w:lang w:eastAsia="zh-CN"/>
        </w:rPr>
        <w:t>url</w:t>
      </w:r>
      <w:proofErr w:type="spellEnd"/>
      <w:r>
        <w:rPr>
          <w:sz w:val="24"/>
          <w:szCs w:val="24"/>
          <w:lang w:val="zh-TW" w:eastAsia="zh-TW"/>
        </w:rPr>
        <w:t>，翼支付网关翼支付网关平台是以</w:t>
      </w:r>
      <w:r>
        <w:rPr>
          <w:rFonts w:ascii="Trebuchet MS"/>
          <w:sz w:val="24"/>
          <w:szCs w:val="24"/>
          <w:lang w:eastAsia="zh-CN"/>
        </w:rPr>
        <w:t>post</w:t>
      </w:r>
      <w:r>
        <w:rPr>
          <w:sz w:val="24"/>
          <w:szCs w:val="24"/>
          <w:lang w:val="zh-TW" w:eastAsia="zh-TW"/>
        </w:rPr>
        <w:t>方式将支付结果提交到该</w:t>
      </w:r>
      <w:proofErr w:type="spellStart"/>
      <w:r>
        <w:rPr>
          <w:rFonts w:ascii="Trebuchet MS"/>
          <w:sz w:val="24"/>
          <w:szCs w:val="24"/>
          <w:lang w:eastAsia="zh-CN"/>
        </w:rPr>
        <w:t>url</w:t>
      </w:r>
      <w:proofErr w:type="spellEnd"/>
      <w:r>
        <w:rPr>
          <w:sz w:val="24"/>
          <w:szCs w:val="24"/>
          <w:lang w:val="zh-TW" w:eastAsia="zh-TW"/>
        </w:rPr>
        <w:t>上。</w:t>
      </w:r>
    </w:p>
    <w:p w:rsidR="00E046F0" w:rsidRDefault="009679FD">
      <w:pPr>
        <w:widowControl w:val="0"/>
        <w:numPr>
          <w:ilvl w:val="0"/>
          <w:numId w:val="100"/>
        </w:numPr>
        <w:tabs>
          <w:tab w:val="num" w:pos="358"/>
          <w:tab w:val="left" w:pos="390"/>
        </w:tabs>
        <w:spacing w:after="0" w:line="240" w:lineRule="auto"/>
        <w:ind w:left="358" w:hanging="358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商户平台在收到后台支付结果后，请直接在应答时写入格式为</w:t>
      </w:r>
      <w:r>
        <w:rPr>
          <w:rFonts w:ascii="Trebuchet MS"/>
          <w:sz w:val="24"/>
          <w:szCs w:val="24"/>
          <w:lang w:eastAsia="zh-CN"/>
        </w:rPr>
        <w:t>UPTRANSEQ_XXXXXX</w:t>
      </w:r>
      <w:r>
        <w:rPr>
          <w:sz w:val="24"/>
          <w:szCs w:val="24"/>
          <w:lang w:val="zh-TW" w:eastAsia="zh-TW"/>
        </w:rPr>
        <w:t>的字符串，其中</w:t>
      </w:r>
      <w:r>
        <w:rPr>
          <w:rFonts w:ascii="Trebuchet MS"/>
          <w:sz w:val="24"/>
          <w:szCs w:val="24"/>
          <w:lang w:eastAsia="zh-CN"/>
        </w:rPr>
        <w:t xml:space="preserve">UPTRANSEQ_ </w:t>
      </w:r>
      <w:r>
        <w:rPr>
          <w:sz w:val="24"/>
          <w:szCs w:val="24"/>
          <w:lang w:val="zh-TW" w:eastAsia="zh-TW"/>
        </w:rPr>
        <w:t>为固定写死，</w:t>
      </w:r>
      <w:r>
        <w:rPr>
          <w:rFonts w:ascii="Trebuchet MS"/>
          <w:sz w:val="24"/>
          <w:szCs w:val="24"/>
          <w:lang w:eastAsia="zh-CN"/>
        </w:rPr>
        <w:t>XXXXXX</w:t>
      </w:r>
      <w:r>
        <w:rPr>
          <w:sz w:val="24"/>
          <w:szCs w:val="24"/>
          <w:lang w:val="zh-TW" w:eastAsia="zh-TW"/>
        </w:rPr>
        <w:t>为翼支付网关平台发送过去的翼支付网关平台交易流水号。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翼支付网关翼支付网关平台，如果在</w:t>
      </w:r>
      <w:r>
        <w:rPr>
          <w:rFonts w:ascii="Calibri" w:eastAsia="Calibri" w:hAnsi="Calibri" w:cs="Calibri"/>
          <w:sz w:val="24"/>
          <w:szCs w:val="24"/>
        </w:rPr>
        <w:t>60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秒钟没有收到应答，则会重复发送，重复次数是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次，如果还没有应答会每隔半小时发送一次截止到第二天凌晨。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翼支付网关翼支付网关平台如果收到应答，则不再发送支付结果。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当商户收到翼支付网关平台发回来的支付结果信息后，获取支付结果和签名的信息，然后对数字签名进行校验，步骤如下：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）商户将支付结果的明文和密钥组成一个固定顺序的串，如下：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UPTRANSEQ=20080101000001&amp;MERCHANTID=0250000001&amp;ORDERSEQ=2006050112564931556&amp;ORDERAMOUNT=10000&amp;RETNCODE=0000&amp;RETNINFO=0000</w:t>
      </w:r>
      <w:r>
        <w:rPr>
          <w:rFonts w:ascii="Calibri" w:eastAsia="Calibri" w:hAnsi="Calibri" w:cs="Calibri"/>
          <w:sz w:val="24"/>
          <w:szCs w:val="24"/>
        </w:rPr>
        <w:lastRenderedPageBreak/>
        <w:t>&amp;TRANDATE=20060101&amp;KEY=</w:t>
      </w:r>
      <w:r>
        <w:rPr>
          <w:rFonts w:ascii="Times New Roman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12dw131dwa4124dw214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注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串的顺序不能改变，参数名一定要用大写；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）将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）获得的结果使用标准的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MD5 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算法运算，再将运算结果转成</w:t>
      </w:r>
      <w:r>
        <w:rPr>
          <w:rFonts w:ascii="Calibri" w:eastAsia="Calibri" w:hAnsi="Calibri" w:cs="Calibri"/>
          <w:sz w:val="24"/>
          <w:szCs w:val="24"/>
        </w:rPr>
        <w:t>16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进制字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符串。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）将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）获得值和</w:t>
      </w:r>
      <w:r>
        <w:rPr>
          <w:rFonts w:ascii="Calibri" w:eastAsia="Calibri" w:hAnsi="Calibri" w:cs="Calibri"/>
          <w:sz w:val="24"/>
          <w:szCs w:val="24"/>
        </w:rPr>
        <w:t>SIGN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值进行比较，如一致则数字签名正确，说明信息没有被篡改。</w:t>
      </w:r>
    </w:p>
    <w:p w:rsidR="00E046F0" w:rsidRDefault="00E046F0">
      <w:pPr>
        <w:rPr>
          <w:lang w:eastAsia="zh-CN"/>
        </w:rPr>
      </w:pP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49" w:name="_Toc30"/>
      <w:r>
        <w:rPr>
          <w:rFonts w:ascii="Calibri" w:eastAsia="Calibri" w:hAnsi="Calibri" w:cs="Calibri" w:hint="eastAsia"/>
          <w:lang w:eastAsia="zh-TW"/>
        </w:rPr>
        <w:t>签名机制</w:t>
      </w:r>
      <w:bookmarkEnd w:id="49"/>
    </w:p>
    <w:p w:rsidR="00E046F0" w:rsidRDefault="009679FD">
      <w:pPr>
        <w:pStyle w:val="2"/>
        <w:numPr>
          <w:ilvl w:val="1"/>
          <w:numId w:val="101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50" w:name="_Toc31"/>
      <w:r>
        <w:rPr>
          <w:rFonts w:ascii="Calibri" w:eastAsia="Calibri" w:hAnsi="Calibri" w:cs="Calibri" w:hint="eastAsia"/>
          <w:lang w:eastAsia="zh-TW"/>
        </w:rPr>
        <w:t>生成待签名的字符串</w:t>
      </w:r>
      <w:bookmarkEnd w:id="50"/>
    </w:p>
    <w:p w:rsidR="00E046F0" w:rsidRDefault="009679FD">
      <w:pPr>
        <w:pStyle w:val="a8"/>
        <w:ind w:left="425" w:firstLine="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如下所示：</w:t>
      </w:r>
    </w:p>
    <w:p w:rsidR="00E046F0" w:rsidRDefault="009679FD">
      <w:pPr>
        <w:pStyle w:val="a8"/>
        <w:ind w:left="425" w:firstLine="0"/>
        <w:rPr>
          <w:sz w:val="24"/>
          <w:szCs w:val="24"/>
        </w:rPr>
      </w:pPr>
      <w:r>
        <w:rPr>
          <w:rFonts w:ascii="Trebuchet MS"/>
          <w:sz w:val="24"/>
          <w:szCs w:val="24"/>
        </w:rPr>
        <w:t>MERCHANTID=0018888888&amp;ORDERSEQ=201311073565&amp; ORDERREQTRNSEQ=2013110725455&amp;ORDERTIME =20131107164207</w:t>
      </w:r>
    </w:p>
    <w:p w:rsidR="00E046F0" w:rsidRDefault="009679FD">
      <w:pPr>
        <w:pStyle w:val="a8"/>
        <w:ind w:left="425" w:firstLine="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这就是待签名的字符串</w:t>
      </w:r>
    </w:p>
    <w:p w:rsidR="00E046F0" w:rsidRDefault="009679FD">
      <w:pPr>
        <w:pStyle w:val="2"/>
        <w:numPr>
          <w:ilvl w:val="1"/>
          <w:numId w:val="101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51" w:name="_Toc32"/>
      <w:r>
        <w:rPr>
          <w:rFonts w:ascii="Calibri" w:eastAsia="Calibri" w:hAnsi="Calibri" w:cs="Calibri"/>
        </w:rPr>
        <w:t>MD5</w:t>
      </w:r>
      <w:r>
        <w:rPr>
          <w:rFonts w:ascii="Calibri" w:eastAsia="Calibri" w:hAnsi="Calibri" w:cs="Calibri" w:hint="eastAsia"/>
          <w:lang w:eastAsia="zh-TW"/>
        </w:rPr>
        <w:t>签名</w:t>
      </w:r>
      <w:bookmarkEnd w:id="51"/>
    </w:p>
    <w:p w:rsidR="00E046F0" w:rsidRDefault="009679FD">
      <w:pPr>
        <w:pStyle w:val="a8"/>
        <w:ind w:left="425" w:firstLine="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使用</w:t>
      </w:r>
      <w:r>
        <w:rPr>
          <w:rFonts w:ascii="Trebuchet MS"/>
          <w:sz w:val="24"/>
          <w:szCs w:val="24"/>
        </w:rPr>
        <w:t>key</w:t>
      </w:r>
      <w:r>
        <w:rPr>
          <w:sz w:val="24"/>
          <w:szCs w:val="24"/>
          <w:lang w:val="zh-TW" w:eastAsia="zh-TW"/>
        </w:rPr>
        <w:t>值对上述字符串进行</w:t>
      </w:r>
      <w:r>
        <w:rPr>
          <w:rFonts w:ascii="Trebuchet MS"/>
          <w:sz w:val="24"/>
          <w:szCs w:val="24"/>
        </w:rPr>
        <w:t>MD5</w:t>
      </w:r>
      <w:r>
        <w:rPr>
          <w:sz w:val="24"/>
          <w:szCs w:val="24"/>
          <w:lang w:val="zh-TW" w:eastAsia="zh-TW"/>
        </w:rPr>
        <w:t>签名，</w:t>
      </w:r>
      <w:r>
        <w:rPr>
          <w:rFonts w:ascii="Trebuchet MS"/>
          <w:sz w:val="24"/>
          <w:szCs w:val="24"/>
        </w:rPr>
        <w:t>KEY=G7AXS7874305BV59</w:t>
      </w:r>
      <w:r>
        <w:rPr>
          <w:sz w:val="24"/>
          <w:szCs w:val="24"/>
          <w:lang w:val="zh-TW" w:eastAsia="zh-TW"/>
        </w:rPr>
        <w:t>。</w:t>
      </w:r>
    </w:p>
    <w:p w:rsidR="00E046F0" w:rsidRDefault="009679FD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color w:val="FF0000"/>
          <w:sz w:val="24"/>
          <w:szCs w:val="24"/>
          <w:u w:color="FF0000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加密后的串为</w:t>
      </w:r>
      <w:r>
        <w:rPr>
          <w:rFonts w:ascii="Calibri" w:eastAsia="Calibri" w:hAnsi="Calibri" w:cs="Calibri"/>
          <w:sz w:val="24"/>
          <w:szCs w:val="24"/>
        </w:rPr>
        <w:t>B6CA9801B33AA2265F287CA47E6B8B58</w:t>
      </w:r>
    </w:p>
    <w:p w:rsidR="00E046F0" w:rsidRDefault="009679FD">
      <w:pPr>
        <w:pStyle w:val="a8"/>
        <w:ind w:left="425" w:firstLine="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即：</w:t>
      </w:r>
      <w:r>
        <w:rPr>
          <w:rFonts w:ascii="Trebuchet MS"/>
          <w:sz w:val="24"/>
          <w:szCs w:val="24"/>
        </w:rPr>
        <w:t>MERCHANTID=0018888888&amp;ORDERSEQ=201311073565&amp; ORDERREQTRNSEQ=2013110725455&amp;ORDERTIME =20131107164207</w:t>
      </w:r>
    </w:p>
    <w:p w:rsidR="00E046F0" w:rsidRDefault="009679FD">
      <w:pPr>
        <w:pStyle w:val="a8"/>
        <w:ind w:left="425" w:firstLine="0"/>
        <w:rPr>
          <w:sz w:val="24"/>
          <w:szCs w:val="24"/>
        </w:rPr>
      </w:pPr>
      <w:r>
        <w:rPr>
          <w:rFonts w:ascii="Trebuchet MS"/>
          <w:sz w:val="24"/>
          <w:szCs w:val="24"/>
        </w:rPr>
        <w:t>&amp;KEY=G7AXS7874305BV59</w:t>
      </w:r>
    </w:p>
    <w:p w:rsidR="00E046F0" w:rsidRDefault="009679FD">
      <w:pPr>
        <w:pStyle w:val="a8"/>
        <w:ind w:left="425" w:firstLine="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使用</w:t>
      </w:r>
      <w:r>
        <w:rPr>
          <w:b/>
          <w:bCs/>
          <w:color w:val="FF0000"/>
          <w:sz w:val="24"/>
          <w:szCs w:val="24"/>
          <w:u w:color="FF0000"/>
        </w:rPr>
        <w:t>32</w:t>
      </w:r>
      <w:r>
        <w:rPr>
          <w:b/>
          <w:bCs/>
          <w:color w:val="FF0000"/>
          <w:sz w:val="24"/>
          <w:szCs w:val="24"/>
          <w:u w:color="FF0000"/>
          <w:lang w:val="zh-TW" w:eastAsia="zh-TW"/>
        </w:rPr>
        <w:t>位</w:t>
      </w:r>
      <w:r>
        <w:rPr>
          <w:b/>
          <w:bCs/>
          <w:color w:val="FF0000"/>
          <w:sz w:val="24"/>
          <w:szCs w:val="24"/>
          <w:u w:color="FF0000"/>
        </w:rPr>
        <w:t>MD5</w:t>
      </w:r>
      <w:r>
        <w:rPr>
          <w:sz w:val="24"/>
          <w:szCs w:val="24"/>
          <w:lang w:val="zh-TW" w:eastAsia="zh-TW"/>
        </w:rPr>
        <w:t>对上述原串加密即可。</w:t>
      </w: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52" w:name="_Toc33"/>
      <w:r>
        <w:rPr>
          <w:rFonts w:ascii="Calibri" w:eastAsia="Calibri" w:hAnsi="Calibri" w:cs="Calibri" w:hint="eastAsia"/>
          <w:lang w:eastAsia="zh-TW"/>
        </w:rPr>
        <w:t>客户端集成</w:t>
      </w:r>
      <w:bookmarkEnd w:id="52"/>
    </w:p>
    <w:p w:rsidR="00E046F0" w:rsidRDefault="009679FD">
      <w:pPr>
        <w:pStyle w:val="2"/>
        <w:numPr>
          <w:ilvl w:val="1"/>
          <w:numId w:val="102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53" w:name="_Toc34"/>
      <w:r>
        <w:rPr>
          <w:rFonts w:ascii="Calibri" w:eastAsia="Calibri" w:hAnsi="Calibri" w:cs="Calibri"/>
        </w:rPr>
        <w:lastRenderedPageBreak/>
        <w:t>IOS</w:t>
      </w:r>
      <w:r>
        <w:rPr>
          <w:rFonts w:ascii="Calibri" w:eastAsia="Calibri" w:hAnsi="Calibri" w:cs="Calibri" w:hint="eastAsia"/>
          <w:lang w:eastAsia="zh-TW"/>
        </w:rPr>
        <w:t>集成</w:t>
      </w:r>
      <w:bookmarkEnd w:id="53"/>
    </w:p>
    <w:p w:rsidR="00E046F0" w:rsidRDefault="009679FD">
      <w:pPr>
        <w:pStyle w:val="3"/>
        <w:numPr>
          <w:ilvl w:val="2"/>
          <w:numId w:val="103"/>
        </w:numPr>
        <w:tabs>
          <w:tab w:val="num" w:pos="720"/>
        </w:tabs>
        <w:rPr>
          <w:rFonts w:ascii="Trebuchet MS" w:eastAsia="Trebuchet MS" w:hAnsi="Trebuchet MS" w:cs="Trebuchet MS"/>
        </w:rPr>
      </w:pPr>
      <w:bookmarkStart w:id="54" w:name="_Toc35"/>
      <w:r>
        <w:rPr>
          <w:rFonts w:ascii="Calibri" w:eastAsia="Calibri" w:hAnsi="Calibri" w:cs="Calibri" w:hint="eastAsia"/>
          <w:lang w:eastAsia="zh-TW"/>
        </w:rPr>
        <w:t>添加必要的头文件和库文件</w:t>
      </w:r>
      <w:r>
        <w:rPr>
          <w:rFonts w:ascii="Calibri" w:eastAsia="Calibri" w:hAnsi="Calibri" w:cs="Calibri"/>
        </w:rPr>
        <w:t xml:space="preserve"> </w:t>
      </w:r>
      <w:bookmarkEnd w:id="54"/>
    </w:p>
    <w:p w:rsidR="00E046F0" w:rsidRDefault="009679FD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拖入库文件夹</w:t>
      </w:r>
      <w:proofErr w:type="spellStart"/>
      <w:r>
        <w:t>BestPaySDK</w:t>
      </w:r>
      <w:proofErr w:type="spellEnd"/>
      <w:r>
        <w:rPr>
          <w:rFonts w:ascii="宋体" w:eastAsia="宋体" w:hAnsi="宋体" w:cs="宋体"/>
          <w:lang w:val="zh-TW" w:eastAsia="zh-TW"/>
        </w:rPr>
        <w:t>到项目中，其中在</w:t>
      </w:r>
      <w:r>
        <w:t xml:space="preserve"> TARGETS-&gt;Build Phases-&gt;</w:t>
      </w:r>
      <w:r>
        <w:t xml:space="preserve"> Link Framework With </w:t>
      </w:r>
      <w:proofErr w:type="spellStart"/>
      <w:r>
        <w:t>Libaries</w:t>
      </w:r>
      <w:proofErr w:type="spellEnd"/>
      <w:r>
        <w:rPr>
          <w:rFonts w:ascii="宋体" w:eastAsia="宋体" w:hAnsi="宋体" w:cs="宋体"/>
          <w:lang w:val="zh-TW" w:eastAsia="zh-TW"/>
        </w:rPr>
        <w:t>中点击</w:t>
      </w:r>
      <w:r>
        <w:t>“+”</w:t>
      </w:r>
      <w:r>
        <w:rPr>
          <w:rFonts w:ascii="宋体" w:eastAsia="宋体" w:hAnsi="宋体" w:cs="宋体"/>
          <w:lang w:val="zh-TW" w:eastAsia="zh-TW"/>
        </w:rPr>
        <w:t>按钮，在弹出的窗口中点击</w:t>
      </w:r>
      <w:r>
        <w:t>“Add Other”</w:t>
      </w:r>
      <w:r>
        <w:rPr>
          <w:rFonts w:ascii="宋体" w:eastAsia="宋体" w:hAnsi="宋体" w:cs="宋体"/>
          <w:lang w:val="zh-TW" w:eastAsia="zh-TW"/>
        </w:rPr>
        <w:t>按钮，选择</w:t>
      </w:r>
      <w:r>
        <w:t>libH5ContainerStaticLib.a</w:t>
      </w:r>
      <w:r>
        <w:rPr>
          <w:rFonts w:ascii="宋体" w:eastAsia="宋体" w:hAnsi="宋体" w:cs="宋体"/>
          <w:lang w:val="zh-TW" w:eastAsia="zh-TW"/>
        </w:rPr>
        <w:t>文件添加到工程中；</w:t>
      </w:r>
    </w:p>
    <w:p w:rsidR="00E046F0" w:rsidRDefault="009679FD">
      <w:pPr>
        <w:pStyle w:val="3"/>
        <w:numPr>
          <w:ilvl w:val="2"/>
          <w:numId w:val="104"/>
        </w:numPr>
        <w:tabs>
          <w:tab w:val="num" w:pos="980"/>
        </w:tabs>
        <w:ind w:left="980" w:hanging="980"/>
        <w:rPr>
          <w:rFonts w:ascii="Trebuchet MS" w:eastAsia="Trebuchet MS" w:hAnsi="Trebuchet MS" w:cs="Trebuchet MS"/>
          <w:sz w:val="24"/>
          <w:szCs w:val="24"/>
        </w:rPr>
      </w:pPr>
      <w:bookmarkStart w:id="55" w:name="_Toc36"/>
      <w:r>
        <w:rPr>
          <w:rFonts w:ascii="Calibri" w:eastAsia="Calibri" w:hAnsi="Calibri" w:cs="Calibri" w:hint="eastAsia"/>
          <w:lang w:eastAsia="zh-TW"/>
        </w:rPr>
        <w:t>添加自定义</w:t>
      </w:r>
      <w:r>
        <w:rPr>
          <w:rFonts w:ascii="Calibri" w:eastAsia="Calibri" w:hAnsi="Calibri" w:cs="Calibri"/>
        </w:rPr>
        <w:t xml:space="preserve"> URL Scheme</w:t>
      </w:r>
      <w:bookmarkEnd w:id="55"/>
    </w:p>
    <w:p w:rsidR="00E046F0" w:rsidRDefault="009679FD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首先点击下面的</w:t>
      </w:r>
      <w:r>
        <w:rPr>
          <w:rFonts w:ascii="Trebuchet MS"/>
          <w:sz w:val="24"/>
          <w:szCs w:val="24"/>
        </w:rPr>
        <w:t>+,</w:t>
      </w:r>
      <w:r>
        <w:rPr>
          <w:sz w:val="24"/>
          <w:szCs w:val="24"/>
          <w:lang w:val="zh-TW" w:eastAsia="zh-TW"/>
        </w:rPr>
        <w:t>添加一个</w:t>
      </w:r>
      <w:r>
        <w:rPr>
          <w:rFonts w:ascii="Trebuchet MS"/>
          <w:sz w:val="24"/>
          <w:szCs w:val="24"/>
        </w:rPr>
        <w:t xml:space="preserve"> URL Types,</w:t>
      </w:r>
      <w:r>
        <w:rPr>
          <w:sz w:val="24"/>
          <w:szCs w:val="24"/>
          <w:lang w:val="zh-TW" w:eastAsia="zh-TW"/>
        </w:rPr>
        <w:t>在</w:t>
      </w:r>
      <w:r>
        <w:rPr>
          <w:rFonts w:ascii="Trebuchet MS"/>
          <w:sz w:val="24"/>
          <w:szCs w:val="24"/>
        </w:rPr>
        <w:t xml:space="preserve"> URL Schemes </w:t>
      </w:r>
      <w:r>
        <w:rPr>
          <w:sz w:val="24"/>
          <w:szCs w:val="24"/>
          <w:lang w:val="zh-TW" w:eastAsia="zh-TW"/>
        </w:rPr>
        <w:t>里面输入对应的</w:t>
      </w:r>
      <w:r>
        <w:rPr>
          <w:rFonts w:ascii="Trebuchet MS"/>
          <w:sz w:val="24"/>
          <w:szCs w:val="24"/>
        </w:rPr>
        <w:t xml:space="preserve"> schemes, URL Scheme </w:t>
      </w:r>
      <w:r>
        <w:rPr>
          <w:sz w:val="24"/>
          <w:szCs w:val="24"/>
          <w:lang w:val="zh-TW" w:eastAsia="zh-TW"/>
        </w:rPr>
        <w:t>在回调结果使用</w:t>
      </w:r>
      <w:r>
        <w:rPr>
          <w:rFonts w:ascii="Trebuchet MS"/>
          <w:sz w:val="24"/>
          <w:szCs w:val="24"/>
        </w:rPr>
        <w:t>,</w:t>
      </w:r>
      <w:r>
        <w:rPr>
          <w:sz w:val="24"/>
          <w:szCs w:val="24"/>
          <w:lang w:val="zh-TW" w:eastAsia="zh-TW"/>
        </w:rPr>
        <w:t>拉起对应的程序。</w:t>
      </w:r>
    </w:p>
    <w:p w:rsidR="00E046F0" w:rsidRDefault="009679FD">
      <w:pPr>
        <w:spacing w:after="24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5276850" cy="22764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046F0" w:rsidRDefault="009679FD">
      <w:pPr>
        <w:pStyle w:val="3"/>
        <w:numPr>
          <w:ilvl w:val="2"/>
          <w:numId w:val="105"/>
        </w:numPr>
        <w:tabs>
          <w:tab w:val="num" w:pos="720"/>
        </w:tabs>
        <w:rPr>
          <w:rFonts w:ascii="Trebuchet MS" w:eastAsia="Trebuchet MS" w:hAnsi="Trebuchet MS" w:cs="Trebuchet MS"/>
        </w:rPr>
      </w:pPr>
      <w:bookmarkStart w:id="56" w:name="_Toc37"/>
      <w:r>
        <w:rPr>
          <w:rFonts w:ascii="Calibri" w:eastAsia="Calibri" w:hAnsi="Calibri" w:cs="Calibri" w:hint="eastAsia"/>
          <w:lang w:eastAsia="zh-TW"/>
        </w:rPr>
        <w:t>第三方客户端改造内容</w:t>
      </w:r>
      <w:r>
        <w:rPr>
          <w:rFonts w:ascii="Calibri" w:eastAsia="Calibri" w:hAnsi="Calibri" w:cs="Calibri"/>
        </w:rPr>
        <w:t xml:space="preserve"> </w:t>
      </w:r>
      <w:bookmarkEnd w:id="56"/>
    </w:p>
    <w:p w:rsidR="00E046F0" w:rsidRDefault="009679FD">
      <w:pPr>
        <w:spacing w:after="240" w:line="24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>1.</w:t>
      </w:r>
      <w:r>
        <w:rPr>
          <w:sz w:val="24"/>
          <w:szCs w:val="24"/>
          <w:lang w:val="zh-TW" w:eastAsia="zh-TW"/>
        </w:rPr>
        <w:t>第三方客户端调用翼支付首先要导入</w:t>
      </w:r>
      <w:proofErr w:type="spellStart"/>
      <w:r>
        <w:rPr>
          <w:rFonts w:ascii="Trebuchet MS"/>
          <w:sz w:val="24"/>
          <w:szCs w:val="24"/>
        </w:rPr>
        <w:t>BestpaySDK.h</w:t>
      </w:r>
      <w:proofErr w:type="spellEnd"/>
      <w:r>
        <w:rPr>
          <w:sz w:val="24"/>
          <w:szCs w:val="24"/>
          <w:lang w:val="zh-TW" w:eastAsia="zh-TW"/>
        </w:rPr>
        <w:t>，</w:t>
      </w:r>
      <w:proofErr w:type="spellStart"/>
      <w:r>
        <w:rPr>
          <w:rFonts w:ascii="Trebuchet MS"/>
          <w:sz w:val="24"/>
          <w:szCs w:val="24"/>
        </w:rPr>
        <w:t>BestpayNativeModel.h</w:t>
      </w:r>
      <w:proofErr w:type="spellEnd"/>
      <w:r>
        <w:rPr>
          <w:sz w:val="24"/>
          <w:szCs w:val="24"/>
          <w:lang w:val="zh-TW" w:eastAsia="zh-TW"/>
        </w:rPr>
        <w:t>，</w:t>
      </w:r>
      <w:r>
        <w:rPr>
          <w:rFonts w:ascii="Trebuchet MS"/>
          <w:sz w:val="24"/>
          <w:szCs w:val="24"/>
        </w:rPr>
        <w:t>libH5ContainerStaticLib.a,PassGuardCtrlBundle.bundle</w:t>
      </w:r>
      <w:del w:id="57" w:author="作者" w:date="2015-09-09T16:51:00Z">
        <w:r>
          <w:rPr>
            <w:sz w:val="24"/>
            <w:szCs w:val="24"/>
            <w:lang w:val="zh-TW" w:eastAsia="zh-TW"/>
          </w:rPr>
          <w:delText>，</w:delText>
        </w:r>
        <w:r>
          <w:rPr>
            <w:rFonts w:ascii="Trebuchet MS"/>
            <w:sz w:val="24"/>
            <w:szCs w:val="24"/>
          </w:rPr>
          <w:delText>protect.bundle</w:delText>
        </w:r>
        <w:r>
          <w:rPr>
            <w:sz w:val="24"/>
            <w:szCs w:val="24"/>
            <w:lang w:val="zh-TW" w:eastAsia="zh-TW"/>
          </w:rPr>
          <w:delText>，</w:delText>
        </w:r>
        <w:r>
          <w:rPr>
            <w:rFonts w:ascii="Trebuchet MS"/>
            <w:sz w:val="24"/>
            <w:szCs w:val="24"/>
          </w:rPr>
          <w:delText>ui.bundle</w:delText>
        </w:r>
      </w:del>
      <w:r>
        <w:rPr>
          <w:rFonts w:ascii="Trebuchet MS"/>
          <w:sz w:val="24"/>
          <w:szCs w:val="24"/>
        </w:rPr>
        <w:t>,</w:t>
      </w:r>
      <w:r>
        <w:rPr>
          <w:rFonts w:ascii="Trebuchet MS"/>
        </w:rPr>
        <w:t xml:space="preserve"> bestpay_</w:t>
      </w:r>
      <w:r>
        <w:rPr>
          <w:rFonts w:ascii="Trebuchet MS"/>
          <w:sz w:val="24"/>
          <w:szCs w:val="24"/>
        </w:rPr>
        <w:t>error.html,</w:t>
      </w:r>
      <w:r>
        <w:rPr>
          <w:rFonts w:ascii="Trebuchet MS"/>
        </w:rPr>
        <w:t xml:space="preserve"> bestpay_</w:t>
      </w:r>
      <w:r>
        <w:rPr>
          <w:rFonts w:ascii="Trebuchet MS"/>
          <w:sz w:val="24"/>
          <w:szCs w:val="24"/>
        </w:rPr>
        <w:t xml:space="preserve">nowifi.png </w:t>
      </w:r>
      <w:r>
        <w:rPr>
          <w:sz w:val="24"/>
          <w:szCs w:val="24"/>
          <w:lang w:val="zh-TW" w:eastAsia="zh-TW"/>
        </w:rPr>
        <w:t>文件。</w:t>
      </w:r>
    </w:p>
    <w:p w:rsidR="00E046F0" w:rsidRDefault="009679FD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然后在需要跳转到翼支付的地方写</w:t>
      </w:r>
      <w:r>
        <w:rPr>
          <w:rFonts w:ascii="Trebuchet MS"/>
          <w:sz w:val="24"/>
          <w:szCs w:val="24"/>
        </w:rPr>
        <w:t>,</w:t>
      </w:r>
      <w:r>
        <w:rPr>
          <w:sz w:val="24"/>
          <w:szCs w:val="24"/>
          <w:lang w:val="zh-TW" w:eastAsia="zh-TW"/>
        </w:rPr>
        <w:t>例子如下</w:t>
      </w:r>
      <w:r>
        <w:rPr>
          <w:rFonts w:ascii="Trebuchet MS"/>
          <w:sz w:val="24"/>
          <w:szCs w:val="24"/>
        </w:rPr>
        <w:t>:</w:t>
      </w:r>
    </w:p>
    <w:p w:rsidR="00E046F0" w:rsidRDefault="009679FD">
      <w:pPr>
        <w:spacing w:after="24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5274310" cy="11398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046F0" w:rsidRDefault="009679FD">
      <w:pPr>
        <w:spacing w:after="0"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参数</w:t>
      </w:r>
      <w:r>
        <w:rPr>
          <w:rFonts w:ascii="Trebuchet MS"/>
          <w:sz w:val="24"/>
          <w:szCs w:val="24"/>
          <w:lang w:eastAsia="zh-CN"/>
        </w:rPr>
        <w:t>order</w:t>
      </w:r>
      <w:r>
        <w:rPr>
          <w:sz w:val="24"/>
          <w:szCs w:val="24"/>
          <w:lang w:val="zh-TW" w:eastAsia="zh-TW"/>
        </w:rPr>
        <w:t>是一个对象，里面包含了跳转类型，订单</w:t>
      </w:r>
      <w:r>
        <w:rPr>
          <w:rFonts w:ascii="Trebuchet MS"/>
          <w:sz w:val="24"/>
          <w:szCs w:val="24"/>
          <w:lang w:eastAsia="zh-CN"/>
        </w:rPr>
        <w:t>key=value</w:t>
      </w:r>
      <w:r>
        <w:rPr>
          <w:sz w:val="24"/>
          <w:szCs w:val="24"/>
          <w:lang w:val="zh-TW" w:eastAsia="zh-TW"/>
        </w:rPr>
        <w:t>串（参见参数表），商户应用</w:t>
      </w:r>
      <w:r>
        <w:rPr>
          <w:rFonts w:ascii="Trebuchet MS"/>
          <w:sz w:val="24"/>
          <w:szCs w:val="24"/>
          <w:lang w:eastAsia="zh-CN"/>
        </w:rPr>
        <w:t>scheme</w:t>
      </w:r>
      <w:r>
        <w:rPr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  <w:lang w:eastAsia="zh-CN"/>
        </w:rPr>
        <w:t>9.1.2</w:t>
      </w:r>
      <w:r>
        <w:rPr>
          <w:sz w:val="24"/>
          <w:szCs w:val="24"/>
          <w:lang w:val="zh-TW" w:eastAsia="zh-TW"/>
        </w:rPr>
        <w:t>）</w:t>
      </w:r>
    </w:p>
    <w:p w:rsidR="00E046F0" w:rsidRDefault="00E046F0">
      <w:pPr>
        <w:spacing w:after="0" w:line="240" w:lineRule="auto"/>
        <w:rPr>
          <w:sz w:val="24"/>
          <w:szCs w:val="24"/>
          <w:lang w:eastAsia="zh-CN"/>
        </w:rPr>
      </w:pPr>
    </w:p>
    <w:p w:rsidR="00E046F0" w:rsidRDefault="00E046F0">
      <w:pPr>
        <w:spacing w:after="0" w:line="240" w:lineRule="auto"/>
        <w:rPr>
          <w:sz w:val="24"/>
          <w:szCs w:val="24"/>
          <w:lang w:eastAsia="zh-CN"/>
        </w:rPr>
      </w:pPr>
    </w:p>
    <w:p w:rsidR="00E046F0" w:rsidRDefault="00E046F0">
      <w:pPr>
        <w:spacing w:after="0" w:line="240" w:lineRule="auto"/>
        <w:rPr>
          <w:sz w:val="24"/>
          <w:szCs w:val="24"/>
          <w:lang w:eastAsia="zh-CN"/>
        </w:rPr>
      </w:pPr>
    </w:p>
    <w:p w:rsidR="00E046F0" w:rsidRDefault="00E046F0">
      <w:pPr>
        <w:spacing w:after="0" w:line="240" w:lineRule="auto"/>
        <w:rPr>
          <w:sz w:val="24"/>
          <w:szCs w:val="24"/>
          <w:lang w:eastAsia="zh-CN"/>
        </w:rPr>
      </w:pPr>
    </w:p>
    <w:p w:rsidR="00E046F0" w:rsidRDefault="00E046F0">
      <w:pPr>
        <w:spacing w:after="0" w:line="240" w:lineRule="auto"/>
        <w:rPr>
          <w:sz w:val="24"/>
          <w:szCs w:val="24"/>
          <w:lang w:eastAsia="zh-CN"/>
        </w:rPr>
      </w:pPr>
    </w:p>
    <w:p w:rsidR="00E046F0" w:rsidRDefault="00E046F0">
      <w:pPr>
        <w:spacing w:after="0" w:line="240" w:lineRule="auto"/>
        <w:rPr>
          <w:sz w:val="24"/>
          <w:szCs w:val="24"/>
          <w:lang w:eastAsia="zh-CN"/>
        </w:rPr>
      </w:pPr>
    </w:p>
    <w:p w:rsidR="00E046F0" w:rsidRDefault="009679FD">
      <w:pPr>
        <w:spacing w:after="0" w:line="240" w:lineRule="auto"/>
        <w:rPr>
          <w:sz w:val="24"/>
          <w:szCs w:val="24"/>
        </w:rPr>
      </w:pPr>
      <w:r>
        <w:rPr>
          <w:rFonts w:ascii="Trebuchet MS"/>
          <w:sz w:val="24"/>
          <w:szCs w:val="24"/>
          <w:lang w:eastAsia="zh-CN"/>
        </w:rPr>
        <w:t xml:space="preserve"> </w:t>
      </w:r>
      <w:r>
        <w:rPr>
          <w:noProof/>
          <w:sz w:val="24"/>
          <w:szCs w:val="24"/>
          <w:lang w:eastAsia="zh-CN"/>
        </w:rPr>
        <w:drawing>
          <wp:inline distT="0" distB="0" distL="0" distR="0">
            <wp:extent cx="4476750" cy="95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046F0" w:rsidRDefault="009679FD">
      <w:pPr>
        <w:spacing w:after="240" w:line="240" w:lineRule="auto"/>
        <w:rPr>
          <w:sz w:val="24"/>
          <w:szCs w:val="24"/>
          <w:lang w:eastAsia="zh-CN"/>
        </w:rPr>
      </w:pPr>
      <w:r>
        <w:rPr>
          <w:rFonts w:ascii="Trebuchet MS"/>
          <w:sz w:val="26"/>
          <w:szCs w:val="26"/>
          <w:lang w:eastAsia="zh-CN"/>
        </w:rPr>
        <w:t>2.</w:t>
      </w:r>
      <w:r>
        <w:rPr>
          <w:sz w:val="24"/>
          <w:szCs w:val="24"/>
          <w:lang w:val="zh-TW" w:eastAsia="zh-TW"/>
        </w:rPr>
        <w:t>由于</w:t>
      </w:r>
      <w:r>
        <w:rPr>
          <w:rFonts w:ascii="Trebuchet MS"/>
          <w:sz w:val="24"/>
          <w:szCs w:val="24"/>
          <w:lang w:eastAsia="zh-CN"/>
        </w:rPr>
        <w:t xml:space="preserve"> </w:t>
      </w:r>
      <w:proofErr w:type="spellStart"/>
      <w:r>
        <w:rPr>
          <w:rFonts w:ascii="Trebuchet MS"/>
          <w:sz w:val="24"/>
          <w:szCs w:val="24"/>
          <w:lang w:eastAsia="zh-CN"/>
        </w:rPr>
        <w:t>url</w:t>
      </w:r>
      <w:proofErr w:type="spellEnd"/>
      <w:r>
        <w:rPr>
          <w:rFonts w:ascii="Trebuchet MS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val="zh-TW" w:eastAsia="zh-TW"/>
        </w:rPr>
        <w:t>点击时对中文进行</w:t>
      </w:r>
      <w:r>
        <w:rPr>
          <w:rFonts w:ascii="Trebuchet MS"/>
          <w:sz w:val="24"/>
          <w:szCs w:val="24"/>
          <w:lang w:eastAsia="zh-CN"/>
        </w:rPr>
        <w:t xml:space="preserve"> utf8 </w:t>
      </w:r>
      <w:r>
        <w:rPr>
          <w:sz w:val="24"/>
          <w:szCs w:val="24"/>
          <w:lang w:val="zh-TW" w:eastAsia="zh-TW"/>
        </w:rPr>
        <w:t>编译过所以接收</w:t>
      </w:r>
      <w:r>
        <w:rPr>
          <w:rFonts w:ascii="Trebuchet MS"/>
          <w:sz w:val="24"/>
          <w:szCs w:val="24"/>
          <w:lang w:eastAsia="zh-CN"/>
        </w:rPr>
        <w:t xml:space="preserve"> message </w:t>
      </w:r>
      <w:r>
        <w:rPr>
          <w:sz w:val="24"/>
          <w:szCs w:val="24"/>
          <w:lang w:val="zh-TW" w:eastAsia="zh-TW"/>
        </w:rPr>
        <w:t>的时候需要进行反编译一</w:t>
      </w:r>
      <w:r>
        <w:rPr>
          <w:rFonts w:ascii="Trebuchet MS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val="zh-TW" w:eastAsia="zh-TW"/>
        </w:rPr>
        <w:t>下</w:t>
      </w:r>
    </w:p>
    <w:p w:rsidR="00E046F0" w:rsidRDefault="009679FD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</w:t>
      </w:r>
      <w:r>
        <w:rPr>
          <w:rFonts w:ascii="Trebuchet MS"/>
          <w:sz w:val="24"/>
          <w:szCs w:val="24"/>
        </w:rPr>
        <w:t>[</w:t>
      </w:r>
      <w:proofErr w:type="spellStart"/>
      <w:r>
        <w:rPr>
          <w:rFonts w:ascii="Trebuchet MS"/>
          <w:sz w:val="24"/>
          <w:szCs w:val="24"/>
        </w:rPr>
        <w:t>str</w:t>
      </w:r>
      <w:proofErr w:type="spellEnd"/>
      <w:r>
        <w:rPr>
          <w:noProof/>
          <w:sz w:val="24"/>
          <w:szCs w:val="24"/>
          <w:lang w:eastAsia="zh-C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1060450</wp:posOffset>
            </wp:positionH>
            <wp:positionV relativeFrom="page">
              <wp:posOffset>914400</wp:posOffset>
            </wp:positionV>
            <wp:extent cx="5270500" cy="411866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8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rebuchet MS"/>
          <w:sz w:val="24"/>
          <w:szCs w:val="24"/>
        </w:rPr>
        <w:t xml:space="preserve"> stringByReplacingPercentEscapesUsingEncoding:NSUTF8StringEncoding]</w:t>
      </w:r>
      <w:r>
        <w:rPr>
          <w:sz w:val="24"/>
          <w:szCs w:val="24"/>
          <w:lang w:val="zh-TW" w:eastAsia="zh-TW"/>
        </w:rPr>
        <w:t>进行反</w:t>
      </w:r>
      <w:r>
        <w:rPr>
          <w:rFonts w:ascii="Trebuchet MS"/>
          <w:sz w:val="24"/>
          <w:szCs w:val="24"/>
        </w:rPr>
        <w:t xml:space="preserve"> </w:t>
      </w:r>
      <w:r>
        <w:rPr>
          <w:sz w:val="24"/>
          <w:szCs w:val="24"/>
          <w:lang w:val="zh-TW" w:eastAsia="zh-TW"/>
        </w:rPr>
        <w:t>编译</w:t>
      </w:r>
    </w:p>
    <w:p w:rsidR="00E046F0" w:rsidRDefault="009679FD">
      <w:pPr>
        <w:spacing w:after="24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6029325" cy="59055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046F0" w:rsidRDefault="009679FD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3.</w:t>
      </w:r>
      <w:r>
        <w:rPr>
          <w:sz w:val="24"/>
          <w:szCs w:val="24"/>
          <w:lang w:val="zh-TW" w:eastAsia="zh-TW"/>
        </w:rPr>
        <w:t>添加使用</w:t>
      </w:r>
      <w:r>
        <w:rPr>
          <w:sz w:val="24"/>
          <w:szCs w:val="24"/>
          <w:lang w:eastAsia="zh-CN"/>
        </w:rPr>
        <w:t>SDK</w:t>
      </w:r>
      <w:r>
        <w:rPr>
          <w:sz w:val="24"/>
          <w:szCs w:val="24"/>
          <w:lang w:val="zh-TW" w:eastAsia="zh-TW"/>
        </w:rPr>
        <w:t>的系统依赖库：</w:t>
      </w:r>
    </w:p>
    <w:p w:rsidR="00E046F0" w:rsidRDefault="009679FD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libstdc</w:t>
      </w:r>
      <w:proofErr w:type="spellEnd"/>
      <w:r>
        <w:rPr>
          <w:rFonts w:ascii="Trebuchet MS"/>
        </w:rPr>
        <w:t>++.6.0.9.dylib</w:t>
      </w:r>
      <w:r>
        <w:rPr>
          <w:rFonts w:ascii="宋体" w:eastAsia="宋体" w:hAnsi="宋体" w:cs="宋体"/>
          <w:lang w:val="zh-TW" w:eastAsia="zh-TW"/>
        </w:rPr>
        <w:t>，</w:t>
      </w:r>
    </w:p>
    <w:p w:rsidR="00E046F0" w:rsidRDefault="009679FD">
      <w:pPr>
        <w:spacing w:after="0" w:line="240" w:lineRule="auto"/>
      </w:pPr>
      <w:r>
        <w:rPr>
          <w:rFonts w:ascii="Trebuchet MS"/>
        </w:rPr>
        <w:t>libsqlite3.0.dylib</w:t>
      </w:r>
    </w:p>
    <w:p w:rsidR="00E046F0" w:rsidRDefault="009679FD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Foundation.framework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E046F0" w:rsidRDefault="009679FD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lastRenderedPageBreak/>
        <w:t>UIKit.framework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E046F0" w:rsidRDefault="009679FD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AudioToolbox.framework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E046F0" w:rsidRDefault="009679FD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CoreGraphics.framework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E046F0" w:rsidRDefault="009679FD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QuartzCore.framework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E046F0" w:rsidRDefault="009679FD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SystemConfiguration.framework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E046F0" w:rsidRDefault="009679FD">
      <w:pPr>
        <w:spacing w:after="0" w:line="240" w:lineRule="auto"/>
      </w:pPr>
      <w:proofErr w:type="spellStart"/>
      <w:r>
        <w:rPr>
          <w:rFonts w:ascii="Trebuchet MS"/>
        </w:rPr>
        <w:t>CFNetwork.framework</w:t>
      </w:r>
      <w:proofErr w:type="spellEnd"/>
      <w:r>
        <w:rPr>
          <w:rFonts w:ascii="Trebuchet MS"/>
        </w:rPr>
        <w:t xml:space="preserve"> </w:t>
      </w:r>
    </w:p>
    <w:p w:rsidR="00E046F0" w:rsidRDefault="00E046F0">
      <w:pPr>
        <w:rPr>
          <w:sz w:val="24"/>
          <w:szCs w:val="24"/>
        </w:rPr>
      </w:pPr>
    </w:p>
    <w:p w:rsidR="00E046F0" w:rsidRDefault="009679FD">
      <w:pPr>
        <w:pStyle w:val="2"/>
        <w:numPr>
          <w:ilvl w:val="1"/>
          <w:numId w:val="102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58" w:name="_Toc38"/>
      <w:r>
        <w:rPr>
          <w:rFonts w:ascii="Calibri" w:eastAsia="Calibri" w:hAnsi="Calibri" w:cs="Calibri"/>
        </w:rPr>
        <w:t xml:space="preserve">Android </w:t>
      </w:r>
      <w:r>
        <w:rPr>
          <w:rFonts w:ascii="Calibri" w:eastAsia="Calibri" w:hAnsi="Calibri" w:cs="Calibri" w:hint="eastAsia"/>
          <w:lang w:eastAsia="zh-TW"/>
        </w:rPr>
        <w:t>集成</w:t>
      </w:r>
      <w:bookmarkEnd w:id="58"/>
    </w:p>
    <w:p w:rsidR="00E046F0" w:rsidRDefault="009679FD">
      <w:pPr>
        <w:pStyle w:val="3"/>
        <w:numPr>
          <w:ilvl w:val="2"/>
          <w:numId w:val="106"/>
        </w:numPr>
        <w:tabs>
          <w:tab w:val="num" w:pos="720"/>
        </w:tabs>
        <w:rPr>
          <w:rFonts w:ascii="Helvetica" w:eastAsia="Helvetica" w:hAnsi="Helvetica" w:cs="Helvetica"/>
          <w:lang w:val="zh-TW" w:eastAsia="zh-TW"/>
        </w:rPr>
      </w:pPr>
      <w:bookmarkStart w:id="59" w:name="_Toc39"/>
      <w:r>
        <w:rPr>
          <w:rFonts w:ascii="微软雅黑" w:eastAsia="微软雅黑" w:hAnsi="微软雅黑" w:cs="微软雅黑" w:hint="eastAsia"/>
          <w:lang w:eastAsia="zh-TW"/>
        </w:rPr>
        <w:t>依赖文件</w:t>
      </w:r>
      <w:bookmarkEnd w:id="59"/>
    </w:p>
    <w:p w:rsidR="00E046F0" w:rsidRDefault="009679FD">
      <w:pPr>
        <w:rPr>
          <w:rFonts w:ascii="宋体" w:eastAsia="宋体" w:hAnsi="宋体" w:cs="宋体"/>
          <w:lang w:val="zh-TW" w:eastAsia="zh-TW"/>
        </w:rPr>
      </w:pPr>
      <w:proofErr w:type="spellStart"/>
      <w:r>
        <w:t>Bestpay-sdk</w:t>
      </w:r>
      <w:proofErr w:type="spellEnd"/>
      <w:r>
        <w:rPr>
          <w:rFonts w:ascii="宋体" w:eastAsia="宋体" w:hAnsi="宋体" w:cs="宋体"/>
          <w:lang w:val="zh-TW" w:eastAsia="zh-TW"/>
        </w:rPr>
        <w:t>：</w:t>
      </w:r>
      <w:r>
        <w:t>BestpaySDK-V1.0.1.jar</w:t>
      </w:r>
      <w:r>
        <w:rPr>
          <w:rFonts w:ascii="宋体" w:eastAsia="宋体" w:hAnsi="宋体" w:cs="宋体"/>
          <w:lang w:val="zh-TW" w:eastAsia="zh-TW"/>
        </w:rPr>
        <w:t>、</w:t>
      </w:r>
    </w:p>
    <w:p w:rsidR="00E046F0" w:rsidRDefault="009679FD">
      <w:r>
        <w:t>Libs</w:t>
      </w:r>
      <w:r>
        <w:rPr>
          <w:rFonts w:ascii="宋体" w:eastAsia="宋体" w:hAnsi="宋体" w:cs="宋体"/>
          <w:lang w:val="zh-TW" w:eastAsia="zh-TW"/>
        </w:rPr>
        <w:t>：</w:t>
      </w:r>
      <w:r>
        <w:t>gson-2.2.4.jar</w:t>
      </w:r>
      <w:r>
        <w:rPr>
          <w:rFonts w:ascii="宋体" w:eastAsia="宋体" w:hAnsi="宋体" w:cs="宋体"/>
          <w:lang w:val="zh-TW" w:eastAsia="zh-TW"/>
        </w:rPr>
        <w:t>、</w:t>
      </w:r>
      <w:r>
        <w:t>passguard.jar</w:t>
      </w:r>
    </w:p>
    <w:p w:rsidR="00E046F0" w:rsidRDefault="009679FD">
      <w:r>
        <w:t>res</w:t>
      </w:r>
      <w:r>
        <w:rPr>
          <w:rFonts w:ascii="宋体" w:eastAsia="宋体" w:hAnsi="宋体" w:cs="宋体"/>
          <w:lang w:val="zh-TW" w:eastAsia="zh-TW"/>
        </w:rPr>
        <w:t>：</w:t>
      </w:r>
      <w:r>
        <w:t xml:space="preserve"> bestpay_h5.xml</w:t>
      </w:r>
      <w:r>
        <w:rPr>
          <w:rFonts w:ascii="宋体" w:eastAsia="宋体" w:hAnsi="宋体" w:cs="宋体"/>
          <w:lang w:val="zh-TW" w:eastAsia="zh-TW"/>
        </w:rPr>
        <w:t>、</w:t>
      </w:r>
      <w:r>
        <w:t>bestpay_progress_bar.xml</w:t>
      </w:r>
    </w:p>
    <w:p w:rsidR="00E046F0" w:rsidRDefault="009679FD">
      <w:r>
        <w:t>assets</w:t>
      </w:r>
      <w:r>
        <w:rPr>
          <w:rFonts w:ascii="宋体" w:eastAsia="宋体" w:hAnsi="宋体" w:cs="宋体"/>
          <w:lang w:val="zh-TW" w:eastAsia="zh-TW"/>
        </w:rPr>
        <w:t>：</w:t>
      </w:r>
      <w:r>
        <w:t>bestpay_error.html</w:t>
      </w:r>
      <w:r>
        <w:rPr>
          <w:rFonts w:ascii="宋体" w:eastAsia="宋体" w:hAnsi="宋体" w:cs="宋体"/>
          <w:lang w:val="zh-TW" w:eastAsia="zh-TW"/>
        </w:rPr>
        <w:t>、</w:t>
      </w:r>
      <w:r>
        <w:t>bestpay_nowifi.png</w:t>
      </w:r>
    </w:p>
    <w:p w:rsidR="00E046F0" w:rsidRDefault="009679FD">
      <w:proofErr w:type="spellStart"/>
      <w:r>
        <w:t>src</w:t>
      </w:r>
      <w:proofErr w:type="spellEnd"/>
      <w:r>
        <w:rPr>
          <w:rFonts w:ascii="宋体" w:eastAsia="宋体" w:hAnsi="宋体" w:cs="宋体"/>
          <w:lang w:val="zh-TW" w:eastAsia="zh-TW"/>
        </w:rPr>
        <w:t>：</w:t>
      </w:r>
      <w:r>
        <w:t>CryptTool.java</w:t>
      </w:r>
    </w:p>
    <w:p w:rsidR="00E046F0" w:rsidRDefault="009679FD">
      <w:pPr>
        <w:pStyle w:val="3"/>
        <w:numPr>
          <w:ilvl w:val="2"/>
          <w:numId w:val="106"/>
        </w:numPr>
        <w:tabs>
          <w:tab w:val="num" w:pos="720"/>
        </w:tabs>
        <w:rPr>
          <w:rFonts w:ascii="Helvetica" w:eastAsia="Helvetica" w:hAnsi="Helvetica" w:cs="Helvetica"/>
          <w:lang w:val="zh-TW" w:eastAsia="zh-TW"/>
        </w:rPr>
      </w:pPr>
      <w:bookmarkStart w:id="60" w:name="_Toc40"/>
      <w:r>
        <w:rPr>
          <w:rFonts w:ascii="微软雅黑" w:eastAsia="微软雅黑" w:hAnsi="微软雅黑" w:cs="微软雅黑" w:hint="eastAsia"/>
          <w:lang w:eastAsia="zh-TW"/>
        </w:rPr>
        <w:t>目录结构</w:t>
      </w:r>
      <w:bookmarkEnd w:id="60"/>
    </w:p>
    <w:p w:rsidR="00E046F0" w:rsidRDefault="009679FD">
      <w:pPr>
        <w:rPr>
          <w:rFonts w:ascii="宋体" w:eastAsia="宋体" w:hAnsi="宋体" w:cs="宋体"/>
          <w:lang w:val="zh-TW" w:eastAsia="zh-TW"/>
        </w:rPr>
      </w:pPr>
      <w:r>
        <w:t>1</w:t>
      </w:r>
      <w:r>
        <w:rPr>
          <w:rFonts w:ascii="宋体" w:eastAsia="宋体" w:hAnsi="宋体" w:cs="宋体"/>
          <w:lang w:val="zh-TW" w:eastAsia="zh-TW"/>
        </w:rPr>
        <w:t>．将</w:t>
      </w:r>
      <w:r>
        <w:t>BestpaySDK.jar</w:t>
      </w:r>
      <w:r>
        <w:rPr>
          <w:rFonts w:ascii="宋体" w:eastAsia="宋体" w:hAnsi="宋体" w:cs="宋体"/>
          <w:lang w:val="zh-TW" w:eastAsia="zh-TW"/>
        </w:rPr>
        <w:t>、</w:t>
      </w:r>
      <w:r>
        <w:t>gson-2.2.4.jar</w:t>
      </w:r>
      <w:r>
        <w:rPr>
          <w:rFonts w:ascii="宋体" w:eastAsia="宋体" w:hAnsi="宋体" w:cs="宋体"/>
          <w:lang w:val="zh-TW" w:eastAsia="zh-TW"/>
        </w:rPr>
        <w:t>、</w:t>
      </w:r>
      <w:r>
        <w:t>passguard.jar</w:t>
      </w:r>
      <w:r>
        <w:rPr>
          <w:rFonts w:ascii="宋体" w:eastAsia="宋体" w:hAnsi="宋体" w:cs="宋体"/>
          <w:lang w:val="zh-TW" w:eastAsia="zh-TW"/>
        </w:rPr>
        <w:t>文件放在工程文件根目录下的</w:t>
      </w:r>
      <w:r>
        <w:t>libs</w:t>
      </w:r>
      <w:r>
        <w:rPr>
          <w:rFonts w:ascii="宋体" w:eastAsia="宋体" w:hAnsi="宋体" w:cs="宋体"/>
          <w:lang w:val="zh-TW" w:eastAsia="zh-TW"/>
        </w:rPr>
        <w:t>文件夹中，项目引入收银台依赖包；</w:t>
      </w:r>
    </w:p>
    <w:p w:rsidR="00E046F0" w:rsidRDefault="009679FD">
      <w:pPr>
        <w:rPr>
          <w:rFonts w:ascii="宋体" w:eastAsia="宋体" w:hAnsi="宋体" w:cs="宋体"/>
          <w:lang w:val="zh-TW" w:eastAsia="zh-TW"/>
        </w:rPr>
      </w:pPr>
      <w:r>
        <w:t>2</w:t>
      </w:r>
      <w:r>
        <w:rPr>
          <w:rFonts w:ascii="宋体" w:eastAsia="宋体" w:hAnsi="宋体" w:cs="宋体"/>
          <w:lang w:val="zh-TW" w:eastAsia="zh-TW"/>
        </w:rPr>
        <w:t>．将资源文件导入</w:t>
      </w:r>
      <w:r>
        <w:t>bestpay_h5.xml</w:t>
      </w:r>
      <w:r>
        <w:rPr>
          <w:rFonts w:ascii="宋体" w:eastAsia="宋体" w:hAnsi="宋体" w:cs="宋体"/>
          <w:lang w:val="zh-TW" w:eastAsia="zh-TW"/>
        </w:rPr>
        <w:t>导入</w:t>
      </w:r>
      <w:r>
        <w:t>res/layout</w:t>
      </w:r>
      <w:r>
        <w:rPr>
          <w:rFonts w:ascii="宋体" w:eastAsia="宋体" w:hAnsi="宋体" w:cs="宋体"/>
          <w:lang w:val="zh-TW" w:eastAsia="zh-TW"/>
        </w:rPr>
        <w:t>目录下，用于</w:t>
      </w:r>
      <w:r>
        <w:t>H5</w:t>
      </w:r>
      <w:r>
        <w:rPr>
          <w:rFonts w:ascii="宋体" w:eastAsia="宋体" w:hAnsi="宋体" w:cs="宋体"/>
          <w:lang w:val="zh-TW" w:eastAsia="zh-TW"/>
        </w:rPr>
        <w:t>收银台的加载；</w:t>
      </w:r>
    </w:p>
    <w:p w:rsidR="00E046F0" w:rsidRDefault="009679FD">
      <w:pPr>
        <w:rPr>
          <w:rFonts w:ascii="宋体" w:eastAsia="宋体" w:hAnsi="宋体" w:cs="宋体"/>
          <w:lang w:val="zh-TW" w:eastAsia="zh-TW"/>
        </w:rPr>
      </w:pPr>
      <w:r>
        <w:t>3</w:t>
      </w:r>
      <w:r>
        <w:rPr>
          <w:rFonts w:ascii="宋体" w:eastAsia="宋体" w:hAnsi="宋体" w:cs="宋体"/>
          <w:lang w:val="zh-TW" w:eastAsia="zh-TW"/>
        </w:rPr>
        <w:t>．将资源文件导入</w:t>
      </w:r>
      <w:r>
        <w:t>bestpay_progress_bar.xml</w:t>
      </w:r>
      <w:r>
        <w:rPr>
          <w:rFonts w:ascii="宋体" w:eastAsia="宋体" w:hAnsi="宋体" w:cs="宋体"/>
          <w:lang w:val="zh-TW" w:eastAsia="zh-TW"/>
        </w:rPr>
        <w:t>导入</w:t>
      </w:r>
      <w:r>
        <w:t xml:space="preserve">res/ </w:t>
      </w:r>
      <w:proofErr w:type="spellStart"/>
      <w:r>
        <w:t>drawable</w:t>
      </w:r>
      <w:proofErr w:type="spellEnd"/>
      <w:r>
        <w:rPr>
          <w:rFonts w:ascii="宋体" w:eastAsia="宋体" w:hAnsi="宋体" w:cs="宋体"/>
          <w:lang w:val="zh-TW" w:eastAsia="zh-TW"/>
        </w:rPr>
        <w:t>目录下，</w:t>
      </w:r>
      <w:r>
        <w:t>H5</w:t>
      </w:r>
      <w:r>
        <w:rPr>
          <w:rFonts w:ascii="宋体" w:eastAsia="宋体" w:hAnsi="宋体" w:cs="宋体"/>
          <w:lang w:val="zh-TW" w:eastAsia="zh-TW"/>
        </w:rPr>
        <w:t>收银台加载的进度条样式基本版；注：商户可自己设计进度条加载样式；</w:t>
      </w:r>
    </w:p>
    <w:p w:rsidR="00E046F0" w:rsidRDefault="009679FD">
      <w:pPr>
        <w:rPr>
          <w:rFonts w:ascii="宋体" w:eastAsia="宋体" w:hAnsi="宋体" w:cs="宋体"/>
          <w:lang w:val="zh-TW" w:eastAsia="zh-TW"/>
        </w:rPr>
      </w:pPr>
      <w:r>
        <w:rPr>
          <w:lang w:eastAsia="zh-TW"/>
        </w:rPr>
        <w:t>4</w:t>
      </w:r>
      <w:r>
        <w:rPr>
          <w:rFonts w:ascii="宋体" w:eastAsia="宋体" w:hAnsi="宋体" w:cs="宋体"/>
          <w:lang w:val="zh-TW" w:eastAsia="zh-TW"/>
        </w:rPr>
        <w:t>．将</w:t>
      </w:r>
      <w:r>
        <w:rPr>
          <w:lang w:eastAsia="zh-TW"/>
        </w:rPr>
        <w:t>bestpay_error.html</w:t>
      </w:r>
      <w:r>
        <w:rPr>
          <w:rFonts w:ascii="宋体" w:eastAsia="宋体" w:hAnsi="宋体" w:cs="宋体"/>
          <w:lang w:val="zh-TW" w:eastAsia="zh-TW"/>
        </w:rPr>
        <w:t>、</w:t>
      </w:r>
      <w:r>
        <w:rPr>
          <w:lang w:eastAsia="zh-TW"/>
        </w:rPr>
        <w:t>bestpay_nowifi.png</w:t>
      </w:r>
      <w:r>
        <w:rPr>
          <w:rFonts w:ascii="宋体" w:eastAsia="宋体" w:hAnsi="宋体" w:cs="宋体"/>
          <w:lang w:val="zh-TW" w:eastAsia="zh-TW"/>
        </w:rPr>
        <w:t>放到</w:t>
      </w:r>
      <w:r>
        <w:rPr>
          <w:lang w:eastAsia="zh-TW"/>
        </w:rPr>
        <w:t>assets/</w:t>
      </w:r>
      <w:proofErr w:type="spellStart"/>
      <w:r>
        <w:rPr>
          <w:lang w:eastAsia="zh-TW"/>
        </w:rPr>
        <w:t>bestpaysdk</w:t>
      </w:r>
      <w:proofErr w:type="spellEnd"/>
      <w:r>
        <w:rPr>
          <w:lang w:eastAsia="zh-TW"/>
        </w:rPr>
        <w:t>/error</w:t>
      </w:r>
      <w:r>
        <w:rPr>
          <w:rFonts w:ascii="宋体" w:eastAsia="宋体" w:hAnsi="宋体" w:cs="宋体"/>
          <w:lang w:val="zh-TW" w:eastAsia="zh-TW"/>
        </w:rPr>
        <w:t>目录下，找不到</w:t>
      </w:r>
      <w:r>
        <w:rPr>
          <w:lang w:eastAsia="zh-TW"/>
        </w:rPr>
        <w:t>H5</w:t>
      </w:r>
      <w:r>
        <w:rPr>
          <w:rFonts w:ascii="宋体" w:eastAsia="宋体" w:hAnsi="宋体" w:cs="宋体"/>
          <w:lang w:val="zh-TW" w:eastAsia="zh-TW"/>
        </w:rPr>
        <w:t>服务器、请求服务超时、断网等错误跳转的页面；</w:t>
      </w:r>
    </w:p>
    <w:p w:rsidR="00E046F0" w:rsidRDefault="009679FD">
      <w:pPr>
        <w:rPr>
          <w:rFonts w:ascii="宋体" w:eastAsia="宋体" w:hAnsi="宋体" w:cs="宋体"/>
          <w:lang w:val="zh-TW" w:eastAsia="zh-TW"/>
        </w:rPr>
      </w:pPr>
      <w:r>
        <w:t>5</w:t>
      </w:r>
      <w:r>
        <w:rPr>
          <w:rFonts w:ascii="宋体" w:eastAsia="宋体" w:hAnsi="宋体" w:cs="宋体"/>
          <w:lang w:val="zh-TW" w:eastAsia="zh-TW"/>
        </w:rPr>
        <w:t>．</w:t>
      </w:r>
      <w:r>
        <w:t>CryptTool.java MAC</w:t>
      </w:r>
      <w:r>
        <w:rPr>
          <w:rFonts w:ascii="宋体" w:eastAsia="宋体" w:hAnsi="宋体" w:cs="宋体"/>
          <w:lang w:val="zh-TW" w:eastAsia="zh-TW"/>
        </w:rPr>
        <w:t>信息</w:t>
      </w:r>
      <w:r>
        <w:t xml:space="preserve"> </w:t>
      </w:r>
      <w:r>
        <w:rPr>
          <w:rFonts w:ascii="宋体" w:eastAsia="宋体" w:hAnsi="宋体" w:cs="宋体"/>
          <w:lang w:val="zh-TW" w:eastAsia="zh-TW"/>
        </w:rPr>
        <w:t>使用</w:t>
      </w:r>
      <w:r>
        <w:t>MD5</w:t>
      </w:r>
      <w:r>
        <w:rPr>
          <w:rFonts w:ascii="宋体" w:eastAsia="宋体" w:hAnsi="宋体" w:cs="宋体"/>
          <w:lang w:val="zh-TW" w:eastAsia="zh-TW"/>
        </w:rPr>
        <w:t>加密，仅供参考；</w:t>
      </w:r>
    </w:p>
    <w:p w:rsidR="00E046F0" w:rsidRDefault="009679FD">
      <w:pPr>
        <w:pStyle w:val="3"/>
        <w:numPr>
          <w:ilvl w:val="2"/>
          <w:numId w:val="106"/>
        </w:numPr>
        <w:tabs>
          <w:tab w:val="num" w:pos="720"/>
        </w:tabs>
        <w:rPr>
          <w:rFonts w:ascii="Helvetica" w:eastAsia="Helvetica" w:hAnsi="Helvetica" w:cs="Helvetica"/>
          <w:lang w:val="zh-TW" w:eastAsia="zh-TW"/>
        </w:rPr>
      </w:pPr>
      <w:bookmarkStart w:id="61" w:name="_Toc41"/>
      <w:r>
        <w:rPr>
          <w:rFonts w:ascii="微软雅黑" w:eastAsia="微软雅黑" w:hAnsi="微软雅黑" w:cs="微软雅黑" w:hint="eastAsia"/>
          <w:lang w:eastAsia="zh-TW"/>
        </w:rPr>
        <w:t>清单文件添加配置</w:t>
      </w:r>
      <w:bookmarkEnd w:id="61"/>
    </w:p>
    <w:p w:rsidR="00E046F0" w:rsidRDefault="009679FD">
      <w:pPr>
        <w:pStyle w:val="a8"/>
        <w:numPr>
          <w:ilvl w:val="0"/>
          <w:numId w:val="109"/>
        </w:numPr>
        <w:tabs>
          <w:tab w:val="num" w:pos="360"/>
        </w:tabs>
        <w:ind w:left="360" w:hanging="360"/>
        <w:rPr>
          <w:rFonts w:ascii="Times" w:eastAsia="Times" w:hAnsi="Times" w:cs="Times"/>
          <w:lang w:val="zh-TW" w:eastAsia="zh-TW"/>
        </w:rPr>
      </w:pPr>
      <w:r>
        <w:rPr>
          <w:rFonts w:ascii="宋体" w:eastAsia="宋体" w:hAnsi="宋体" w:cs="宋体" w:hint="eastAsia"/>
          <w:lang w:eastAsia="zh-TW"/>
        </w:rPr>
        <w:t>在</w:t>
      </w:r>
      <w:r>
        <w:rPr>
          <w:rFonts w:ascii="Trebuchet MS"/>
        </w:rPr>
        <w:t>AndroidManifest.xml</w:t>
      </w:r>
      <w:r>
        <w:rPr>
          <w:rFonts w:ascii="宋体" w:eastAsia="宋体" w:hAnsi="宋体" w:cs="宋体" w:hint="eastAsia"/>
          <w:lang w:eastAsia="zh-TW"/>
        </w:rPr>
        <w:t>文件中添加启动</w:t>
      </w:r>
      <w:r>
        <w:rPr>
          <w:rFonts w:ascii="Trebuchet MS"/>
        </w:rPr>
        <w:t>H5</w:t>
      </w:r>
      <w:r>
        <w:rPr>
          <w:rFonts w:ascii="宋体" w:eastAsia="宋体" w:hAnsi="宋体" w:cs="宋体" w:hint="eastAsia"/>
          <w:lang w:eastAsia="zh-TW"/>
        </w:rPr>
        <w:t>的</w:t>
      </w:r>
      <w:r>
        <w:rPr>
          <w:rFonts w:ascii="Trebuchet MS"/>
        </w:rPr>
        <w:t>Activity</w:t>
      </w:r>
      <w:r>
        <w:rPr>
          <w:rFonts w:ascii="宋体" w:eastAsia="宋体" w:hAnsi="宋体" w:cs="宋体" w:hint="eastAsia"/>
          <w:lang w:eastAsia="zh-TW"/>
        </w:rPr>
        <w:t>配置</w:t>
      </w:r>
    </w:p>
    <w:p w:rsidR="00E046F0" w:rsidRDefault="009679FD">
      <w:pPr>
        <w:pStyle w:val="a8"/>
        <w:ind w:left="360" w:firstLine="440"/>
      </w:pPr>
      <w:r>
        <w:rPr>
          <w:rFonts w:ascii="Trebuchet MS"/>
        </w:rPr>
        <w:t xml:space="preserve">&lt;activity </w:t>
      </w:r>
      <w:proofErr w:type="spellStart"/>
      <w:r>
        <w:rPr>
          <w:rFonts w:ascii="Trebuchet MS"/>
        </w:rPr>
        <w:t>android</w:t>
      </w:r>
      <w:proofErr w:type="gramStart"/>
      <w:r>
        <w:rPr>
          <w:rFonts w:ascii="Trebuchet MS"/>
        </w:rPr>
        <w:t>:name</w:t>
      </w:r>
      <w:proofErr w:type="spellEnd"/>
      <w:proofErr w:type="gramEnd"/>
      <w:r>
        <w:rPr>
          <w:rFonts w:ascii="Trebuchet MS"/>
        </w:rPr>
        <w:t>="</w:t>
      </w:r>
      <w:r>
        <w:rPr>
          <w:rFonts w:ascii="Trebuchet MS"/>
        </w:rPr>
        <w:t>com.bestpay.app.H5PayActivity"</w:t>
      </w:r>
    </w:p>
    <w:p w:rsidR="00E046F0" w:rsidRDefault="009679FD">
      <w:pPr>
        <w:pStyle w:val="a8"/>
        <w:ind w:left="360" w:firstLine="440"/>
      </w:pPr>
      <w:r>
        <w:rPr>
          <w:rFonts w:ascii="Trebuchet MS"/>
        </w:rPr>
        <w:t xml:space="preserve">        </w:t>
      </w:r>
      <w:proofErr w:type="spellStart"/>
      <w:proofErr w:type="gramStart"/>
      <w:r>
        <w:rPr>
          <w:rFonts w:ascii="Trebuchet MS"/>
        </w:rPr>
        <w:t>android:</w:t>
      </w:r>
      <w:proofErr w:type="gramEnd"/>
      <w:r>
        <w:rPr>
          <w:rFonts w:ascii="Trebuchet MS"/>
        </w:rPr>
        <w:t>configChanges</w:t>
      </w:r>
      <w:proofErr w:type="spellEnd"/>
      <w:r>
        <w:rPr>
          <w:rFonts w:ascii="Trebuchet MS"/>
        </w:rPr>
        <w:t>="</w:t>
      </w:r>
      <w:proofErr w:type="spellStart"/>
      <w:r>
        <w:rPr>
          <w:rFonts w:ascii="Trebuchet MS"/>
        </w:rPr>
        <w:t>orientation|keyboardHidden|screenSize</w:t>
      </w:r>
      <w:proofErr w:type="spellEnd"/>
      <w:r>
        <w:rPr>
          <w:rFonts w:ascii="Trebuchet MS"/>
        </w:rPr>
        <w:t>"</w:t>
      </w:r>
    </w:p>
    <w:p w:rsidR="00E046F0" w:rsidRDefault="009679FD">
      <w:pPr>
        <w:pStyle w:val="a8"/>
        <w:ind w:left="360" w:firstLine="440"/>
      </w:pPr>
      <w:r>
        <w:rPr>
          <w:rFonts w:ascii="Trebuchet MS"/>
        </w:rPr>
        <w:lastRenderedPageBreak/>
        <w:t xml:space="preserve">        </w:t>
      </w:r>
      <w:proofErr w:type="spellStart"/>
      <w:r>
        <w:rPr>
          <w:rFonts w:ascii="Trebuchet MS"/>
        </w:rPr>
        <w:t>android:theme</w:t>
      </w:r>
      <w:proofErr w:type="spellEnd"/>
      <w:r>
        <w:rPr>
          <w:rFonts w:ascii="Trebuchet MS"/>
        </w:rPr>
        <w:t>="@</w:t>
      </w:r>
      <w:proofErr w:type="spellStart"/>
      <w:r>
        <w:rPr>
          <w:rFonts w:ascii="Trebuchet MS"/>
        </w:rPr>
        <w:t>android:style</w:t>
      </w:r>
      <w:proofErr w:type="spellEnd"/>
      <w:r>
        <w:rPr>
          <w:rFonts w:ascii="Trebuchet MS"/>
        </w:rPr>
        <w:t>/</w:t>
      </w:r>
      <w:proofErr w:type="spellStart"/>
      <w:r>
        <w:rPr>
          <w:rFonts w:ascii="Trebuchet MS"/>
        </w:rPr>
        <w:t>Theme.NoTitleBar</w:t>
      </w:r>
      <w:proofErr w:type="spellEnd"/>
      <w:r>
        <w:rPr>
          <w:rFonts w:ascii="Trebuchet MS"/>
        </w:rPr>
        <w:t>"</w:t>
      </w:r>
    </w:p>
    <w:p w:rsidR="00E046F0" w:rsidRDefault="009679FD">
      <w:pPr>
        <w:pStyle w:val="a8"/>
        <w:ind w:left="360" w:firstLine="0"/>
      </w:pPr>
      <w:r>
        <w:rPr>
          <w:rFonts w:ascii="Trebuchet MS"/>
        </w:rPr>
        <w:t xml:space="preserve">            </w:t>
      </w:r>
      <w:proofErr w:type="spellStart"/>
      <w:proofErr w:type="gramStart"/>
      <w:r>
        <w:rPr>
          <w:rFonts w:ascii="Trebuchet MS"/>
        </w:rPr>
        <w:t>android:</w:t>
      </w:r>
      <w:proofErr w:type="gramEnd"/>
      <w:r>
        <w:rPr>
          <w:rFonts w:ascii="Trebuchet MS"/>
        </w:rPr>
        <w:t>windowSoftInputMode</w:t>
      </w:r>
      <w:proofErr w:type="spellEnd"/>
      <w:r>
        <w:rPr>
          <w:rFonts w:ascii="Trebuchet MS"/>
        </w:rPr>
        <w:t>="</w:t>
      </w:r>
      <w:proofErr w:type="spellStart"/>
      <w:r>
        <w:rPr>
          <w:rFonts w:ascii="Trebuchet MS"/>
        </w:rPr>
        <w:t>adjustPan|stateHidden|adjustResize</w:t>
      </w:r>
      <w:proofErr w:type="spellEnd"/>
      <w:r>
        <w:rPr>
          <w:rFonts w:ascii="Trebuchet MS"/>
        </w:rPr>
        <w:t>"</w:t>
      </w:r>
    </w:p>
    <w:p w:rsidR="00E046F0" w:rsidRDefault="009679FD">
      <w:pPr>
        <w:pStyle w:val="a8"/>
        <w:ind w:left="360" w:firstLine="0"/>
      </w:pPr>
      <w:r>
        <w:rPr>
          <w:rFonts w:ascii="Trebuchet MS"/>
        </w:rPr>
        <w:tab/>
      </w:r>
      <w:r>
        <w:rPr>
          <w:rFonts w:ascii="Trebuchet MS"/>
        </w:rPr>
        <w:tab/>
        <w:t>&lt;/activity&gt;</w:t>
      </w:r>
    </w:p>
    <w:p w:rsidR="00E046F0" w:rsidRDefault="009679FD">
      <w:pPr>
        <w:pStyle w:val="a8"/>
        <w:numPr>
          <w:ilvl w:val="0"/>
          <w:numId w:val="109"/>
        </w:numPr>
        <w:tabs>
          <w:tab w:val="num" w:pos="360"/>
        </w:tabs>
        <w:ind w:left="360" w:hanging="360"/>
        <w:rPr>
          <w:rFonts w:ascii="Times" w:eastAsia="Times" w:hAnsi="Times" w:cs="Times"/>
          <w:lang w:val="zh-TW" w:eastAsia="zh-TW"/>
        </w:rPr>
      </w:pPr>
      <w:r>
        <w:rPr>
          <w:rFonts w:ascii="宋体" w:eastAsia="宋体" w:hAnsi="宋体" w:cs="宋体" w:hint="eastAsia"/>
          <w:lang w:eastAsia="zh-TW"/>
        </w:rPr>
        <w:t>在</w:t>
      </w:r>
      <w:r>
        <w:rPr>
          <w:rFonts w:ascii="Trebuchet MS"/>
        </w:rPr>
        <w:t>AndroidManifest.xml</w:t>
      </w:r>
      <w:r>
        <w:rPr>
          <w:rFonts w:ascii="宋体" w:eastAsia="宋体" w:hAnsi="宋体" w:cs="宋体" w:hint="eastAsia"/>
          <w:lang w:eastAsia="zh-TW"/>
        </w:rPr>
        <w:t>文件中设置系统权限</w:t>
      </w:r>
    </w:p>
    <w:p w:rsidR="00E046F0" w:rsidRDefault="009679FD">
      <w:r>
        <w:tab/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android.permission.INTERNET</w:t>
      </w:r>
      <w:proofErr w:type="spellEnd"/>
      <w:r>
        <w:t>" /&gt;</w:t>
      </w:r>
    </w:p>
    <w:p w:rsidR="00E046F0" w:rsidRDefault="009679FD">
      <w:r>
        <w:tab/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android.permission.READ_PHONE_STATE</w:t>
      </w:r>
      <w:proofErr w:type="spellEnd"/>
      <w:r>
        <w:t>" /&gt;</w:t>
      </w:r>
    </w:p>
    <w:p w:rsidR="00E046F0" w:rsidRDefault="009679FD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android.permission.ACCESS_NETWORK_STATE</w:t>
      </w:r>
      <w:proofErr w:type="spellEnd"/>
      <w:r>
        <w:t>" /&gt;</w:t>
      </w:r>
    </w:p>
    <w:p w:rsidR="00E046F0" w:rsidRDefault="009679FD">
      <w:r>
        <w:t xml:space="preserve">    &lt;uses-pe</w:t>
      </w:r>
      <w:r>
        <w:t xml:space="preserve">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android.permission.VIBRATE</w:t>
      </w:r>
      <w:proofErr w:type="spellEnd"/>
      <w:r>
        <w:t>" /&gt;</w:t>
      </w:r>
    </w:p>
    <w:p w:rsidR="00E046F0" w:rsidRDefault="009679FD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android.permission.READ_CONTACTS</w:t>
      </w:r>
      <w:proofErr w:type="spellEnd"/>
      <w:r>
        <w:t>" /&gt;</w:t>
      </w:r>
    </w:p>
    <w:p w:rsidR="00E046F0" w:rsidRDefault="009679FD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android.permission.WRITE_CONTACTS</w:t>
      </w:r>
      <w:proofErr w:type="spellEnd"/>
      <w:r>
        <w:t>" /&gt;</w:t>
      </w:r>
    </w:p>
    <w:p w:rsidR="00E046F0" w:rsidRDefault="009679FD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android.permission.GET</w:t>
      </w:r>
      <w:r>
        <w:t>_ACCOUNTS</w:t>
      </w:r>
      <w:proofErr w:type="spellEnd"/>
      <w:r>
        <w:t>" /&gt;</w:t>
      </w:r>
    </w:p>
    <w:p w:rsidR="00E046F0" w:rsidRDefault="009679FD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android.permission.RESTART_PACKAGES</w:t>
      </w:r>
      <w:proofErr w:type="spellEnd"/>
      <w:r>
        <w:t>" /&gt;</w:t>
      </w:r>
    </w:p>
    <w:p w:rsidR="00E046F0" w:rsidRDefault="009679FD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android.permission.SYSTEM_ALERT_WINDOW</w:t>
      </w:r>
      <w:proofErr w:type="spellEnd"/>
      <w:r>
        <w:t>" /&gt;</w:t>
      </w:r>
    </w:p>
    <w:p w:rsidR="00E046F0" w:rsidRDefault="009679FD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android.permission.CHANGE_WIFI_STATE</w:t>
      </w:r>
      <w:proofErr w:type="spellEnd"/>
      <w:r>
        <w:t>" /&gt;</w:t>
      </w:r>
    </w:p>
    <w:p w:rsidR="00E046F0" w:rsidRDefault="009679FD">
      <w:r>
        <w:t xml:space="preserve">    &lt;uses-per</w:t>
      </w:r>
      <w:r>
        <w:t xml:space="preserve">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android.permission.WRITE_EXTERNAL_STORAGE</w:t>
      </w:r>
      <w:proofErr w:type="spellEnd"/>
      <w:r>
        <w:t>" /&gt;</w:t>
      </w:r>
    </w:p>
    <w:p w:rsidR="00E046F0" w:rsidRDefault="009679FD">
      <w:r>
        <w:t xml:space="preserve">    &lt;uses-permission 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android.permission.MOUNT_UNMOUNT_FILESYSTEMS</w:t>
      </w:r>
      <w:proofErr w:type="spellEnd"/>
      <w:r>
        <w:t>" /&gt;</w:t>
      </w:r>
    </w:p>
    <w:p w:rsidR="00E046F0" w:rsidRDefault="009679FD">
      <w:pPr>
        <w:ind w:firstLine="435"/>
      </w:pPr>
      <w:r>
        <w:rPr>
          <w:rFonts w:ascii="Trebuchet MS"/>
        </w:rPr>
        <w:t xml:space="preserve">&lt;uses-permission </w:t>
      </w:r>
      <w:proofErr w:type="spellStart"/>
      <w:r>
        <w:rPr>
          <w:rFonts w:ascii="Trebuchet MS"/>
        </w:rPr>
        <w:t>android</w:t>
      </w:r>
      <w:proofErr w:type="gramStart"/>
      <w:r>
        <w:rPr>
          <w:rFonts w:ascii="Trebuchet MS"/>
        </w:rPr>
        <w:t>:name</w:t>
      </w:r>
      <w:proofErr w:type="spellEnd"/>
      <w:proofErr w:type="gramEnd"/>
      <w:r>
        <w:rPr>
          <w:rFonts w:ascii="Trebuchet MS"/>
        </w:rPr>
        <w:t>="</w:t>
      </w:r>
      <w:proofErr w:type="spellStart"/>
      <w:r>
        <w:rPr>
          <w:rFonts w:ascii="Trebuchet MS"/>
        </w:rPr>
        <w:t>android.permission.ACCESS_WIFI_STATE</w:t>
      </w:r>
      <w:proofErr w:type="spellEnd"/>
      <w:r>
        <w:rPr>
          <w:rFonts w:ascii="Trebuchet MS"/>
        </w:rPr>
        <w:t>" /&gt;</w:t>
      </w:r>
    </w:p>
    <w:p w:rsidR="00E046F0" w:rsidRDefault="009679FD">
      <w:pPr>
        <w:ind w:firstLine="435"/>
        <w:rPr>
          <w:rFonts w:ascii="宋体" w:eastAsia="宋体" w:hAnsi="宋体" w:cs="宋体"/>
          <w:lang w:val="zh-TW" w:eastAsia="zh-TW"/>
        </w:rPr>
      </w:pPr>
      <w:r>
        <w:rPr>
          <w:rFonts w:ascii="Trebuchet MS"/>
        </w:rPr>
        <w:t xml:space="preserve">3. </w:t>
      </w:r>
      <w:r>
        <w:rPr>
          <w:rFonts w:ascii="宋体" w:eastAsia="宋体" w:hAnsi="宋体" w:cs="宋体"/>
          <w:lang w:val="zh-TW" w:eastAsia="zh-TW"/>
        </w:rPr>
        <w:t>在</w:t>
      </w:r>
      <w:r>
        <w:rPr>
          <w:rFonts w:ascii="Trebuchet MS"/>
        </w:rPr>
        <w:t xml:space="preserve">AndroidManifest.xml </w:t>
      </w:r>
      <w:r>
        <w:rPr>
          <w:rFonts w:ascii="宋体" w:eastAsia="宋体" w:hAnsi="宋体" w:cs="宋体"/>
          <w:lang w:val="zh-TW" w:eastAsia="zh-TW"/>
        </w:rPr>
        <w:t>中</w:t>
      </w:r>
      <w:r>
        <w:rPr>
          <w:rFonts w:ascii="Trebuchet MS"/>
        </w:rPr>
        <w:t>A</w:t>
      </w:r>
      <w:r>
        <w:rPr>
          <w:rFonts w:ascii="Trebuchet MS"/>
        </w:rPr>
        <w:t>PI</w:t>
      </w:r>
      <w:r>
        <w:rPr>
          <w:rFonts w:ascii="宋体" w:eastAsia="宋体" w:hAnsi="宋体" w:cs="宋体"/>
          <w:lang w:val="zh-TW" w:eastAsia="zh-TW"/>
        </w:rPr>
        <w:t>级别设置</w:t>
      </w:r>
    </w:p>
    <w:p w:rsidR="00E046F0" w:rsidRDefault="009679FD">
      <w:pPr>
        <w:ind w:firstLine="435"/>
      </w:pPr>
      <w:r>
        <w:rPr>
          <w:rFonts w:ascii="Trebuchet MS"/>
        </w:rPr>
        <w:t>&lt;uses-</w:t>
      </w:r>
      <w:proofErr w:type="spellStart"/>
      <w:r>
        <w:rPr>
          <w:rFonts w:ascii="Trebuchet MS"/>
        </w:rPr>
        <w:t>sdk</w:t>
      </w:r>
      <w:proofErr w:type="spellEnd"/>
      <w:r>
        <w:rPr>
          <w:rFonts w:ascii="Trebuchet MS"/>
        </w:rPr>
        <w:t xml:space="preserve"> </w:t>
      </w:r>
      <w:proofErr w:type="spellStart"/>
      <w:r>
        <w:rPr>
          <w:rFonts w:ascii="Trebuchet MS"/>
        </w:rPr>
        <w:t>android</w:t>
      </w:r>
      <w:proofErr w:type="gramStart"/>
      <w:r>
        <w:rPr>
          <w:rFonts w:ascii="Trebuchet MS"/>
        </w:rPr>
        <w:t>:minSdkVersion</w:t>
      </w:r>
      <w:proofErr w:type="spellEnd"/>
      <w:proofErr w:type="gramEnd"/>
      <w:r>
        <w:rPr>
          <w:rFonts w:ascii="Trebuchet MS"/>
        </w:rPr>
        <w:t>="8"/&gt;</w:t>
      </w:r>
    </w:p>
    <w:p w:rsidR="00E046F0" w:rsidRDefault="009679FD">
      <w:pPr>
        <w:ind w:firstLine="435"/>
      </w:pPr>
      <w:proofErr w:type="spellStart"/>
      <w:r>
        <w:rPr>
          <w:rFonts w:ascii="Trebuchet MS"/>
        </w:rPr>
        <w:t>minSdkVersion</w:t>
      </w:r>
      <w:proofErr w:type="spellEnd"/>
      <w:r>
        <w:rPr>
          <w:rFonts w:ascii="Trebuchet MS"/>
        </w:rPr>
        <w:t>=</w:t>
      </w:r>
      <w:r>
        <w:rPr>
          <w:rFonts w:hAnsi="Trebuchet MS"/>
        </w:rPr>
        <w:t>“</w:t>
      </w:r>
      <w:r>
        <w:rPr>
          <w:rFonts w:ascii="Trebuchet MS"/>
        </w:rPr>
        <w:t>8</w:t>
      </w:r>
      <w:r>
        <w:rPr>
          <w:rFonts w:hAnsi="Trebuchet MS"/>
        </w:rPr>
        <w:t>”</w:t>
      </w:r>
      <w:r>
        <w:rPr>
          <w:rFonts w:ascii="Trebuchet MS"/>
        </w:rPr>
        <w:t xml:space="preserve"> </w:t>
      </w:r>
      <w:r>
        <w:rPr>
          <w:rFonts w:ascii="宋体" w:eastAsia="宋体" w:hAnsi="宋体" w:cs="宋体"/>
          <w:lang w:val="zh-TW" w:eastAsia="zh-TW"/>
        </w:rPr>
        <w:t>最低为</w:t>
      </w:r>
      <w:r>
        <w:rPr>
          <w:rFonts w:ascii="Trebuchet MS"/>
        </w:rPr>
        <w:t>8.</w:t>
      </w:r>
    </w:p>
    <w:p w:rsidR="00E046F0" w:rsidRDefault="009679FD">
      <w:pPr>
        <w:ind w:firstLine="435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targetSdkVersion</w:t>
      </w:r>
      <w:proofErr w:type="spellEnd"/>
      <w:r>
        <w:rPr>
          <w:rFonts w:ascii="Trebuchet MS"/>
        </w:rPr>
        <w:t xml:space="preserve"> </w:t>
      </w:r>
      <w:r>
        <w:rPr>
          <w:rFonts w:ascii="宋体" w:eastAsia="宋体" w:hAnsi="宋体" w:cs="宋体"/>
          <w:lang w:val="zh-TW" w:eastAsia="zh-TW"/>
        </w:rPr>
        <w:t>不设置</w:t>
      </w:r>
    </w:p>
    <w:p w:rsidR="00E046F0" w:rsidRDefault="00E046F0">
      <w:pPr>
        <w:ind w:firstLine="435"/>
        <w:rPr>
          <w:rFonts w:ascii="宋体" w:eastAsia="宋体" w:hAnsi="宋体" w:cs="宋体"/>
          <w:lang w:val="zh-TW" w:eastAsia="zh-TW"/>
        </w:rPr>
      </w:pPr>
    </w:p>
    <w:p w:rsidR="00E046F0" w:rsidRDefault="00E046F0">
      <w:pPr>
        <w:ind w:firstLine="435"/>
        <w:rPr>
          <w:rFonts w:ascii="宋体" w:eastAsia="宋体" w:hAnsi="宋体" w:cs="宋体"/>
          <w:lang w:val="zh-TW" w:eastAsia="zh-TW"/>
        </w:rPr>
      </w:pPr>
    </w:p>
    <w:p w:rsidR="00E046F0" w:rsidRDefault="009679FD">
      <w:pPr>
        <w:pStyle w:val="3"/>
        <w:numPr>
          <w:ilvl w:val="2"/>
          <w:numId w:val="106"/>
        </w:numPr>
        <w:tabs>
          <w:tab w:val="num" w:pos="720"/>
        </w:tabs>
        <w:rPr>
          <w:rFonts w:ascii="Helvetica" w:eastAsia="Helvetica" w:hAnsi="Helvetica" w:cs="Helvetica"/>
          <w:lang w:val="zh-TW" w:eastAsia="zh-TW"/>
        </w:rPr>
      </w:pPr>
      <w:bookmarkStart w:id="62" w:name="_Toc42"/>
      <w:r>
        <w:rPr>
          <w:rFonts w:ascii="微软雅黑" w:eastAsia="微软雅黑" w:hAnsi="微软雅黑" w:cs="微软雅黑" w:hint="eastAsia"/>
          <w:lang w:eastAsia="zh-TW"/>
        </w:rPr>
        <w:t>目录图例</w:t>
      </w:r>
      <w:bookmarkEnd w:id="62"/>
    </w:p>
    <w:p w:rsidR="00E046F0" w:rsidRDefault="009679FD">
      <w:r>
        <w:rPr>
          <w:noProof/>
          <w:lang w:eastAsia="zh-CN"/>
        </w:rPr>
        <w:lastRenderedPageBreak/>
        <w:drawing>
          <wp:inline distT="0" distB="0" distL="0" distR="0">
            <wp:extent cx="5274310" cy="402780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63" w:name="_Toc43"/>
      <w:r>
        <w:rPr>
          <w:rFonts w:ascii="Calibri" w:eastAsia="Calibri" w:hAnsi="Calibri" w:cs="Calibri" w:hint="eastAsia"/>
          <w:lang w:eastAsia="zh-TW"/>
        </w:rPr>
        <w:t>退款接口</w:t>
      </w:r>
      <w:bookmarkEnd w:id="63"/>
    </w:p>
    <w:p w:rsidR="00E046F0" w:rsidRDefault="009679FD">
      <w:pPr>
        <w:pStyle w:val="2"/>
        <w:numPr>
          <w:ilvl w:val="1"/>
          <w:numId w:val="110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64" w:name="_Toc44"/>
      <w:r>
        <w:rPr>
          <w:rFonts w:ascii="Calibri" w:eastAsia="Calibri" w:hAnsi="Calibri" w:cs="Calibri" w:hint="eastAsia"/>
          <w:lang w:eastAsia="zh-TW"/>
        </w:rPr>
        <w:t>普通退款接口</w:t>
      </w:r>
      <w:bookmarkEnd w:id="64"/>
    </w:p>
    <w:p w:rsidR="00E046F0" w:rsidRDefault="009679FD">
      <w:pPr>
        <w:widowControl w:val="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(1) </w:t>
      </w:r>
      <w:r>
        <w:rPr>
          <w:sz w:val="24"/>
          <w:szCs w:val="24"/>
          <w:lang w:val="zh-TW" w:eastAsia="zh-TW"/>
        </w:rPr>
        <w:t>接口描述</w:t>
      </w:r>
    </w:p>
    <w:tbl>
      <w:tblPr>
        <w:tblStyle w:val="TableNormal"/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660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t>接口名称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t>支付交易退款接口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通过调用退款接口向翼支付网关平台发出退款请求完成退款。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t>接口类型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roofErr w:type="spellStart"/>
            <w:r>
              <w:rPr>
                <w:sz w:val="24"/>
                <w:szCs w:val="24"/>
              </w:rPr>
              <w:t>WebService</w:t>
            </w:r>
            <w:proofErr w:type="spellEnd"/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t>接口提供者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t>翼支付网关平台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t>接口使用者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t>商户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  <w:lang w:val="zh-TW" w:eastAsia="zh-TW"/>
              </w:rPr>
              <w:lastRenderedPageBreak/>
              <w:t>编码格式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</w:rPr>
              <w:t>UTF-8</w:t>
            </w:r>
          </w:p>
        </w:tc>
      </w:tr>
    </w:tbl>
    <w:p w:rsidR="00E046F0" w:rsidRDefault="00E046F0">
      <w:pPr>
        <w:widowControl w:val="0"/>
        <w:spacing w:line="240" w:lineRule="auto"/>
        <w:rPr>
          <w:sz w:val="24"/>
          <w:szCs w:val="24"/>
        </w:rPr>
      </w:pPr>
    </w:p>
    <w:p w:rsidR="00E046F0" w:rsidRDefault="00E046F0">
      <w:pPr>
        <w:widowControl w:val="0"/>
        <w:spacing w:line="240" w:lineRule="auto"/>
        <w:rPr>
          <w:sz w:val="24"/>
          <w:szCs w:val="24"/>
        </w:rPr>
      </w:pPr>
    </w:p>
    <w:p w:rsidR="00E046F0" w:rsidRDefault="009679FD">
      <w:pPr>
        <w:rPr>
          <w:sz w:val="28"/>
          <w:szCs w:val="28"/>
          <w:lang w:val="zh-TW" w:eastAsia="zh-TW"/>
        </w:rPr>
      </w:pPr>
      <w:r>
        <w:rPr>
          <w:sz w:val="28"/>
          <w:szCs w:val="28"/>
        </w:rPr>
        <w:t xml:space="preserve">(2) </w:t>
      </w:r>
      <w:r>
        <w:rPr>
          <w:sz w:val="28"/>
          <w:szCs w:val="28"/>
          <w:lang w:val="zh-TW" w:eastAsia="zh-TW"/>
        </w:rPr>
        <w:t>接口地址</w:t>
      </w:r>
    </w:p>
    <w:p w:rsidR="00E046F0" w:rsidRDefault="009679FD">
      <w:pPr>
        <w:rPr>
          <w:color w:val="FF0000"/>
          <w:sz w:val="24"/>
          <w:szCs w:val="24"/>
          <w:u w:color="FF0000"/>
          <w:lang w:eastAsia="zh-TW"/>
        </w:rPr>
      </w:pPr>
      <w:hyperlink r:id="rId17" w:history="1">
        <w:r>
          <w:rPr>
            <w:rStyle w:val="Hyperlink2"/>
            <w:lang w:eastAsia="zh-TW"/>
          </w:rPr>
          <w:t>https://ivrpaywg.bestpay.com.cn/services/refundV2?wsdl</w:t>
        </w:r>
      </w:hyperlink>
    </w:p>
    <w:p w:rsidR="00E046F0" w:rsidRDefault="009679FD">
      <w:pPr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注：翼支付网关平台对调用该接口的服务器地址进行绑定，在联调前，请提供服务器</w:t>
      </w:r>
      <w:r>
        <w:rPr>
          <w:sz w:val="24"/>
          <w:szCs w:val="24"/>
          <w:lang w:eastAsia="zh-CN"/>
        </w:rPr>
        <w:t>IP</w:t>
      </w:r>
      <w:r>
        <w:rPr>
          <w:sz w:val="24"/>
          <w:szCs w:val="24"/>
          <w:lang w:val="zh-TW" w:eastAsia="zh-TW"/>
        </w:rPr>
        <w:t>地址。</w:t>
      </w:r>
    </w:p>
    <w:p w:rsidR="00E046F0" w:rsidRDefault="009679FD">
      <w:pPr>
        <w:widowControl w:val="0"/>
        <w:rPr>
          <w:sz w:val="28"/>
          <w:szCs w:val="28"/>
          <w:lang w:val="zh-TW" w:eastAsia="zh-TW"/>
        </w:rPr>
      </w:pPr>
      <w:r>
        <w:rPr>
          <w:rFonts w:ascii="Trebuchet MS"/>
          <w:sz w:val="28"/>
          <w:szCs w:val="28"/>
        </w:rPr>
        <w:t xml:space="preserve">(3) </w:t>
      </w:r>
      <w:r>
        <w:rPr>
          <w:sz w:val="28"/>
          <w:szCs w:val="28"/>
          <w:lang w:val="zh-TW" w:eastAsia="zh-TW"/>
        </w:rPr>
        <w:t>接口定义</w:t>
      </w:r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709"/>
        <w:gridCol w:w="2977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类型长度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必填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备注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commCode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商户代码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由翼支付网关平台统一分配给各接入商户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subCommCode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商户子代码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商户子代码</w:t>
            </w:r>
          </w:p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如没有则填空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commPwd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商户调用密码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商户执行时需填入相应密码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oldOrderId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原扣款订单号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原扣款成功的订单号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oldOrderPayId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原订单请求支付流水号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原扣款成功的请求支付流水号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orderRefundId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退款流水号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该流水在商户处必须是唯一的，而且每次发起退款时，都必须是唯一的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transamt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订单交易金额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单位为分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lastRenderedPageBreak/>
              <w:t>reqTime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交易请求时间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yyyyMMDDhhmmss</w:t>
            </w:r>
            <w:proofErr w:type="spellEnd"/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Mac</w:t>
            </w:r>
            <w:r>
              <w:rPr>
                <w:sz w:val="24"/>
                <w:szCs w:val="24"/>
                <w:lang w:val="zh-TW" w:eastAsia="zh-TW"/>
              </w:rPr>
              <w:t>校验域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md5</w:t>
            </w:r>
            <w:r>
              <w:rPr>
                <w:sz w:val="24"/>
                <w:szCs w:val="24"/>
                <w:lang w:val="zh-TW" w:eastAsia="zh-TW"/>
              </w:rPr>
              <w:t>摘要</w:t>
            </w:r>
          </w:p>
        </w:tc>
      </w:tr>
    </w:tbl>
    <w:p w:rsidR="00E046F0" w:rsidRDefault="00E046F0">
      <w:pPr>
        <w:widowControl w:val="0"/>
        <w:spacing w:line="240" w:lineRule="auto"/>
        <w:rPr>
          <w:sz w:val="28"/>
          <w:szCs w:val="28"/>
          <w:lang w:val="zh-TW" w:eastAsia="zh-TW"/>
        </w:rPr>
      </w:pPr>
    </w:p>
    <w:p w:rsidR="00E046F0" w:rsidRDefault="00E046F0">
      <w:pPr>
        <w:widowControl w:val="0"/>
        <w:spacing w:line="240" w:lineRule="auto"/>
        <w:rPr>
          <w:sz w:val="28"/>
          <w:szCs w:val="28"/>
          <w:lang w:val="zh-TW" w:eastAsia="zh-TW"/>
        </w:rPr>
      </w:pPr>
    </w:p>
    <w:p w:rsidR="00E046F0" w:rsidRDefault="009679FD">
      <w:pPr>
        <w:widowControl w:val="0"/>
        <w:spacing w:line="24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(4) </w:t>
      </w:r>
      <w:r>
        <w:rPr>
          <w:sz w:val="24"/>
          <w:szCs w:val="24"/>
          <w:lang w:val="zh-TW" w:eastAsia="zh-TW"/>
        </w:rPr>
        <w:t>接口响应</w:t>
      </w:r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4820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必填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备注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具体见响应码说明</w:t>
            </w:r>
          </w:p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返回成功即表示退款成功</w:t>
            </w:r>
          </w:p>
        </w:tc>
      </w:tr>
    </w:tbl>
    <w:p w:rsidR="00E046F0" w:rsidRDefault="00E046F0">
      <w:pPr>
        <w:widowControl w:val="0"/>
        <w:spacing w:line="240" w:lineRule="auto"/>
        <w:rPr>
          <w:sz w:val="24"/>
          <w:szCs w:val="24"/>
          <w:lang w:eastAsia="zh-CN"/>
        </w:rPr>
      </w:pPr>
    </w:p>
    <w:p w:rsidR="00E046F0" w:rsidRDefault="00E046F0">
      <w:pPr>
        <w:widowControl w:val="0"/>
        <w:spacing w:line="240" w:lineRule="auto"/>
        <w:rPr>
          <w:sz w:val="24"/>
          <w:szCs w:val="24"/>
          <w:lang w:eastAsia="zh-CN"/>
        </w:rPr>
      </w:pPr>
    </w:p>
    <w:p w:rsidR="00E046F0" w:rsidRDefault="009679FD">
      <w:pPr>
        <w:spacing w:line="240" w:lineRule="auto"/>
        <w:rPr>
          <w:sz w:val="24"/>
          <w:szCs w:val="24"/>
          <w:lang w:eastAsia="zh-CN"/>
        </w:rPr>
      </w:pPr>
      <w:r>
        <w:rPr>
          <w:rFonts w:ascii="Trebuchet MS"/>
          <w:sz w:val="24"/>
          <w:szCs w:val="24"/>
          <w:lang w:eastAsia="zh-CN"/>
        </w:rPr>
        <w:t xml:space="preserve">(5) </w:t>
      </w:r>
      <w:r>
        <w:rPr>
          <w:sz w:val="24"/>
          <w:szCs w:val="24"/>
          <w:lang w:val="zh-TW" w:eastAsia="zh-TW"/>
        </w:rPr>
        <w:t>接口说明</w:t>
      </w:r>
    </w:p>
    <w:p w:rsidR="00E046F0" w:rsidRDefault="009679FD">
      <w:pPr>
        <w:spacing w:line="240" w:lineRule="auto"/>
        <w:rPr>
          <w:sz w:val="24"/>
          <w:szCs w:val="24"/>
          <w:lang w:eastAsia="zh-CN"/>
        </w:rPr>
      </w:pPr>
      <w:r>
        <w:rPr>
          <w:rFonts w:ascii="Trebuchet MS"/>
          <w:sz w:val="24"/>
          <w:szCs w:val="24"/>
          <w:lang w:eastAsia="zh-CN"/>
        </w:rPr>
        <w:t>1</w:t>
      </w:r>
      <w:r>
        <w:rPr>
          <w:sz w:val="24"/>
          <w:szCs w:val="24"/>
          <w:lang w:val="zh-TW" w:eastAsia="zh-TW"/>
        </w:rPr>
        <w:t>）商户要保证退款流水号的唯一性。</w:t>
      </w:r>
    </w:p>
    <w:p w:rsidR="00E046F0" w:rsidRDefault="009679FD">
      <w:pPr>
        <w:spacing w:line="240" w:lineRule="auto"/>
        <w:rPr>
          <w:sz w:val="24"/>
          <w:szCs w:val="24"/>
          <w:lang w:eastAsia="zh-CN"/>
        </w:rPr>
      </w:pPr>
      <w:r>
        <w:rPr>
          <w:rFonts w:ascii="Trebuchet MS"/>
          <w:sz w:val="24"/>
          <w:szCs w:val="24"/>
          <w:lang w:eastAsia="zh-CN"/>
        </w:rPr>
        <w:t>2</w:t>
      </w:r>
      <w:r>
        <w:rPr>
          <w:sz w:val="24"/>
          <w:szCs w:val="24"/>
          <w:lang w:val="zh-TW" w:eastAsia="zh-TW"/>
        </w:rPr>
        <w:t>）在商户提交退款时，防止多次提交同一笔退款。</w:t>
      </w:r>
    </w:p>
    <w:p w:rsidR="00E046F0" w:rsidRDefault="009679FD">
      <w:pPr>
        <w:spacing w:line="24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>3</w:t>
      </w:r>
      <w:r>
        <w:rPr>
          <w:sz w:val="24"/>
          <w:szCs w:val="24"/>
          <w:lang w:val="zh-TW" w:eastAsia="zh-TW"/>
        </w:rPr>
        <w:t>）接口方式采用</w:t>
      </w:r>
      <w:proofErr w:type="spellStart"/>
      <w:r>
        <w:rPr>
          <w:rFonts w:ascii="Trebuchet MS"/>
          <w:sz w:val="24"/>
          <w:szCs w:val="24"/>
        </w:rPr>
        <w:t>webservices</w:t>
      </w:r>
      <w:proofErr w:type="spellEnd"/>
      <w:r>
        <w:rPr>
          <w:sz w:val="24"/>
          <w:szCs w:val="24"/>
          <w:lang w:val="zh-TW" w:eastAsia="zh-TW"/>
        </w:rPr>
        <w:t>方式，</w:t>
      </w:r>
      <w:r>
        <w:rPr>
          <w:rFonts w:ascii="Trebuchet MS"/>
          <w:sz w:val="24"/>
          <w:szCs w:val="24"/>
        </w:rPr>
        <w:t>key</w:t>
      </w:r>
      <w:r>
        <w:rPr>
          <w:sz w:val="24"/>
          <w:szCs w:val="24"/>
          <w:lang w:val="zh-TW" w:eastAsia="zh-TW"/>
        </w:rPr>
        <w:t>由翼支付网关平台分配给各商户。</w:t>
      </w:r>
    </w:p>
    <w:p w:rsidR="00E046F0" w:rsidRDefault="009679FD">
      <w:pPr>
        <w:spacing w:line="24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>4</w:t>
      </w:r>
      <w:r>
        <w:rPr>
          <w:sz w:val="24"/>
          <w:szCs w:val="24"/>
          <w:lang w:val="zh-TW" w:eastAsia="zh-TW"/>
        </w:rPr>
        <w:t>）</w:t>
      </w:r>
      <w:r>
        <w:rPr>
          <w:rFonts w:ascii="Trebuchet MS"/>
          <w:sz w:val="24"/>
          <w:szCs w:val="24"/>
        </w:rPr>
        <w:t>MAC</w:t>
      </w:r>
      <w:r>
        <w:rPr>
          <w:sz w:val="24"/>
          <w:szCs w:val="24"/>
          <w:lang w:val="zh-TW" w:eastAsia="zh-TW"/>
        </w:rPr>
        <w:t>校验，保证了交易信息到翼支付网关平台的完整性，参与</w:t>
      </w:r>
      <w:r>
        <w:rPr>
          <w:rFonts w:ascii="Trebuchet MS"/>
          <w:sz w:val="24"/>
          <w:szCs w:val="24"/>
        </w:rPr>
        <w:t>MAC</w:t>
      </w:r>
      <w:r>
        <w:rPr>
          <w:sz w:val="24"/>
          <w:szCs w:val="24"/>
          <w:lang w:val="zh-TW" w:eastAsia="zh-TW"/>
        </w:rPr>
        <w:t>运算的字符及其顺序如下：</w:t>
      </w:r>
    </w:p>
    <w:p w:rsidR="00E046F0" w:rsidRDefault="009679FD">
      <w:pPr>
        <w:spacing w:line="24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>COMMCODE=123456789&amp;</w:t>
      </w:r>
      <w:r>
        <w:rPr>
          <w:rFonts w:ascii="Trebuchet MS"/>
          <w:sz w:val="24"/>
          <w:szCs w:val="24"/>
        </w:rPr>
        <w:t>COMMPWD=123456&amp;ORDERREFUNDID=20080314000001&amp;REQTIME=20080314121212&amp;TRANSAMT=10000&amp;KEY=DJKF34ER35D58D</w:t>
      </w:r>
    </w:p>
    <w:p w:rsidR="00E046F0" w:rsidRDefault="009679FD">
      <w:pPr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商户业务平台将上述固定顺序组织的字符串，参数名均为大写，使用标准</w:t>
      </w:r>
      <w:r>
        <w:rPr>
          <w:rFonts w:ascii="Trebuchet MS"/>
          <w:sz w:val="24"/>
          <w:szCs w:val="24"/>
          <w:lang w:eastAsia="zh-CN"/>
        </w:rPr>
        <w:t>md5</w:t>
      </w:r>
      <w:r>
        <w:rPr>
          <w:sz w:val="24"/>
          <w:szCs w:val="24"/>
          <w:lang w:val="zh-TW" w:eastAsia="zh-TW"/>
        </w:rPr>
        <w:t>算法进行摘要，然后将摘要果转成</w:t>
      </w:r>
      <w:r>
        <w:rPr>
          <w:rFonts w:ascii="Trebuchet MS"/>
          <w:sz w:val="24"/>
          <w:szCs w:val="24"/>
          <w:lang w:eastAsia="zh-CN"/>
        </w:rPr>
        <w:t>16</w:t>
      </w:r>
      <w:r>
        <w:rPr>
          <w:sz w:val="24"/>
          <w:szCs w:val="24"/>
          <w:lang w:val="zh-TW" w:eastAsia="zh-TW"/>
        </w:rPr>
        <w:t>进制字符串，就是校验域</w:t>
      </w:r>
      <w:r>
        <w:rPr>
          <w:rFonts w:ascii="Trebuchet MS"/>
          <w:sz w:val="24"/>
          <w:szCs w:val="24"/>
          <w:lang w:eastAsia="zh-CN"/>
        </w:rPr>
        <w:t>MAC</w:t>
      </w:r>
      <w:r>
        <w:rPr>
          <w:sz w:val="24"/>
          <w:szCs w:val="24"/>
          <w:lang w:val="zh-TW" w:eastAsia="zh-TW"/>
        </w:rPr>
        <w:t>的值，将</w:t>
      </w:r>
      <w:r>
        <w:rPr>
          <w:rFonts w:ascii="Trebuchet MS"/>
          <w:sz w:val="24"/>
          <w:szCs w:val="24"/>
          <w:lang w:eastAsia="zh-CN"/>
        </w:rPr>
        <w:t>MAC</w:t>
      </w:r>
      <w:r>
        <w:rPr>
          <w:sz w:val="24"/>
          <w:szCs w:val="24"/>
          <w:lang w:val="zh-TW" w:eastAsia="zh-TW"/>
        </w:rPr>
        <w:t>值和订单信息调用接口时，一起提供给翼支付网关平台。</w:t>
      </w:r>
    </w:p>
    <w:p w:rsidR="00E046F0" w:rsidRDefault="009679FD">
      <w:pPr>
        <w:pStyle w:val="2"/>
        <w:numPr>
          <w:ilvl w:val="1"/>
          <w:numId w:val="110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65" w:name="_Toc45"/>
      <w:r>
        <w:rPr>
          <w:rFonts w:ascii="Calibri" w:eastAsia="Calibri" w:hAnsi="Calibri" w:cs="Calibri" w:hint="eastAsia"/>
          <w:lang w:eastAsia="zh-TW"/>
        </w:rPr>
        <w:t>分账退款接口</w:t>
      </w:r>
      <w:bookmarkEnd w:id="65"/>
    </w:p>
    <w:p w:rsidR="00E046F0" w:rsidRDefault="009679FD">
      <w:pPr>
        <w:widowControl w:val="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(1) </w:t>
      </w:r>
      <w:r>
        <w:rPr>
          <w:sz w:val="24"/>
          <w:szCs w:val="24"/>
          <w:lang w:val="zh-TW" w:eastAsia="zh-TW"/>
        </w:rPr>
        <w:t>接口描述</w:t>
      </w:r>
    </w:p>
    <w:tbl>
      <w:tblPr>
        <w:tblStyle w:val="TableNormal"/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660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接口名称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支付交易退款接口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lastRenderedPageBreak/>
              <w:t>接口描述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通过调用退款接口向翼支付网关平台发出退款请求完成退款。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接口类型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WebService</w:t>
            </w:r>
            <w:proofErr w:type="spellEnd"/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接口提供者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翼支付网关平台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接口使用者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商户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编码格式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UTF-8</w:t>
            </w:r>
          </w:p>
        </w:tc>
      </w:tr>
    </w:tbl>
    <w:p w:rsidR="00E046F0" w:rsidRDefault="00E046F0">
      <w:pPr>
        <w:widowControl w:val="0"/>
        <w:spacing w:line="240" w:lineRule="auto"/>
        <w:rPr>
          <w:sz w:val="24"/>
          <w:szCs w:val="24"/>
        </w:rPr>
      </w:pPr>
    </w:p>
    <w:p w:rsidR="00E046F0" w:rsidRDefault="00E046F0">
      <w:pPr>
        <w:widowControl w:val="0"/>
        <w:spacing w:line="240" w:lineRule="auto"/>
        <w:rPr>
          <w:sz w:val="24"/>
          <w:szCs w:val="24"/>
        </w:rPr>
      </w:pPr>
    </w:p>
    <w:p w:rsidR="00E046F0" w:rsidRDefault="009679FD">
      <w:pPr>
        <w:rPr>
          <w:sz w:val="28"/>
          <w:szCs w:val="28"/>
          <w:lang w:val="zh-TW" w:eastAsia="zh-TW"/>
        </w:rPr>
      </w:pPr>
      <w:r>
        <w:rPr>
          <w:sz w:val="28"/>
          <w:szCs w:val="28"/>
        </w:rPr>
        <w:t xml:space="preserve"> (2) </w:t>
      </w:r>
      <w:r>
        <w:rPr>
          <w:sz w:val="28"/>
          <w:szCs w:val="28"/>
          <w:lang w:val="zh-TW" w:eastAsia="zh-TW"/>
        </w:rPr>
        <w:t>接口地址</w:t>
      </w:r>
    </w:p>
    <w:p w:rsidR="00E046F0" w:rsidRDefault="009679FD">
      <w:pPr>
        <w:rPr>
          <w:color w:val="FF0000"/>
          <w:sz w:val="24"/>
          <w:szCs w:val="24"/>
          <w:u w:color="FF0000"/>
          <w:lang w:eastAsia="zh-TW"/>
        </w:rPr>
      </w:pPr>
      <w:hyperlink r:id="rId18" w:history="1">
        <w:r>
          <w:rPr>
            <w:rStyle w:val="Hyperlink3"/>
            <w:lang w:eastAsia="zh-TW"/>
          </w:rPr>
          <w:t>https://ivrpaywg.bestpay.com.cn/services/divDetailsRefund?wsdl</w:t>
        </w:r>
      </w:hyperlink>
    </w:p>
    <w:p w:rsidR="00E046F0" w:rsidRDefault="009679FD">
      <w:pPr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注：翼支付网关平台对调用该接口的服务器地址进行绑定，在联调前，请提供服务器</w:t>
      </w:r>
      <w:r>
        <w:rPr>
          <w:sz w:val="24"/>
          <w:szCs w:val="24"/>
          <w:lang w:eastAsia="zh-CN"/>
        </w:rPr>
        <w:t>IP</w:t>
      </w:r>
      <w:r>
        <w:rPr>
          <w:sz w:val="24"/>
          <w:szCs w:val="24"/>
          <w:lang w:val="zh-TW" w:eastAsia="zh-TW"/>
        </w:rPr>
        <w:t>地址。</w:t>
      </w:r>
    </w:p>
    <w:p w:rsidR="00E046F0" w:rsidRDefault="009679FD">
      <w:pPr>
        <w:widowControl w:val="0"/>
        <w:rPr>
          <w:sz w:val="28"/>
          <w:szCs w:val="28"/>
          <w:lang w:val="zh-TW" w:eastAsia="zh-TW"/>
        </w:rPr>
      </w:pPr>
      <w:r>
        <w:rPr>
          <w:rFonts w:ascii="Trebuchet MS"/>
          <w:sz w:val="28"/>
          <w:szCs w:val="28"/>
        </w:rPr>
        <w:t xml:space="preserve">(3) </w:t>
      </w:r>
      <w:r>
        <w:rPr>
          <w:sz w:val="28"/>
          <w:szCs w:val="28"/>
          <w:lang w:val="zh-TW" w:eastAsia="zh-TW"/>
        </w:rPr>
        <w:t>接口定义</w:t>
      </w:r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709"/>
        <w:gridCol w:w="2977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类型长度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必填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备注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commCode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商户代码</w:t>
            </w:r>
            <w:r>
              <w:rPr>
                <w:sz w:val="24"/>
                <w:szCs w:val="24"/>
                <w:lang w:val="zh-TW" w:eastAsia="zh-TW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由翼支付网关平台统一分配给各接入商户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subCommCode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商户子代码</w:t>
            </w:r>
            <w:r>
              <w:rPr>
                <w:sz w:val="24"/>
                <w:szCs w:val="24"/>
                <w:lang w:val="zh-TW" w:eastAsia="zh-TW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商户子代码</w:t>
            </w:r>
          </w:p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如没有则填空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commPwd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商户调用密码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商户执行时需填入相应密码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oldOrderId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原扣款订单号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原扣款成功的订单号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oldOrderPayId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原订单请求支付流水号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原扣款成功的请求支付流水号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lastRenderedPageBreak/>
              <w:t>orderRefundId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退款流水号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该流水在商户处必须是唯一的，而且每次发起退款时，都必须是唯一的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transamt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订单交易金额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单位为分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reqTime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交易请求时间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yyyyMMDDhhmmss</w:t>
            </w:r>
            <w:proofErr w:type="spellEnd"/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divDetails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分账明细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分账示例：</w:t>
            </w:r>
            <w:r>
              <w:rPr>
                <w:sz w:val="24"/>
                <w:szCs w:val="24"/>
                <w:lang w:eastAsia="zh-CN"/>
              </w:rPr>
              <w:t>0018888888:10|3100888888:10</w:t>
            </w:r>
          </w:p>
          <w:p w:rsidR="00E046F0" w:rsidRDefault="009679FD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分账规则：父商户可以全额退款，子商户的分账退款金额必须小于支付分账金额，分账金额不能为</w:t>
            </w:r>
            <w:r>
              <w:rPr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val="zh-TW" w:eastAsia="zh-TW"/>
              </w:rPr>
              <w:t>。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Mac</w:t>
            </w:r>
            <w:r>
              <w:rPr>
                <w:sz w:val="24"/>
                <w:szCs w:val="24"/>
                <w:lang w:val="zh-TW" w:eastAsia="zh-TW"/>
              </w:rPr>
              <w:t>校验域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md5</w:t>
            </w:r>
            <w:r>
              <w:rPr>
                <w:sz w:val="24"/>
                <w:szCs w:val="24"/>
                <w:lang w:val="zh-TW" w:eastAsia="zh-TW"/>
              </w:rPr>
              <w:t>摘要</w:t>
            </w:r>
          </w:p>
        </w:tc>
      </w:tr>
    </w:tbl>
    <w:p w:rsidR="00E046F0" w:rsidRDefault="00E046F0">
      <w:pPr>
        <w:widowControl w:val="0"/>
        <w:spacing w:line="240" w:lineRule="auto"/>
        <w:rPr>
          <w:sz w:val="28"/>
          <w:szCs w:val="28"/>
          <w:lang w:val="zh-TW" w:eastAsia="zh-TW"/>
        </w:rPr>
      </w:pPr>
    </w:p>
    <w:p w:rsidR="00E046F0" w:rsidRDefault="00E046F0">
      <w:pPr>
        <w:widowControl w:val="0"/>
        <w:spacing w:line="240" w:lineRule="auto"/>
        <w:rPr>
          <w:sz w:val="28"/>
          <w:szCs w:val="28"/>
          <w:lang w:val="zh-TW" w:eastAsia="zh-TW"/>
        </w:rPr>
      </w:pPr>
    </w:p>
    <w:p w:rsidR="00E046F0" w:rsidRDefault="009679FD">
      <w:pPr>
        <w:widowControl w:val="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(4) </w:t>
      </w:r>
      <w:r>
        <w:rPr>
          <w:sz w:val="24"/>
          <w:szCs w:val="24"/>
          <w:lang w:val="zh-TW" w:eastAsia="zh-TW"/>
        </w:rPr>
        <w:t>接口响应</w:t>
      </w:r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4820"/>
      </w:tblGrid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必填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046F0" w:rsidRDefault="009679FD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备注</w:t>
            </w:r>
          </w:p>
        </w:tc>
      </w:tr>
      <w:tr w:rsidR="00E04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r>
              <w:rPr>
                <w:sz w:val="24"/>
                <w:szCs w:val="24"/>
              </w:rPr>
              <w:t>n20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46F0" w:rsidRDefault="009679FD">
            <w:pPr>
              <w:spacing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具体见响应码说明</w:t>
            </w:r>
          </w:p>
          <w:p w:rsidR="00E046F0" w:rsidRDefault="009679FD">
            <w:pPr>
              <w:spacing w:line="240" w:lineRule="auto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返回成功即表示退款成功</w:t>
            </w:r>
          </w:p>
        </w:tc>
      </w:tr>
    </w:tbl>
    <w:p w:rsidR="00E046F0" w:rsidRDefault="00E046F0">
      <w:pPr>
        <w:widowControl w:val="0"/>
        <w:spacing w:line="240" w:lineRule="auto"/>
        <w:rPr>
          <w:sz w:val="24"/>
          <w:szCs w:val="24"/>
          <w:lang w:eastAsia="zh-CN"/>
        </w:rPr>
      </w:pPr>
    </w:p>
    <w:p w:rsidR="00E046F0" w:rsidRDefault="00E046F0">
      <w:pPr>
        <w:widowControl w:val="0"/>
        <w:spacing w:line="240" w:lineRule="auto"/>
        <w:rPr>
          <w:sz w:val="24"/>
          <w:szCs w:val="24"/>
          <w:lang w:eastAsia="zh-CN"/>
        </w:rPr>
      </w:pPr>
    </w:p>
    <w:p w:rsidR="00E046F0" w:rsidRDefault="009679FD">
      <w:pPr>
        <w:spacing w:line="240" w:lineRule="auto"/>
        <w:rPr>
          <w:sz w:val="24"/>
          <w:szCs w:val="24"/>
          <w:lang w:eastAsia="zh-CN"/>
        </w:rPr>
      </w:pPr>
      <w:r>
        <w:rPr>
          <w:rFonts w:ascii="Trebuchet MS"/>
          <w:sz w:val="24"/>
          <w:szCs w:val="24"/>
          <w:lang w:eastAsia="zh-CN"/>
        </w:rPr>
        <w:t xml:space="preserve">(5) </w:t>
      </w:r>
      <w:r>
        <w:rPr>
          <w:sz w:val="24"/>
          <w:szCs w:val="24"/>
          <w:lang w:val="zh-TW" w:eastAsia="zh-TW"/>
        </w:rPr>
        <w:t>接口说明</w:t>
      </w:r>
    </w:p>
    <w:p w:rsidR="00E046F0" w:rsidRDefault="009679FD">
      <w:pPr>
        <w:spacing w:line="240" w:lineRule="auto"/>
        <w:rPr>
          <w:sz w:val="24"/>
          <w:szCs w:val="24"/>
          <w:lang w:eastAsia="zh-CN"/>
        </w:rPr>
      </w:pPr>
      <w:r>
        <w:rPr>
          <w:rFonts w:ascii="Trebuchet MS"/>
          <w:sz w:val="24"/>
          <w:szCs w:val="24"/>
          <w:lang w:eastAsia="zh-CN"/>
        </w:rPr>
        <w:t>1</w:t>
      </w:r>
      <w:r>
        <w:rPr>
          <w:sz w:val="24"/>
          <w:szCs w:val="24"/>
          <w:lang w:val="zh-TW" w:eastAsia="zh-TW"/>
        </w:rPr>
        <w:t>）商户要保证退款流水号的唯一性。</w:t>
      </w:r>
    </w:p>
    <w:p w:rsidR="00E046F0" w:rsidRDefault="009679FD">
      <w:pPr>
        <w:spacing w:line="240" w:lineRule="auto"/>
        <w:rPr>
          <w:sz w:val="24"/>
          <w:szCs w:val="24"/>
          <w:lang w:eastAsia="zh-CN"/>
        </w:rPr>
      </w:pPr>
      <w:r>
        <w:rPr>
          <w:rFonts w:ascii="Trebuchet MS"/>
          <w:sz w:val="24"/>
          <w:szCs w:val="24"/>
          <w:lang w:eastAsia="zh-CN"/>
        </w:rPr>
        <w:t>2</w:t>
      </w:r>
      <w:r>
        <w:rPr>
          <w:sz w:val="24"/>
          <w:szCs w:val="24"/>
          <w:lang w:val="zh-TW" w:eastAsia="zh-TW"/>
        </w:rPr>
        <w:t>）在商户提交退款时，防止多次提交同一笔退款。</w:t>
      </w:r>
    </w:p>
    <w:p w:rsidR="00E046F0" w:rsidRDefault="009679FD">
      <w:pPr>
        <w:spacing w:line="24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lastRenderedPageBreak/>
        <w:t>3</w:t>
      </w:r>
      <w:r>
        <w:rPr>
          <w:sz w:val="24"/>
          <w:szCs w:val="24"/>
          <w:lang w:val="zh-TW" w:eastAsia="zh-TW"/>
        </w:rPr>
        <w:t>）接口方式采用</w:t>
      </w:r>
      <w:proofErr w:type="spellStart"/>
      <w:r>
        <w:rPr>
          <w:rFonts w:ascii="Trebuchet MS"/>
          <w:sz w:val="24"/>
          <w:szCs w:val="24"/>
        </w:rPr>
        <w:t>webservices</w:t>
      </w:r>
      <w:proofErr w:type="spellEnd"/>
      <w:r>
        <w:rPr>
          <w:sz w:val="24"/>
          <w:szCs w:val="24"/>
          <w:lang w:val="zh-TW" w:eastAsia="zh-TW"/>
        </w:rPr>
        <w:t>方式，</w:t>
      </w:r>
      <w:r>
        <w:rPr>
          <w:rFonts w:ascii="Trebuchet MS"/>
          <w:sz w:val="24"/>
          <w:szCs w:val="24"/>
        </w:rPr>
        <w:t>key</w:t>
      </w:r>
      <w:r>
        <w:rPr>
          <w:sz w:val="24"/>
          <w:szCs w:val="24"/>
          <w:lang w:val="zh-TW" w:eastAsia="zh-TW"/>
        </w:rPr>
        <w:t>由翼支付网关平台分配给各商户。</w:t>
      </w:r>
    </w:p>
    <w:p w:rsidR="00E046F0" w:rsidRDefault="009679FD">
      <w:pPr>
        <w:spacing w:line="24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>4</w:t>
      </w:r>
      <w:r>
        <w:rPr>
          <w:sz w:val="24"/>
          <w:szCs w:val="24"/>
          <w:lang w:val="zh-TW" w:eastAsia="zh-TW"/>
        </w:rPr>
        <w:t>）</w:t>
      </w:r>
      <w:r>
        <w:rPr>
          <w:rFonts w:ascii="Trebuchet MS"/>
          <w:sz w:val="24"/>
          <w:szCs w:val="24"/>
        </w:rPr>
        <w:t>MAC</w:t>
      </w:r>
      <w:r>
        <w:rPr>
          <w:sz w:val="24"/>
          <w:szCs w:val="24"/>
          <w:lang w:val="zh-TW" w:eastAsia="zh-TW"/>
        </w:rPr>
        <w:t>校验，保证了交易信息到翼支付网关平台的完整性，参与</w:t>
      </w:r>
      <w:r>
        <w:rPr>
          <w:rFonts w:ascii="Trebuchet MS"/>
          <w:sz w:val="24"/>
          <w:szCs w:val="24"/>
        </w:rPr>
        <w:t>MAC</w:t>
      </w:r>
      <w:r>
        <w:rPr>
          <w:sz w:val="24"/>
          <w:szCs w:val="24"/>
          <w:lang w:val="zh-TW" w:eastAsia="zh-TW"/>
        </w:rPr>
        <w:t>运算的字符及其顺序如下：</w:t>
      </w:r>
    </w:p>
    <w:p w:rsidR="00E046F0" w:rsidRDefault="009679FD">
      <w:pPr>
        <w:rPr>
          <w:sz w:val="24"/>
          <w:szCs w:val="24"/>
        </w:rPr>
      </w:pPr>
      <w:r>
        <w:rPr>
          <w:sz w:val="24"/>
          <w:szCs w:val="24"/>
        </w:rPr>
        <w:t>COMMCODE=123456789&amp;COMMPWD=123456&amp;</w:t>
      </w:r>
      <w:r>
        <w:rPr>
          <w:sz w:val="24"/>
          <w:szCs w:val="24"/>
        </w:rPr>
        <w:t>ORDERREFUNDID=20080314000001&amp;REQTIME=20080314121212&amp;TRANSAMT=10000&amp;DIVDETAILS=0018888888:9000|3100888888:1000&amp;KEY=DJKF34ER35D58D</w:t>
      </w:r>
    </w:p>
    <w:p w:rsidR="00E046F0" w:rsidRDefault="009679FD">
      <w:pPr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商户业务平台将上述固定顺序组织的字符串，参数名均为大写，使用标准</w:t>
      </w:r>
      <w:r>
        <w:rPr>
          <w:sz w:val="24"/>
          <w:szCs w:val="24"/>
          <w:lang w:eastAsia="zh-CN"/>
        </w:rPr>
        <w:t>md5</w:t>
      </w:r>
      <w:r>
        <w:rPr>
          <w:sz w:val="24"/>
          <w:szCs w:val="24"/>
          <w:lang w:val="zh-TW" w:eastAsia="zh-TW"/>
        </w:rPr>
        <w:t>算法进行摘要，然后将摘要果转成</w:t>
      </w:r>
      <w:r>
        <w:rPr>
          <w:sz w:val="24"/>
          <w:szCs w:val="24"/>
          <w:lang w:eastAsia="zh-CN"/>
        </w:rPr>
        <w:t>16</w:t>
      </w:r>
      <w:r>
        <w:rPr>
          <w:sz w:val="24"/>
          <w:szCs w:val="24"/>
          <w:lang w:val="zh-TW" w:eastAsia="zh-TW"/>
        </w:rPr>
        <w:t>进制字符串，就是校验域</w:t>
      </w:r>
      <w:r>
        <w:rPr>
          <w:sz w:val="24"/>
          <w:szCs w:val="24"/>
          <w:lang w:eastAsia="zh-CN"/>
        </w:rPr>
        <w:t>MAC</w:t>
      </w:r>
      <w:r>
        <w:rPr>
          <w:sz w:val="24"/>
          <w:szCs w:val="24"/>
          <w:lang w:val="zh-TW" w:eastAsia="zh-TW"/>
        </w:rPr>
        <w:t>的值，将</w:t>
      </w:r>
      <w:r>
        <w:rPr>
          <w:sz w:val="24"/>
          <w:szCs w:val="24"/>
          <w:lang w:eastAsia="zh-CN"/>
        </w:rPr>
        <w:t>MAC</w:t>
      </w:r>
      <w:r>
        <w:rPr>
          <w:sz w:val="24"/>
          <w:szCs w:val="24"/>
          <w:lang w:val="zh-TW" w:eastAsia="zh-TW"/>
        </w:rPr>
        <w:t>值和订单信息调用接口时，一起提供给翼支付网关平台。</w:t>
      </w:r>
    </w:p>
    <w:p w:rsidR="00E046F0" w:rsidRDefault="009679FD">
      <w:pPr>
        <w:pStyle w:val="1"/>
        <w:numPr>
          <w:ilvl w:val="0"/>
          <w:numId w:val="61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66" w:name="_Toc46"/>
      <w:r>
        <w:rPr>
          <w:rFonts w:ascii="Calibri" w:eastAsia="Calibri" w:hAnsi="Calibri" w:cs="Calibri" w:hint="eastAsia"/>
          <w:lang w:eastAsia="zh-TW"/>
        </w:rPr>
        <w:t>附件一</w:t>
      </w:r>
      <w:r>
        <w:rPr>
          <w:rFonts w:ascii="Calibri" w:eastAsia="Calibri" w:hAnsi="Calibri" w:cs="Calibri"/>
        </w:rPr>
        <w:br w:type="page"/>
      </w:r>
      <w:bookmarkEnd w:id="66"/>
    </w:p>
    <w:p w:rsidR="00E046F0" w:rsidRDefault="00E046F0">
      <w:pPr>
        <w:pStyle w:val="1"/>
        <w:tabs>
          <w:tab w:val="left" w:pos="432"/>
        </w:tabs>
        <w:ind w:firstLine="0"/>
      </w:pPr>
    </w:p>
    <w:sectPr w:rsidR="00E046F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9FD" w:rsidRDefault="009679FD">
      <w:pPr>
        <w:spacing w:after="0" w:line="240" w:lineRule="auto"/>
      </w:pPr>
      <w:r>
        <w:separator/>
      </w:r>
    </w:p>
  </w:endnote>
  <w:endnote w:type="continuationSeparator" w:id="0">
    <w:p w:rsidR="009679FD" w:rsidRDefault="0096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F0" w:rsidRDefault="009679FD">
    <w:pPr>
      <w:pStyle w:val="a5"/>
      <w:tabs>
        <w:tab w:val="clear" w:pos="8306"/>
        <w:tab w:val="right" w:pos="8280"/>
      </w:tabs>
    </w:pPr>
    <w:r>
      <w:rPr>
        <w:rFonts w:ascii="微软雅黑" w:eastAsia="微软雅黑" w:hAnsi="微软雅黑" w:cs="微软雅黑"/>
        <w:sz w:val="24"/>
        <w:szCs w:val="24"/>
        <w:lang w:val="zh-TW" w:eastAsia="zh-TW"/>
      </w:rPr>
      <w:t>天翼电子商务有限公司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9FD" w:rsidRDefault="009679FD">
      <w:pPr>
        <w:spacing w:after="0" w:line="240" w:lineRule="auto"/>
      </w:pPr>
      <w:r>
        <w:separator/>
      </w:r>
    </w:p>
  </w:footnote>
  <w:footnote w:type="continuationSeparator" w:id="0">
    <w:p w:rsidR="009679FD" w:rsidRDefault="00967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F0" w:rsidRDefault="009679FD">
    <w:pPr>
      <w:pStyle w:val="a4"/>
      <w:tabs>
        <w:tab w:val="clear" w:pos="8306"/>
        <w:tab w:val="right" w:pos="8280"/>
      </w:tabs>
      <w:jc w:val="left"/>
    </w:pPr>
    <w:r>
      <w:rPr>
        <w:rFonts w:ascii="微软雅黑" w:eastAsia="微软雅黑" w:hAnsi="微软雅黑" w:cs="微软雅黑"/>
        <w:noProof/>
        <w:color w:val="333399"/>
        <w:sz w:val="52"/>
        <w:szCs w:val="52"/>
        <w:u w:color="333399"/>
      </w:rPr>
      <w:drawing>
        <wp:inline distT="0" distB="0" distL="0" distR="0">
          <wp:extent cx="2085975" cy="60007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00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1952"/>
    <w:multiLevelType w:val="multilevel"/>
    <w:tmpl w:val="38B023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566"/>
        </w:tabs>
        <w:ind w:left="56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>
    <w:nsid w:val="04FB3B6B"/>
    <w:multiLevelType w:val="multilevel"/>
    <w:tmpl w:val="5CC0892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>
    <w:nsid w:val="076854BE"/>
    <w:multiLevelType w:val="multilevel"/>
    <w:tmpl w:val="AA10C36A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">
    <w:nsid w:val="077C6346"/>
    <w:multiLevelType w:val="multilevel"/>
    <w:tmpl w:val="6BE4A16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3"/>
      <w:numFmt w:val="decimal"/>
      <w:lvlText w:val="%1.%2.%3."/>
      <w:lvlJc w:val="left"/>
      <w:pPr>
        <w:tabs>
          <w:tab w:val="num" w:pos="566"/>
        </w:tabs>
        <w:ind w:left="56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>
    <w:nsid w:val="0893171A"/>
    <w:multiLevelType w:val="multilevel"/>
    <w:tmpl w:val="EDE2952A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">
    <w:nsid w:val="08E72F6C"/>
    <w:multiLevelType w:val="multilevel"/>
    <w:tmpl w:val="DBF0338C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>
    <w:nsid w:val="09454C17"/>
    <w:multiLevelType w:val="multilevel"/>
    <w:tmpl w:val="C6765A8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>
    <w:nsid w:val="0A575FF6"/>
    <w:multiLevelType w:val="multilevel"/>
    <w:tmpl w:val="77A8DEBE"/>
    <w:styleLink w:val="List0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8">
    <w:nsid w:val="0B90411A"/>
    <w:multiLevelType w:val="multilevel"/>
    <w:tmpl w:val="A6D60F9C"/>
    <w:styleLink w:val="41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9">
    <w:nsid w:val="0C2923DB"/>
    <w:multiLevelType w:val="multilevel"/>
    <w:tmpl w:val="89E2370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0">
    <w:nsid w:val="0F2A7C19"/>
    <w:multiLevelType w:val="multilevel"/>
    <w:tmpl w:val="5F326E5E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2"/>
      <w:numFmt w:val="decimal"/>
      <w:lvlText w:val="%1.%2.%3."/>
      <w:lvlJc w:val="left"/>
      <w:pPr>
        <w:tabs>
          <w:tab w:val="num" w:pos="770"/>
        </w:tabs>
        <w:ind w:left="770" w:hanging="77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>
    <w:nsid w:val="0F2E1130"/>
    <w:multiLevelType w:val="multilevel"/>
    <w:tmpl w:val="0FAA3B0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70"/>
        </w:tabs>
        <w:ind w:left="770" w:hanging="77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2">
    <w:nsid w:val="0FDC1261"/>
    <w:multiLevelType w:val="multilevel"/>
    <w:tmpl w:val="88BE628C"/>
    <w:styleLink w:val="List14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13">
    <w:nsid w:val="103C07BF"/>
    <w:multiLevelType w:val="multilevel"/>
    <w:tmpl w:val="9A8450F2"/>
    <w:styleLink w:val="List15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4">
    <w:nsid w:val="14761A0B"/>
    <w:multiLevelType w:val="multilevel"/>
    <w:tmpl w:val="BFCECCB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>
    <w:nsid w:val="14CF7123"/>
    <w:multiLevelType w:val="multilevel"/>
    <w:tmpl w:val="4300C97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>
    <w:nsid w:val="18815403"/>
    <w:multiLevelType w:val="multilevel"/>
    <w:tmpl w:val="89A26DD0"/>
    <w:styleLink w:val="List21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Helvetica" w:eastAsia="Helvetica" w:hAnsi="Helvetica" w:cs="Helvetica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190"/>
        </w:tabs>
        <w:ind w:left="1190" w:hanging="35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91"/>
        </w:tabs>
        <w:ind w:left="1591" w:hanging="447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35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35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851"/>
        </w:tabs>
        <w:ind w:left="2851" w:hanging="447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35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35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111"/>
        </w:tabs>
        <w:ind w:left="4111" w:hanging="447"/>
      </w:pPr>
      <w:rPr>
        <w:rFonts w:ascii="微软雅黑" w:eastAsia="微软雅黑" w:hAnsi="微软雅黑" w:cs="微软雅黑"/>
        <w:position w:val="0"/>
        <w:sz w:val="20"/>
        <w:szCs w:val="20"/>
      </w:rPr>
    </w:lvl>
  </w:abstractNum>
  <w:abstractNum w:abstractNumId="17">
    <w:nsid w:val="18965E81"/>
    <w:multiLevelType w:val="multilevel"/>
    <w:tmpl w:val="9BBE63AA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8">
    <w:nsid w:val="1B5E2D95"/>
    <w:multiLevelType w:val="multilevel"/>
    <w:tmpl w:val="C4E6205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>
    <w:nsid w:val="1BB94FE8"/>
    <w:multiLevelType w:val="multilevel"/>
    <w:tmpl w:val="879E3C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>
    <w:nsid w:val="1BC21D51"/>
    <w:multiLevelType w:val="multilevel"/>
    <w:tmpl w:val="B5BC823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1">
    <w:nsid w:val="1BE7272D"/>
    <w:multiLevelType w:val="multilevel"/>
    <w:tmpl w:val="50C649A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4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>
    <w:nsid w:val="1F8262F7"/>
    <w:multiLevelType w:val="multilevel"/>
    <w:tmpl w:val="EFB0D6E8"/>
    <w:lvl w:ilvl="0">
      <w:start w:val="1"/>
      <w:numFmt w:val="bullet"/>
      <w:lvlText w:val="➢"/>
      <w:lvlJc w:val="left"/>
      <w:rPr>
        <w:color w:val="000000"/>
        <w:position w:val="0"/>
      </w:rPr>
    </w:lvl>
    <w:lvl w:ilvl="1">
      <w:start w:val="1"/>
      <w:numFmt w:val="bullet"/>
      <w:lvlText w:val="■"/>
      <w:lvlJc w:val="left"/>
      <w:rPr>
        <w:color w:val="000000"/>
        <w:position w:val="0"/>
      </w:rPr>
    </w:lvl>
    <w:lvl w:ilvl="2">
      <w:start w:val="1"/>
      <w:numFmt w:val="bullet"/>
      <w:lvlText w:val="◆"/>
      <w:lvlJc w:val="left"/>
      <w:rPr>
        <w:color w:val="000000"/>
        <w:position w:val="0"/>
      </w:rPr>
    </w:lvl>
    <w:lvl w:ilvl="3">
      <w:start w:val="1"/>
      <w:numFmt w:val="bullet"/>
      <w:lvlText w:val="●"/>
      <w:lvlJc w:val="left"/>
      <w:rPr>
        <w:color w:val="000000"/>
        <w:position w:val="0"/>
      </w:rPr>
    </w:lvl>
    <w:lvl w:ilvl="4">
      <w:start w:val="1"/>
      <w:numFmt w:val="bullet"/>
      <w:lvlText w:val="■"/>
      <w:lvlJc w:val="left"/>
      <w:rPr>
        <w:color w:val="000000"/>
        <w:position w:val="0"/>
      </w:rPr>
    </w:lvl>
    <w:lvl w:ilvl="5">
      <w:start w:val="1"/>
      <w:numFmt w:val="bullet"/>
      <w:lvlText w:val="◆"/>
      <w:lvlJc w:val="left"/>
      <w:rPr>
        <w:color w:val="000000"/>
        <w:position w:val="0"/>
      </w:rPr>
    </w:lvl>
    <w:lvl w:ilvl="6">
      <w:start w:val="1"/>
      <w:numFmt w:val="bullet"/>
      <w:lvlText w:val="●"/>
      <w:lvlJc w:val="left"/>
      <w:rPr>
        <w:color w:val="000000"/>
        <w:position w:val="0"/>
      </w:rPr>
    </w:lvl>
    <w:lvl w:ilvl="7">
      <w:start w:val="1"/>
      <w:numFmt w:val="bullet"/>
      <w:lvlText w:val="■"/>
      <w:lvlJc w:val="left"/>
      <w:rPr>
        <w:color w:val="000000"/>
        <w:position w:val="0"/>
      </w:rPr>
    </w:lvl>
    <w:lvl w:ilvl="8">
      <w:start w:val="1"/>
      <w:numFmt w:val="bullet"/>
      <w:lvlText w:val="◆"/>
      <w:lvlJc w:val="left"/>
      <w:rPr>
        <w:color w:val="000000"/>
        <w:position w:val="0"/>
      </w:rPr>
    </w:lvl>
  </w:abstractNum>
  <w:abstractNum w:abstractNumId="23">
    <w:nsid w:val="1FB05FBE"/>
    <w:multiLevelType w:val="multilevel"/>
    <w:tmpl w:val="67CA327A"/>
    <w:styleLink w:val="List10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Trebuchet MS" w:eastAsia="Trebuchet MS" w:hAnsi="Trebuchet MS" w:cs="Trebuchet MS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Trebuchet MS" w:eastAsia="Trebuchet MS" w:hAnsi="Trebuchet MS" w:cs="Trebuchet MS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Trebuchet MS" w:eastAsia="Trebuchet MS" w:hAnsi="Trebuchet MS" w:cs="Trebuchet MS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Trebuchet MS" w:eastAsia="Trebuchet MS" w:hAnsi="Trebuchet MS" w:cs="Trebuchet MS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Trebuchet MS" w:eastAsia="Trebuchet MS" w:hAnsi="Trebuchet MS" w:cs="Trebuchet MS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Trebuchet MS" w:eastAsia="Trebuchet MS" w:hAnsi="Trebuchet MS" w:cs="Trebuchet MS"/>
        <w:b/>
        <w:bCs/>
        <w:position w:val="0"/>
      </w:rPr>
    </w:lvl>
  </w:abstractNum>
  <w:abstractNum w:abstractNumId="24">
    <w:nsid w:val="1FCB5C44"/>
    <w:multiLevelType w:val="multilevel"/>
    <w:tmpl w:val="E5F0E0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>
    <w:nsid w:val="20633936"/>
    <w:multiLevelType w:val="multilevel"/>
    <w:tmpl w:val="23863990"/>
    <w:lvl w:ilvl="0">
      <w:start w:val="1"/>
      <w:numFmt w:val="decimal"/>
      <w:lvlText w:val="%1)"/>
      <w:lvlJc w:val="left"/>
      <w:pPr>
        <w:tabs>
          <w:tab w:val="num" w:pos="770"/>
        </w:tabs>
        <w:ind w:left="77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591"/>
        </w:tabs>
        <w:ind w:left="159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51"/>
        </w:tabs>
        <w:ind w:left="285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111"/>
        </w:tabs>
        <w:ind w:left="411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</w:abstractNum>
  <w:abstractNum w:abstractNumId="26">
    <w:nsid w:val="248409DB"/>
    <w:multiLevelType w:val="multilevel"/>
    <w:tmpl w:val="93A83338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7">
    <w:nsid w:val="25D924B5"/>
    <w:multiLevelType w:val="multilevel"/>
    <w:tmpl w:val="F5A0B426"/>
    <w:styleLink w:val="51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8">
    <w:nsid w:val="269851CC"/>
    <w:multiLevelType w:val="multilevel"/>
    <w:tmpl w:val="AA24B3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>
    <w:nsid w:val="27580EA3"/>
    <w:multiLevelType w:val="multilevel"/>
    <w:tmpl w:val="502897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>
    <w:nsid w:val="28B84B8D"/>
    <w:multiLevelType w:val="multilevel"/>
    <w:tmpl w:val="66A2B504"/>
    <w:styleLink w:val="List2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</w:abstractNum>
  <w:abstractNum w:abstractNumId="31">
    <w:nsid w:val="28ED5308"/>
    <w:multiLevelType w:val="multilevel"/>
    <w:tmpl w:val="5DF4B9A2"/>
    <w:styleLink w:val="List19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2">
    <w:nsid w:val="29CB032F"/>
    <w:multiLevelType w:val="multilevel"/>
    <w:tmpl w:val="A290E18C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>
    <w:nsid w:val="2A30226B"/>
    <w:multiLevelType w:val="multilevel"/>
    <w:tmpl w:val="2014FD38"/>
    <w:styleLink w:val="List23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Helvetica" w:eastAsia="Helvetica" w:hAnsi="Helvetica" w:cs="Helvetica"/>
        <w:position w:val="0"/>
        <w:sz w:val="20"/>
        <w:szCs w:val="2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190"/>
        </w:tabs>
        <w:ind w:left="119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591"/>
        </w:tabs>
        <w:ind w:left="159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51"/>
        </w:tabs>
        <w:ind w:left="285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111"/>
        </w:tabs>
        <w:ind w:left="411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</w:abstractNum>
  <w:abstractNum w:abstractNumId="34">
    <w:nsid w:val="2C1B3D1E"/>
    <w:multiLevelType w:val="multilevel"/>
    <w:tmpl w:val="AD82D3A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</w:abstractNum>
  <w:abstractNum w:abstractNumId="35">
    <w:nsid w:val="2E483D21"/>
    <w:multiLevelType w:val="multilevel"/>
    <w:tmpl w:val="D3DE9D3C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6">
    <w:nsid w:val="2E5F3026"/>
    <w:multiLevelType w:val="multilevel"/>
    <w:tmpl w:val="A9E66E0A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>
    <w:nsid w:val="2F591496"/>
    <w:multiLevelType w:val="multilevel"/>
    <w:tmpl w:val="ECA4F9DC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8">
    <w:nsid w:val="308D41BE"/>
    <w:multiLevelType w:val="multilevel"/>
    <w:tmpl w:val="BF1E576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9">
    <w:nsid w:val="30BD004F"/>
    <w:multiLevelType w:val="multilevel"/>
    <w:tmpl w:val="278C9A9A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0">
    <w:nsid w:val="330D4167"/>
    <w:multiLevelType w:val="multilevel"/>
    <w:tmpl w:val="AD82FC8C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1">
    <w:nsid w:val="3382333D"/>
    <w:multiLevelType w:val="multilevel"/>
    <w:tmpl w:val="B420E00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4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42">
    <w:nsid w:val="34B12733"/>
    <w:multiLevelType w:val="multilevel"/>
    <w:tmpl w:val="F34095B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3">
    <w:nsid w:val="367D18E2"/>
    <w:multiLevelType w:val="multilevel"/>
    <w:tmpl w:val="8CA65A5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4">
    <w:nsid w:val="36BB4F68"/>
    <w:multiLevelType w:val="multilevel"/>
    <w:tmpl w:val="0854FD66"/>
    <w:styleLink w:val="List18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Helvetica" w:eastAsia="Helvetica" w:hAnsi="Helvetica" w:cs="Helvetic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45">
    <w:nsid w:val="378766A7"/>
    <w:multiLevelType w:val="multilevel"/>
    <w:tmpl w:val="E398DD8C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6">
    <w:nsid w:val="3814052F"/>
    <w:multiLevelType w:val="multilevel"/>
    <w:tmpl w:val="2DAA2F8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47">
    <w:nsid w:val="39972041"/>
    <w:multiLevelType w:val="multilevel"/>
    <w:tmpl w:val="5142A6F6"/>
    <w:lvl w:ilvl="0">
      <w:start w:val="1"/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</w:abstractNum>
  <w:abstractNum w:abstractNumId="48">
    <w:nsid w:val="3C1D627A"/>
    <w:multiLevelType w:val="multilevel"/>
    <w:tmpl w:val="7FA44F1C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9">
    <w:nsid w:val="3DED67D8"/>
    <w:multiLevelType w:val="multilevel"/>
    <w:tmpl w:val="2FDA29EC"/>
    <w:styleLink w:val="List24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Calibri" w:eastAsia="Calibri" w:hAnsi="Calibri" w:cs="Calibri"/>
        <w:color w:val="000000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Calibri" w:eastAsia="Calibri" w:hAnsi="Calibri" w:cs="Calibri"/>
        <w:color w:val="000000"/>
        <w:position w:val="0"/>
        <w:sz w:val="24"/>
        <w:szCs w:val="24"/>
        <w:rtl w:val="0"/>
        <w:lang w:val="zh-TW" w:eastAsia="zh-TW"/>
      </w:rPr>
    </w:lvl>
  </w:abstractNum>
  <w:abstractNum w:abstractNumId="50">
    <w:nsid w:val="3E0212F0"/>
    <w:multiLevelType w:val="multilevel"/>
    <w:tmpl w:val="4F026C7C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566"/>
        </w:tabs>
        <w:ind w:left="56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1">
    <w:nsid w:val="3F7658AC"/>
    <w:multiLevelType w:val="multilevel"/>
    <w:tmpl w:val="0AFEF2D6"/>
    <w:styleLink w:val="List9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2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2">
    <w:nsid w:val="40F257F8"/>
    <w:multiLevelType w:val="multilevel"/>
    <w:tmpl w:val="30B2A9CC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566"/>
        </w:tabs>
        <w:ind w:left="56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3">
    <w:nsid w:val="40F833BB"/>
    <w:multiLevelType w:val="multilevel"/>
    <w:tmpl w:val="B406F4A4"/>
    <w:styleLink w:val="List2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position w:val="0"/>
        <w:sz w:val="20"/>
        <w:szCs w:val="2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70"/>
        </w:tabs>
        <w:ind w:left="77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1"/>
        </w:tabs>
        <w:ind w:left="117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0"/>
        </w:tabs>
        <w:ind w:left="161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0"/>
        </w:tabs>
        <w:ind w:left="203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1"/>
        </w:tabs>
        <w:ind w:left="243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0"/>
        </w:tabs>
        <w:ind w:left="287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0"/>
        </w:tabs>
        <w:ind w:left="329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1"/>
        </w:tabs>
        <w:ind w:left="369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</w:abstractNum>
  <w:abstractNum w:abstractNumId="54">
    <w:nsid w:val="41EE1740"/>
    <w:multiLevelType w:val="multilevel"/>
    <w:tmpl w:val="3A2E5BF8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5">
    <w:nsid w:val="43137BD4"/>
    <w:multiLevelType w:val="multilevel"/>
    <w:tmpl w:val="95AA32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6">
    <w:nsid w:val="44193EAC"/>
    <w:multiLevelType w:val="multilevel"/>
    <w:tmpl w:val="24DEC59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7">
    <w:nsid w:val="445003D2"/>
    <w:multiLevelType w:val="multilevel"/>
    <w:tmpl w:val="90D00EF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8">
    <w:nsid w:val="459F2C16"/>
    <w:multiLevelType w:val="multilevel"/>
    <w:tmpl w:val="F5F67C6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9">
    <w:nsid w:val="45D360A7"/>
    <w:multiLevelType w:val="multilevel"/>
    <w:tmpl w:val="5C1E80E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0">
    <w:nsid w:val="48024549"/>
    <w:multiLevelType w:val="multilevel"/>
    <w:tmpl w:val="70E6916A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2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1">
    <w:nsid w:val="4919112D"/>
    <w:multiLevelType w:val="multilevel"/>
    <w:tmpl w:val="5E02F08C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2">
    <w:nsid w:val="4A043BB8"/>
    <w:multiLevelType w:val="multilevel"/>
    <w:tmpl w:val="865840D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3">
    <w:nsid w:val="4CDC4E6C"/>
    <w:multiLevelType w:val="multilevel"/>
    <w:tmpl w:val="8BC6CEF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4">
    <w:nsid w:val="4D7F4829"/>
    <w:multiLevelType w:val="multilevel"/>
    <w:tmpl w:val="15B887B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4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5">
    <w:nsid w:val="4DCE0B17"/>
    <w:multiLevelType w:val="multilevel"/>
    <w:tmpl w:val="3E72EE38"/>
    <w:styleLink w:val="List6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Trebuchet MS" w:eastAsia="Trebuchet MS" w:hAnsi="Trebuchet MS" w:cs="Trebuchet MS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Trebuchet MS" w:eastAsia="Trebuchet MS" w:hAnsi="Trebuchet MS" w:cs="Trebuchet MS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Trebuchet MS" w:eastAsia="Trebuchet MS" w:hAnsi="Trebuchet MS" w:cs="Trebuchet MS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Trebuchet MS" w:eastAsia="Trebuchet MS" w:hAnsi="Trebuchet MS" w:cs="Trebuchet MS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Trebuchet MS" w:eastAsia="Trebuchet MS" w:hAnsi="Trebuchet MS" w:cs="Trebuchet MS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Trebuchet MS" w:eastAsia="Trebuchet MS" w:hAnsi="Trebuchet MS" w:cs="Trebuchet MS"/>
        <w:b/>
        <w:bCs/>
        <w:position w:val="0"/>
      </w:rPr>
    </w:lvl>
  </w:abstractNum>
  <w:abstractNum w:abstractNumId="66">
    <w:nsid w:val="4E6D6C9F"/>
    <w:multiLevelType w:val="multilevel"/>
    <w:tmpl w:val="DB061B66"/>
    <w:lvl w:ilvl="0">
      <w:start w:val="1"/>
      <w:numFmt w:val="bullet"/>
      <w:lvlText w:val="➢"/>
      <w:lvlJc w:val="left"/>
      <w:rPr>
        <w:color w:val="000000"/>
        <w:position w:val="0"/>
      </w:rPr>
    </w:lvl>
    <w:lvl w:ilvl="1">
      <w:start w:val="1"/>
      <w:numFmt w:val="bullet"/>
      <w:lvlText w:val="■"/>
      <w:lvlJc w:val="left"/>
      <w:rPr>
        <w:color w:val="000000"/>
        <w:position w:val="0"/>
      </w:rPr>
    </w:lvl>
    <w:lvl w:ilvl="2">
      <w:start w:val="1"/>
      <w:numFmt w:val="bullet"/>
      <w:lvlText w:val="◆"/>
      <w:lvlJc w:val="left"/>
      <w:rPr>
        <w:color w:val="000000"/>
        <w:position w:val="0"/>
      </w:rPr>
    </w:lvl>
    <w:lvl w:ilvl="3">
      <w:start w:val="1"/>
      <w:numFmt w:val="bullet"/>
      <w:lvlText w:val="●"/>
      <w:lvlJc w:val="left"/>
      <w:rPr>
        <w:color w:val="000000"/>
        <w:position w:val="0"/>
      </w:rPr>
    </w:lvl>
    <w:lvl w:ilvl="4">
      <w:start w:val="1"/>
      <w:numFmt w:val="bullet"/>
      <w:lvlText w:val="■"/>
      <w:lvlJc w:val="left"/>
      <w:rPr>
        <w:color w:val="000000"/>
        <w:position w:val="0"/>
      </w:rPr>
    </w:lvl>
    <w:lvl w:ilvl="5">
      <w:start w:val="1"/>
      <w:numFmt w:val="bullet"/>
      <w:lvlText w:val="◆"/>
      <w:lvlJc w:val="left"/>
      <w:rPr>
        <w:color w:val="000000"/>
        <w:position w:val="0"/>
      </w:rPr>
    </w:lvl>
    <w:lvl w:ilvl="6">
      <w:start w:val="1"/>
      <w:numFmt w:val="bullet"/>
      <w:lvlText w:val="●"/>
      <w:lvlJc w:val="left"/>
      <w:rPr>
        <w:color w:val="000000"/>
        <w:position w:val="0"/>
      </w:rPr>
    </w:lvl>
    <w:lvl w:ilvl="7">
      <w:start w:val="1"/>
      <w:numFmt w:val="bullet"/>
      <w:lvlText w:val="■"/>
      <w:lvlJc w:val="left"/>
      <w:rPr>
        <w:color w:val="000000"/>
        <w:position w:val="0"/>
      </w:rPr>
    </w:lvl>
    <w:lvl w:ilvl="8">
      <w:start w:val="1"/>
      <w:numFmt w:val="bullet"/>
      <w:lvlText w:val="◆"/>
      <w:lvlJc w:val="left"/>
      <w:rPr>
        <w:color w:val="000000"/>
        <w:position w:val="0"/>
      </w:rPr>
    </w:lvl>
  </w:abstractNum>
  <w:abstractNum w:abstractNumId="67">
    <w:nsid w:val="4EDB6236"/>
    <w:multiLevelType w:val="multilevel"/>
    <w:tmpl w:val="F976BBA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8">
    <w:nsid w:val="4F180340"/>
    <w:multiLevelType w:val="multilevel"/>
    <w:tmpl w:val="AD5ADAC0"/>
    <w:styleLink w:val="List7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3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69">
    <w:nsid w:val="4F9B35BB"/>
    <w:multiLevelType w:val="multilevel"/>
    <w:tmpl w:val="299E033C"/>
    <w:styleLink w:val="21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70">
    <w:nsid w:val="51D3584B"/>
    <w:multiLevelType w:val="multilevel"/>
    <w:tmpl w:val="E7BCA3D8"/>
    <w:lvl w:ilvl="0">
      <w:start w:val="1"/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</w:abstractNum>
  <w:abstractNum w:abstractNumId="71">
    <w:nsid w:val="521E0BEB"/>
    <w:multiLevelType w:val="multilevel"/>
    <w:tmpl w:val="C95EB9BE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2">
    <w:nsid w:val="53761723"/>
    <w:multiLevelType w:val="multilevel"/>
    <w:tmpl w:val="8684D7FA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73">
    <w:nsid w:val="54E9496C"/>
    <w:multiLevelType w:val="multilevel"/>
    <w:tmpl w:val="E5B8503A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566"/>
        </w:tabs>
        <w:ind w:left="56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4">
    <w:nsid w:val="569A2CB8"/>
    <w:multiLevelType w:val="multilevel"/>
    <w:tmpl w:val="940E7D1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70"/>
        </w:tabs>
        <w:ind w:left="77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1"/>
        </w:tabs>
        <w:ind w:left="117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0"/>
        </w:tabs>
        <w:ind w:left="161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0"/>
        </w:tabs>
        <w:ind w:left="203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1"/>
        </w:tabs>
        <w:ind w:left="243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0"/>
        </w:tabs>
        <w:ind w:left="287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0"/>
        </w:tabs>
        <w:ind w:left="329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1"/>
        </w:tabs>
        <w:ind w:left="369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</w:abstractNum>
  <w:abstractNum w:abstractNumId="75">
    <w:nsid w:val="57744590"/>
    <w:multiLevelType w:val="multilevel"/>
    <w:tmpl w:val="CFF694B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6">
    <w:nsid w:val="57797D5A"/>
    <w:multiLevelType w:val="multilevel"/>
    <w:tmpl w:val="6568AAE8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190"/>
        </w:tabs>
        <w:ind w:left="119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591"/>
        </w:tabs>
        <w:ind w:left="159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51"/>
        </w:tabs>
        <w:ind w:left="285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111"/>
        </w:tabs>
        <w:ind w:left="411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</w:abstractNum>
  <w:abstractNum w:abstractNumId="77">
    <w:nsid w:val="59182CBE"/>
    <w:multiLevelType w:val="multilevel"/>
    <w:tmpl w:val="6C40496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8">
    <w:nsid w:val="5B077220"/>
    <w:multiLevelType w:val="multilevel"/>
    <w:tmpl w:val="F4B67BD0"/>
    <w:styleLink w:val="List12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4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79">
    <w:nsid w:val="5F515F8B"/>
    <w:multiLevelType w:val="multilevel"/>
    <w:tmpl w:val="652EF1D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0">
    <w:nsid w:val="604E5A44"/>
    <w:multiLevelType w:val="multilevel"/>
    <w:tmpl w:val="6BFC284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1">
    <w:nsid w:val="61247046"/>
    <w:multiLevelType w:val="multilevel"/>
    <w:tmpl w:val="01462410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2">
    <w:nsid w:val="616A5DB0"/>
    <w:multiLevelType w:val="multilevel"/>
    <w:tmpl w:val="DBEEBA3A"/>
    <w:styleLink w:val="List16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2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83">
    <w:nsid w:val="6181626D"/>
    <w:multiLevelType w:val="multilevel"/>
    <w:tmpl w:val="98CEBF9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4">
    <w:nsid w:val="629E12BF"/>
    <w:multiLevelType w:val="multilevel"/>
    <w:tmpl w:val="B4BAB6AE"/>
    <w:styleLink w:val="List1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Trebuchet MS" w:eastAsia="Trebuchet MS" w:hAnsi="Trebuchet MS" w:cs="Trebuchet MS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Trebuchet MS" w:eastAsia="Trebuchet MS" w:hAnsi="Trebuchet MS" w:cs="Trebuchet MS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Trebuchet MS" w:eastAsia="Trebuchet MS" w:hAnsi="Trebuchet MS" w:cs="Trebuchet MS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Trebuchet MS" w:eastAsia="Trebuchet MS" w:hAnsi="Trebuchet MS" w:cs="Trebuchet MS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Trebuchet MS" w:eastAsia="Trebuchet MS" w:hAnsi="Trebuchet MS" w:cs="Trebuchet MS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Trebuchet MS" w:eastAsia="Trebuchet MS" w:hAnsi="Trebuchet MS" w:cs="Trebuchet MS"/>
        <w:b/>
        <w:bCs/>
        <w:position w:val="0"/>
      </w:rPr>
    </w:lvl>
  </w:abstractNum>
  <w:abstractNum w:abstractNumId="85">
    <w:nsid w:val="630C0370"/>
    <w:multiLevelType w:val="multilevel"/>
    <w:tmpl w:val="F9B06F6A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86">
    <w:nsid w:val="63464EA3"/>
    <w:multiLevelType w:val="multilevel"/>
    <w:tmpl w:val="F9E0C9AC"/>
    <w:styleLink w:val="List27"/>
    <w:lvl w:ilvl="0">
      <w:start w:val="1"/>
      <w:numFmt w:val="decimal"/>
      <w:lvlText w:val="%1."/>
      <w:lvlJc w:val="left"/>
      <w:rPr>
        <w:rFonts w:ascii="Times" w:eastAsia="Times" w:hAnsi="Times" w:cs="Times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lang w:val="zh-TW" w:eastAsia="zh-TW"/>
      </w:rPr>
    </w:lvl>
  </w:abstractNum>
  <w:abstractNum w:abstractNumId="87">
    <w:nsid w:val="63CE2D06"/>
    <w:multiLevelType w:val="multilevel"/>
    <w:tmpl w:val="137AAAA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3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8">
    <w:nsid w:val="650F322C"/>
    <w:multiLevelType w:val="multilevel"/>
    <w:tmpl w:val="EE584BF0"/>
    <w:styleLink w:val="List11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Trebuchet MS" w:eastAsia="Trebuchet MS" w:hAnsi="Trebuchet MS" w:cs="Trebuchet MS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Trebuchet MS" w:eastAsia="Trebuchet MS" w:hAnsi="Trebuchet MS" w:cs="Trebuchet MS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Trebuchet MS" w:eastAsia="Trebuchet MS" w:hAnsi="Trebuchet MS" w:cs="Trebuchet MS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Trebuchet MS" w:eastAsia="Trebuchet MS" w:hAnsi="Trebuchet MS" w:cs="Trebuchet MS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Trebuchet MS" w:eastAsia="Trebuchet MS" w:hAnsi="Trebuchet MS" w:cs="Trebuchet MS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Trebuchet MS" w:eastAsia="Trebuchet MS" w:hAnsi="Trebuchet MS" w:cs="Trebuchet MS"/>
        <w:b/>
        <w:bCs/>
        <w:position w:val="0"/>
      </w:rPr>
    </w:lvl>
  </w:abstractNum>
  <w:abstractNum w:abstractNumId="89">
    <w:nsid w:val="67CE0EFA"/>
    <w:multiLevelType w:val="multilevel"/>
    <w:tmpl w:val="9A1CADEA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566"/>
        </w:tabs>
        <w:ind w:left="56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0">
    <w:nsid w:val="695234AD"/>
    <w:multiLevelType w:val="multilevel"/>
    <w:tmpl w:val="2ADEE18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1">
    <w:nsid w:val="6C1A6CC8"/>
    <w:multiLevelType w:val="multilevel"/>
    <w:tmpl w:val="092E6F98"/>
    <w:styleLink w:val="List22"/>
    <w:lvl w:ilvl="0">
      <w:start w:val="1"/>
      <w:numFmt w:val="decimal"/>
      <w:lvlText w:val="%1)"/>
      <w:lvlJc w:val="left"/>
      <w:pPr>
        <w:tabs>
          <w:tab w:val="num" w:pos="770"/>
        </w:tabs>
        <w:ind w:left="77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Helvetica" w:eastAsia="Helvetica" w:hAnsi="Helvetica" w:cs="Helvetica"/>
        <w:position w:val="0"/>
        <w:sz w:val="20"/>
        <w:szCs w:val="2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591"/>
        </w:tabs>
        <w:ind w:left="159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51"/>
        </w:tabs>
        <w:ind w:left="285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350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111"/>
        </w:tabs>
        <w:ind w:left="4111" w:hanging="447"/>
      </w:pPr>
      <w:rPr>
        <w:rFonts w:ascii="微软雅黑" w:eastAsia="微软雅黑" w:hAnsi="微软雅黑" w:cs="微软雅黑"/>
        <w:position w:val="0"/>
        <w:sz w:val="20"/>
        <w:szCs w:val="20"/>
        <w:lang w:val="zh-TW" w:eastAsia="zh-TW"/>
      </w:rPr>
    </w:lvl>
  </w:abstractNum>
  <w:abstractNum w:abstractNumId="92">
    <w:nsid w:val="6F573C3E"/>
    <w:multiLevelType w:val="multilevel"/>
    <w:tmpl w:val="8F32FB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2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3">
    <w:nsid w:val="70192CBF"/>
    <w:multiLevelType w:val="multilevel"/>
    <w:tmpl w:val="AA724B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4">
    <w:nsid w:val="722D04D3"/>
    <w:multiLevelType w:val="multilevel"/>
    <w:tmpl w:val="868C3AC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95">
    <w:nsid w:val="73FB23F8"/>
    <w:multiLevelType w:val="multilevel"/>
    <w:tmpl w:val="2DB6F4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6">
    <w:nsid w:val="76C83115"/>
    <w:multiLevelType w:val="multilevel"/>
    <w:tmpl w:val="3914258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7">
    <w:nsid w:val="77043778"/>
    <w:multiLevelType w:val="multilevel"/>
    <w:tmpl w:val="830CF54E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190"/>
        </w:tabs>
        <w:ind w:left="1190" w:hanging="35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91"/>
        </w:tabs>
        <w:ind w:left="1591" w:hanging="447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35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35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851"/>
        </w:tabs>
        <w:ind w:left="2851" w:hanging="447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35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350"/>
      </w:pPr>
      <w:rPr>
        <w:rFonts w:ascii="微软雅黑" w:eastAsia="微软雅黑" w:hAnsi="微软雅黑" w:cs="微软雅黑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111"/>
        </w:tabs>
        <w:ind w:left="4111" w:hanging="447"/>
      </w:pPr>
      <w:rPr>
        <w:rFonts w:ascii="微软雅黑" w:eastAsia="微软雅黑" w:hAnsi="微软雅黑" w:cs="微软雅黑"/>
        <w:position w:val="0"/>
        <w:sz w:val="20"/>
        <w:szCs w:val="20"/>
      </w:rPr>
    </w:lvl>
  </w:abstractNum>
  <w:abstractNum w:abstractNumId="98">
    <w:nsid w:val="77CB7125"/>
    <w:multiLevelType w:val="multilevel"/>
    <w:tmpl w:val="DE7CEEA0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Trebuchet MS" w:eastAsia="Trebuchet MS" w:hAnsi="Trebuchet MS" w:cs="Trebuchet MS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Trebuchet MS" w:eastAsia="Trebuchet MS" w:hAnsi="Trebuchet MS" w:cs="Trebuchet MS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Trebuchet MS" w:eastAsia="Trebuchet MS" w:hAnsi="Trebuchet MS" w:cs="Trebuchet MS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Trebuchet MS" w:eastAsia="Trebuchet MS" w:hAnsi="Trebuchet MS" w:cs="Trebuchet MS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Trebuchet MS" w:eastAsia="Trebuchet MS" w:hAnsi="Trebuchet MS" w:cs="Trebuchet MS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Trebuchet MS" w:eastAsia="Trebuchet MS" w:hAnsi="Trebuchet MS" w:cs="Trebuchet MS"/>
        <w:b/>
        <w:bCs/>
        <w:position w:val="0"/>
      </w:rPr>
    </w:lvl>
  </w:abstractNum>
  <w:abstractNum w:abstractNumId="99">
    <w:nsid w:val="782B540D"/>
    <w:multiLevelType w:val="multilevel"/>
    <w:tmpl w:val="58788F5E"/>
    <w:styleLink w:val="31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5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00">
    <w:nsid w:val="7A8F0D28"/>
    <w:multiLevelType w:val="multilevel"/>
    <w:tmpl w:val="CDB2AC10"/>
    <w:styleLink w:val="List8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Trebuchet MS" w:eastAsia="Trebuchet MS" w:hAnsi="Trebuchet MS" w:cs="Trebuchet MS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Trebuchet MS" w:eastAsia="Trebuchet MS" w:hAnsi="Trebuchet MS" w:cs="Trebuchet MS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Trebuchet MS" w:eastAsia="Trebuchet MS" w:hAnsi="Trebuchet MS" w:cs="Trebuchet MS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Trebuchet MS" w:eastAsia="Trebuchet MS" w:hAnsi="Trebuchet MS" w:cs="Trebuchet MS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Trebuchet MS" w:eastAsia="Trebuchet MS" w:hAnsi="Trebuchet MS" w:cs="Trebuchet MS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Trebuchet MS" w:eastAsia="Trebuchet MS" w:hAnsi="Trebuchet MS" w:cs="Trebuchet MS"/>
        <w:b/>
        <w:bCs/>
        <w:position w:val="0"/>
      </w:rPr>
    </w:lvl>
  </w:abstractNum>
  <w:abstractNum w:abstractNumId="101">
    <w:nsid w:val="7A974FB4"/>
    <w:multiLevelType w:val="multilevel"/>
    <w:tmpl w:val="E1F4CCEC"/>
    <w:styleLink w:val="List13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02">
    <w:nsid w:val="7B651F8E"/>
    <w:multiLevelType w:val="multilevel"/>
    <w:tmpl w:val="9BAC7FF6"/>
    <w:styleLink w:val="List17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3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03">
    <w:nsid w:val="7B8A32E8"/>
    <w:multiLevelType w:val="multilevel"/>
    <w:tmpl w:val="79BA50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4">
    <w:nsid w:val="7BD7457E"/>
    <w:multiLevelType w:val="multilevel"/>
    <w:tmpl w:val="89C4B4BA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566"/>
        </w:tabs>
        <w:ind w:left="56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5">
    <w:nsid w:val="7C424DFD"/>
    <w:multiLevelType w:val="multilevel"/>
    <w:tmpl w:val="42A6246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566"/>
        </w:tabs>
        <w:ind w:left="56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6">
    <w:nsid w:val="7D6D15B2"/>
    <w:multiLevelType w:val="multilevel"/>
    <w:tmpl w:val="031A6BC0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lang w:val="zh-TW" w:eastAsia="zh-TW"/>
      </w:rPr>
    </w:lvl>
  </w:abstractNum>
  <w:abstractNum w:abstractNumId="107">
    <w:nsid w:val="7EE436F3"/>
    <w:multiLevelType w:val="multilevel"/>
    <w:tmpl w:val="74A8D8F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6"/>
        </w:tabs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8">
    <w:nsid w:val="7F970DD2"/>
    <w:multiLevelType w:val="multilevel"/>
    <w:tmpl w:val="C18EE69E"/>
    <w:styleLink w:val="List25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rebuchet MS" w:eastAsia="Trebuchet MS" w:hAnsi="Trebuchet MS" w:cs="Trebuchet MS"/>
        <w:color w:val="000000"/>
        <w:position w:val="0"/>
        <w:sz w:val="20"/>
        <w:szCs w:val="20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Calibri" w:eastAsia="Calibri" w:hAnsi="Calibri" w:cs="Calibri"/>
        <w:color w:val="000000"/>
        <w:position w:val="0"/>
        <w:sz w:val="24"/>
        <w:szCs w:val="24"/>
        <w:lang w:val="zh-TW" w:eastAsia="zh-TW"/>
      </w:rPr>
    </w:lvl>
  </w:abstractNum>
  <w:abstractNum w:abstractNumId="109">
    <w:nsid w:val="7FBD4FEC"/>
    <w:multiLevelType w:val="multilevel"/>
    <w:tmpl w:val="C1489E0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2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num w:numId="1">
    <w:abstractNumId w:val="6"/>
  </w:num>
  <w:num w:numId="2">
    <w:abstractNumId w:val="29"/>
  </w:num>
  <w:num w:numId="3">
    <w:abstractNumId w:val="81"/>
  </w:num>
  <w:num w:numId="4">
    <w:abstractNumId w:val="107"/>
  </w:num>
  <w:num w:numId="5">
    <w:abstractNumId w:val="62"/>
  </w:num>
  <w:num w:numId="6">
    <w:abstractNumId w:val="4"/>
  </w:num>
  <w:num w:numId="7">
    <w:abstractNumId w:val="93"/>
  </w:num>
  <w:num w:numId="8">
    <w:abstractNumId w:val="39"/>
  </w:num>
  <w:num w:numId="9">
    <w:abstractNumId w:val="48"/>
  </w:num>
  <w:num w:numId="10">
    <w:abstractNumId w:val="19"/>
  </w:num>
  <w:num w:numId="11">
    <w:abstractNumId w:val="58"/>
  </w:num>
  <w:num w:numId="12">
    <w:abstractNumId w:val="21"/>
  </w:num>
  <w:num w:numId="13">
    <w:abstractNumId w:val="77"/>
  </w:num>
  <w:num w:numId="14">
    <w:abstractNumId w:val="67"/>
  </w:num>
  <w:num w:numId="15">
    <w:abstractNumId w:val="32"/>
  </w:num>
  <w:num w:numId="16">
    <w:abstractNumId w:val="50"/>
  </w:num>
  <w:num w:numId="17">
    <w:abstractNumId w:val="40"/>
  </w:num>
  <w:num w:numId="18">
    <w:abstractNumId w:val="0"/>
  </w:num>
  <w:num w:numId="19">
    <w:abstractNumId w:val="20"/>
  </w:num>
  <w:num w:numId="20">
    <w:abstractNumId w:val="14"/>
  </w:num>
  <w:num w:numId="21">
    <w:abstractNumId w:val="42"/>
  </w:num>
  <w:num w:numId="22">
    <w:abstractNumId w:val="28"/>
  </w:num>
  <w:num w:numId="23">
    <w:abstractNumId w:val="5"/>
  </w:num>
  <w:num w:numId="24">
    <w:abstractNumId w:val="87"/>
  </w:num>
  <w:num w:numId="25">
    <w:abstractNumId w:val="37"/>
  </w:num>
  <w:num w:numId="26">
    <w:abstractNumId w:val="1"/>
  </w:num>
  <w:num w:numId="27">
    <w:abstractNumId w:val="45"/>
  </w:num>
  <w:num w:numId="28">
    <w:abstractNumId w:val="95"/>
  </w:num>
  <w:num w:numId="29">
    <w:abstractNumId w:val="59"/>
  </w:num>
  <w:num w:numId="30">
    <w:abstractNumId w:val="92"/>
  </w:num>
  <w:num w:numId="31">
    <w:abstractNumId w:val="24"/>
  </w:num>
  <w:num w:numId="32">
    <w:abstractNumId w:val="71"/>
  </w:num>
  <w:num w:numId="33">
    <w:abstractNumId w:val="17"/>
  </w:num>
  <w:num w:numId="34">
    <w:abstractNumId w:val="90"/>
  </w:num>
  <w:num w:numId="35">
    <w:abstractNumId w:val="63"/>
  </w:num>
  <w:num w:numId="36">
    <w:abstractNumId w:val="60"/>
  </w:num>
  <w:num w:numId="37">
    <w:abstractNumId w:val="103"/>
  </w:num>
  <w:num w:numId="38">
    <w:abstractNumId w:val="38"/>
  </w:num>
  <w:num w:numId="39">
    <w:abstractNumId w:val="64"/>
  </w:num>
  <w:num w:numId="40">
    <w:abstractNumId w:val="96"/>
  </w:num>
  <w:num w:numId="41">
    <w:abstractNumId w:val="35"/>
  </w:num>
  <w:num w:numId="42">
    <w:abstractNumId w:val="57"/>
  </w:num>
  <w:num w:numId="43">
    <w:abstractNumId w:val="61"/>
  </w:num>
  <w:num w:numId="44">
    <w:abstractNumId w:val="83"/>
  </w:num>
  <w:num w:numId="45">
    <w:abstractNumId w:val="79"/>
  </w:num>
  <w:num w:numId="46">
    <w:abstractNumId w:val="73"/>
  </w:num>
  <w:num w:numId="47">
    <w:abstractNumId w:val="15"/>
  </w:num>
  <w:num w:numId="48">
    <w:abstractNumId w:val="105"/>
  </w:num>
  <w:num w:numId="49">
    <w:abstractNumId w:val="11"/>
  </w:num>
  <w:num w:numId="50">
    <w:abstractNumId w:val="75"/>
  </w:num>
  <w:num w:numId="51">
    <w:abstractNumId w:val="10"/>
  </w:num>
  <w:num w:numId="52">
    <w:abstractNumId w:val="52"/>
  </w:num>
  <w:num w:numId="53">
    <w:abstractNumId w:val="55"/>
  </w:num>
  <w:num w:numId="54">
    <w:abstractNumId w:val="3"/>
  </w:num>
  <w:num w:numId="55">
    <w:abstractNumId w:val="89"/>
  </w:num>
  <w:num w:numId="56">
    <w:abstractNumId w:val="56"/>
  </w:num>
  <w:num w:numId="57">
    <w:abstractNumId w:val="104"/>
  </w:num>
  <w:num w:numId="58">
    <w:abstractNumId w:val="80"/>
  </w:num>
  <w:num w:numId="59">
    <w:abstractNumId w:val="2"/>
  </w:num>
  <w:num w:numId="60">
    <w:abstractNumId w:val="36"/>
  </w:num>
  <w:num w:numId="61">
    <w:abstractNumId w:val="7"/>
  </w:num>
  <w:num w:numId="62">
    <w:abstractNumId w:val="85"/>
  </w:num>
  <w:num w:numId="63">
    <w:abstractNumId w:val="84"/>
  </w:num>
  <w:num w:numId="64">
    <w:abstractNumId w:val="69"/>
  </w:num>
  <w:num w:numId="65">
    <w:abstractNumId w:val="41"/>
  </w:num>
  <w:num w:numId="66">
    <w:abstractNumId w:val="98"/>
  </w:num>
  <w:num w:numId="67">
    <w:abstractNumId w:val="99"/>
  </w:num>
  <w:num w:numId="68">
    <w:abstractNumId w:val="74"/>
  </w:num>
  <w:num w:numId="69">
    <w:abstractNumId w:val="43"/>
  </w:num>
  <w:num w:numId="70">
    <w:abstractNumId w:val="53"/>
  </w:num>
  <w:num w:numId="71">
    <w:abstractNumId w:val="97"/>
  </w:num>
  <w:num w:numId="72">
    <w:abstractNumId w:val="26"/>
  </w:num>
  <w:num w:numId="73">
    <w:abstractNumId w:val="16"/>
  </w:num>
  <w:num w:numId="74">
    <w:abstractNumId w:val="25"/>
  </w:num>
  <w:num w:numId="75">
    <w:abstractNumId w:val="91"/>
  </w:num>
  <w:num w:numId="76">
    <w:abstractNumId w:val="76"/>
  </w:num>
  <w:num w:numId="77">
    <w:abstractNumId w:val="9"/>
  </w:num>
  <w:num w:numId="78">
    <w:abstractNumId w:val="33"/>
  </w:num>
  <w:num w:numId="79">
    <w:abstractNumId w:val="8"/>
  </w:num>
  <w:num w:numId="80">
    <w:abstractNumId w:val="27"/>
  </w:num>
  <w:num w:numId="81">
    <w:abstractNumId w:val="54"/>
  </w:num>
  <w:num w:numId="82">
    <w:abstractNumId w:val="65"/>
  </w:num>
  <w:num w:numId="83">
    <w:abstractNumId w:val="68"/>
  </w:num>
  <w:num w:numId="84">
    <w:abstractNumId w:val="47"/>
  </w:num>
  <w:num w:numId="85">
    <w:abstractNumId w:val="66"/>
  </w:num>
  <w:num w:numId="86">
    <w:abstractNumId w:val="49"/>
  </w:num>
  <w:num w:numId="87">
    <w:abstractNumId w:val="70"/>
  </w:num>
  <w:num w:numId="88">
    <w:abstractNumId w:val="22"/>
  </w:num>
  <w:num w:numId="89">
    <w:abstractNumId w:val="108"/>
  </w:num>
  <w:num w:numId="90">
    <w:abstractNumId w:val="94"/>
  </w:num>
  <w:num w:numId="91">
    <w:abstractNumId w:val="100"/>
  </w:num>
  <w:num w:numId="92">
    <w:abstractNumId w:val="51"/>
  </w:num>
  <w:num w:numId="93">
    <w:abstractNumId w:val="72"/>
  </w:num>
  <w:num w:numId="94">
    <w:abstractNumId w:val="23"/>
  </w:num>
  <w:num w:numId="95">
    <w:abstractNumId w:val="109"/>
  </w:num>
  <w:num w:numId="96">
    <w:abstractNumId w:val="88"/>
  </w:num>
  <w:num w:numId="97">
    <w:abstractNumId w:val="78"/>
  </w:num>
  <w:num w:numId="98">
    <w:abstractNumId w:val="34"/>
  </w:num>
  <w:num w:numId="99">
    <w:abstractNumId w:val="46"/>
  </w:num>
  <w:num w:numId="100">
    <w:abstractNumId w:val="30"/>
  </w:num>
  <w:num w:numId="101">
    <w:abstractNumId w:val="101"/>
  </w:num>
  <w:num w:numId="102">
    <w:abstractNumId w:val="12"/>
  </w:num>
  <w:num w:numId="103">
    <w:abstractNumId w:val="13"/>
  </w:num>
  <w:num w:numId="104">
    <w:abstractNumId w:val="82"/>
  </w:num>
  <w:num w:numId="105">
    <w:abstractNumId w:val="102"/>
  </w:num>
  <w:num w:numId="106">
    <w:abstractNumId w:val="44"/>
  </w:num>
  <w:num w:numId="107">
    <w:abstractNumId w:val="106"/>
  </w:num>
  <w:num w:numId="108">
    <w:abstractNumId w:val="18"/>
  </w:num>
  <w:num w:numId="109">
    <w:abstractNumId w:val="86"/>
  </w:num>
  <w:num w:numId="110">
    <w:abstractNumId w:val="31"/>
  </w:num>
  <w:numIdMacAtCleanup w:val="1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nk_wd">
    <w15:presenceInfo w15:providerId="None" w15:userId="thank_w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trackRevision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0"/>
    <w:rsid w:val="00676692"/>
    <w:rsid w:val="009679FD"/>
    <w:rsid w:val="00E0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E8395-E7AA-4BE4-A401-4E416B7F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paragraph" w:styleId="1">
    <w:name w:val="heading 1"/>
    <w:next w:val="a"/>
    <w:pPr>
      <w:spacing w:before="480" w:after="200" w:line="276" w:lineRule="auto"/>
      <w:ind w:left="432" w:hanging="432"/>
      <w:outlineLvl w:val="0"/>
    </w:pPr>
    <w:rPr>
      <w:rFonts w:ascii="Cambria" w:eastAsia="Cambria" w:hAnsi="Cambria" w:cs="Cambria"/>
      <w:b/>
      <w:bCs/>
      <w:color w:val="000000"/>
      <w:sz w:val="44"/>
      <w:szCs w:val="44"/>
      <w:u w:color="000000"/>
    </w:rPr>
  </w:style>
  <w:style w:type="paragraph" w:styleId="2">
    <w:name w:val="heading 2"/>
    <w:next w:val="a"/>
    <w:pPr>
      <w:spacing w:before="200" w:after="200" w:line="276" w:lineRule="auto"/>
      <w:ind w:left="576" w:hanging="576"/>
      <w:outlineLvl w:val="1"/>
    </w:pPr>
    <w:rPr>
      <w:rFonts w:ascii="Cambria" w:eastAsia="Cambria" w:hAnsi="Cambria" w:cs="Cambria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pPr>
      <w:spacing w:before="200" w:after="200" w:line="271" w:lineRule="auto"/>
      <w:ind w:left="720" w:hanging="720"/>
      <w:outlineLvl w:val="2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153"/>
        <w:tab w:val="right" w:pos="8306"/>
      </w:tabs>
      <w:spacing w:after="200" w:line="276" w:lineRule="auto"/>
      <w:jc w:val="center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a5">
    <w:name w:val="footer"/>
    <w:pPr>
      <w:tabs>
        <w:tab w:val="center" w:pos="4153"/>
        <w:tab w:val="right" w:pos="8306"/>
      </w:tabs>
      <w:spacing w:after="200" w:line="276" w:lineRule="auto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10">
    <w:name w:val="toc 1"/>
    <w:pPr>
      <w:tabs>
        <w:tab w:val="left" w:pos="216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20">
    <w:name w:val="toc 2"/>
    <w:pPr>
      <w:tabs>
        <w:tab w:val="left" w:pos="836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30">
    <w:name w:val="toc 3"/>
    <w:pPr>
      <w:tabs>
        <w:tab w:val="left" w:pos="1446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16"/>
    <w:pPr>
      <w:numPr>
        <w:numId w:val="61"/>
      </w:numPr>
    </w:pPr>
  </w:style>
  <w:style w:type="numbering" w:customStyle="1" w:styleId="16">
    <w:name w:val="已导入的样式“16”"/>
  </w:style>
  <w:style w:type="numbering" w:customStyle="1" w:styleId="List1">
    <w:name w:val="List 1"/>
    <w:basedOn w:val="17"/>
    <w:pPr>
      <w:numPr>
        <w:numId w:val="63"/>
      </w:numPr>
    </w:pPr>
  </w:style>
  <w:style w:type="numbering" w:customStyle="1" w:styleId="17">
    <w:name w:val="已导入的样式“17”"/>
  </w:style>
  <w:style w:type="numbering" w:customStyle="1" w:styleId="21">
    <w:name w:val="列表 21"/>
    <w:basedOn w:val="18"/>
    <w:pPr>
      <w:numPr>
        <w:numId w:val="64"/>
      </w:numPr>
    </w:pPr>
  </w:style>
  <w:style w:type="numbering" w:customStyle="1" w:styleId="18">
    <w:name w:val="已导入的样式“18”"/>
  </w:style>
  <w:style w:type="numbering" w:customStyle="1" w:styleId="31">
    <w:name w:val="列表 31"/>
    <w:basedOn w:val="19"/>
    <w:pPr>
      <w:numPr>
        <w:numId w:val="67"/>
      </w:numPr>
    </w:pPr>
  </w:style>
  <w:style w:type="numbering" w:customStyle="1" w:styleId="19">
    <w:name w:val="已导入的样式“19”"/>
  </w:style>
  <w:style w:type="numbering" w:customStyle="1" w:styleId="41">
    <w:name w:val="列表 41"/>
    <w:basedOn w:val="23"/>
    <w:pPr>
      <w:numPr>
        <w:numId w:val="79"/>
      </w:numPr>
    </w:pPr>
  </w:style>
  <w:style w:type="numbering" w:customStyle="1" w:styleId="23">
    <w:name w:val="已导入的样式“23”"/>
  </w:style>
  <w:style w:type="numbering" w:customStyle="1" w:styleId="51">
    <w:name w:val="列表 51"/>
    <w:basedOn w:val="24"/>
    <w:pPr>
      <w:numPr>
        <w:numId w:val="80"/>
      </w:numPr>
    </w:pPr>
  </w:style>
  <w:style w:type="numbering" w:customStyle="1" w:styleId="24">
    <w:name w:val="已导入的样式“24”"/>
  </w:style>
  <w:style w:type="numbering" w:customStyle="1" w:styleId="List6">
    <w:name w:val="List 6"/>
    <w:basedOn w:val="25"/>
    <w:pPr>
      <w:numPr>
        <w:numId w:val="82"/>
      </w:numPr>
    </w:pPr>
  </w:style>
  <w:style w:type="numbering" w:customStyle="1" w:styleId="25">
    <w:name w:val="已导入的样式“25”"/>
  </w:style>
  <w:style w:type="numbering" w:customStyle="1" w:styleId="List7">
    <w:name w:val="List 7"/>
    <w:basedOn w:val="26"/>
    <w:pPr>
      <w:numPr>
        <w:numId w:val="83"/>
      </w:numPr>
    </w:pPr>
  </w:style>
  <w:style w:type="numbering" w:customStyle="1" w:styleId="26">
    <w:name w:val="已导入的样式“26”"/>
  </w:style>
  <w:style w:type="numbering" w:customStyle="1" w:styleId="List8">
    <w:name w:val="List 8"/>
    <w:basedOn w:val="29"/>
    <w:pPr>
      <w:numPr>
        <w:numId w:val="91"/>
      </w:numPr>
    </w:pPr>
  </w:style>
  <w:style w:type="numbering" w:customStyle="1" w:styleId="29">
    <w:name w:val="已导入的样式“29”"/>
  </w:style>
  <w:style w:type="numbering" w:customStyle="1" w:styleId="List9">
    <w:name w:val="List 9"/>
    <w:basedOn w:val="300"/>
    <w:pPr>
      <w:numPr>
        <w:numId w:val="92"/>
      </w:numPr>
    </w:pPr>
  </w:style>
  <w:style w:type="numbering" w:customStyle="1" w:styleId="300">
    <w:name w:val="已导入的样式“30”"/>
  </w:style>
  <w:style w:type="numbering" w:customStyle="1" w:styleId="List10">
    <w:name w:val="List 10"/>
    <w:basedOn w:val="310"/>
    <w:pPr>
      <w:numPr>
        <w:numId w:val="94"/>
      </w:numPr>
    </w:pPr>
  </w:style>
  <w:style w:type="numbering" w:customStyle="1" w:styleId="310">
    <w:name w:val="已导入的样式“31”"/>
  </w:style>
  <w:style w:type="numbering" w:customStyle="1" w:styleId="List11">
    <w:name w:val="List 11"/>
    <w:basedOn w:val="32"/>
    <w:pPr>
      <w:numPr>
        <w:numId w:val="96"/>
      </w:numPr>
    </w:pPr>
  </w:style>
  <w:style w:type="numbering" w:customStyle="1" w:styleId="32">
    <w:name w:val="已导入的样式“32”"/>
  </w:style>
  <w:style w:type="numbering" w:customStyle="1" w:styleId="List12">
    <w:name w:val="List 12"/>
    <w:basedOn w:val="33"/>
    <w:pPr>
      <w:numPr>
        <w:numId w:val="97"/>
      </w:numPr>
    </w:pPr>
  </w:style>
  <w:style w:type="numbering" w:customStyle="1" w:styleId="33">
    <w:name w:val="已导入的样式“33”"/>
  </w:style>
  <w:style w:type="numbering" w:customStyle="1" w:styleId="List13">
    <w:name w:val="List 13"/>
    <w:basedOn w:val="35"/>
    <w:pPr>
      <w:numPr>
        <w:numId w:val="101"/>
      </w:numPr>
    </w:pPr>
  </w:style>
  <w:style w:type="numbering" w:customStyle="1" w:styleId="35">
    <w:name w:val="已导入的样式“35”"/>
  </w:style>
  <w:style w:type="numbering" w:customStyle="1" w:styleId="List14">
    <w:name w:val="List 14"/>
    <w:basedOn w:val="36"/>
    <w:pPr>
      <w:numPr>
        <w:numId w:val="102"/>
      </w:numPr>
    </w:pPr>
  </w:style>
  <w:style w:type="numbering" w:customStyle="1" w:styleId="36">
    <w:name w:val="已导入的样式“36”"/>
  </w:style>
  <w:style w:type="numbering" w:customStyle="1" w:styleId="List15">
    <w:name w:val="List 15"/>
    <w:basedOn w:val="37"/>
    <w:pPr>
      <w:numPr>
        <w:numId w:val="103"/>
      </w:numPr>
    </w:pPr>
  </w:style>
  <w:style w:type="numbering" w:customStyle="1" w:styleId="37">
    <w:name w:val="已导入的样式“37”"/>
  </w:style>
  <w:style w:type="numbering" w:customStyle="1" w:styleId="List16">
    <w:name w:val="List 16"/>
    <w:basedOn w:val="38"/>
    <w:pPr>
      <w:numPr>
        <w:numId w:val="104"/>
      </w:numPr>
    </w:pPr>
  </w:style>
  <w:style w:type="numbering" w:customStyle="1" w:styleId="38">
    <w:name w:val="已导入的样式“38”"/>
  </w:style>
  <w:style w:type="numbering" w:customStyle="1" w:styleId="List17">
    <w:name w:val="List 17"/>
    <w:basedOn w:val="39"/>
    <w:pPr>
      <w:numPr>
        <w:numId w:val="105"/>
      </w:numPr>
    </w:pPr>
  </w:style>
  <w:style w:type="numbering" w:customStyle="1" w:styleId="39">
    <w:name w:val="已导入的样式“39”"/>
  </w:style>
  <w:style w:type="numbering" w:customStyle="1" w:styleId="List18">
    <w:name w:val="List 18"/>
    <w:basedOn w:val="40"/>
    <w:pPr>
      <w:numPr>
        <w:numId w:val="106"/>
      </w:numPr>
    </w:pPr>
  </w:style>
  <w:style w:type="numbering" w:customStyle="1" w:styleId="40">
    <w:name w:val="已导入的样式“40”"/>
  </w:style>
  <w:style w:type="numbering" w:customStyle="1" w:styleId="List19">
    <w:name w:val="List 19"/>
    <w:basedOn w:val="42"/>
    <w:pPr>
      <w:numPr>
        <w:numId w:val="110"/>
      </w:numPr>
    </w:pPr>
  </w:style>
  <w:style w:type="numbering" w:customStyle="1" w:styleId="42">
    <w:name w:val="已导入的样式“42”"/>
  </w:style>
  <w:style w:type="paragraph" w:customStyle="1" w:styleId="Normal1">
    <w:name w:val="Normal1"/>
    <w:next w:val="a"/>
    <w:pPr>
      <w:widowControl w:val="0"/>
      <w:suppressAutoHyphens/>
      <w:spacing w:after="200" w:line="276" w:lineRule="auto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TableContents">
    <w:name w:val="Table Contents"/>
    <w:pPr>
      <w:widowControl w:val="0"/>
      <w:suppressAutoHyphens/>
      <w:spacing w:after="200" w:line="276" w:lineRule="auto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styleId="a6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7">
    <w:name w:val="链接"/>
    <w:rPr>
      <w:u w:val="single"/>
    </w:rPr>
  </w:style>
  <w:style w:type="character" w:customStyle="1" w:styleId="Hyperlink0">
    <w:name w:val="Hyperlink.0"/>
    <w:basedOn w:val="a7"/>
    <w:rPr>
      <w:sz w:val="24"/>
      <w:szCs w:val="24"/>
      <w:u w:val="single"/>
    </w:rPr>
  </w:style>
  <w:style w:type="character" w:customStyle="1" w:styleId="Hyperlink1">
    <w:name w:val="Hyperlink.1"/>
    <w:basedOn w:val="a7"/>
    <w:rPr>
      <w:rFonts w:ascii="微软雅黑" w:eastAsia="微软雅黑" w:hAnsi="微软雅黑" w:cs="微软雅黑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zh-TW" w:eastAsia="zh-TW"/>
    </w:rPr>
  </w:style>
  <w:style w:type="paragraph" w:styleId="a8">
    <w:name w:val="List Paragraph"/>
    <w:pPr>
      <w:spacing w:after="200" w:line="276" w:lineRule="auto"/>
      <w:ind w:firstLine="4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20">
    <w:name w:val="List 20"/>
    <w:basedOn w:val="200"/>
    <w:pPr>
      <w:numPr>
        <w:numId w:val="70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73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10"/>
    <w:pPr>
      <w:numPr>
        <w:numId w:val="75"/>
      </w:numPr>
    </w:pPr>
  </w:style>
  <w:style w:type="numbering" w:customStyle="1" w:styleId="List23">
    <w:name w:val="List 23"/>
    <w:basedOn w:val="22"/>
    <w:pPr>
      <w:numPr>
        <w:numId w:val="78"/>
      </w:numPr>
    </w:pPr>
  </w:style>
  <w:style w:type="numbering" w:customStyle="1" w:styleId="22">
    <w:name w:val="已导入的样式“22”"/>
  </w:style>
  <w:style w:type="numbering" w:customStyle="1" w:styleId="List24">
    <w:name w:val="List 24"/>
    <w:basedOn w:val="27"/>
    <w:pPr>
      <w:numPr>
        <w:numId w:val="86"/>
      </w:numPr>
    </w:pPr>
  </w:style>
  <w:style w:type="numbering" w:customStyle="1" w:styleId="27">
    <w:name w:val="已导入的样式“27”"/>
  </w:style>
  <w:style w:type="numbering" w:customStyle="1" w:styleId="List25">
    <w:name w:val="List 25"/>
    <w:basedOn w:val="28"/>
    <w:pPr>
      <w:numPr>
        <w:numId w:val="89"/>
      </w:numPr>
    </w:pPr>
  </w:style>
  <w:style w:type="numbering" w:customStyle="1" w:styleId="28">
    <w:name w:val="已导入的样式“28”"/>
  </w:style>
  <w:style w:type="numbering" w:customStyle="1" w:styleId="List26">
    <w:name w:val="List 26"/>
    <w:basedOn w:val="34"/>
    <w:pPr>
      <w:numPr>
        <w:numId w:val="100"/>
      </w:numPr>
    </w:pPr>
  </w:style>
  <w:style w:type="numbering" w:customStyle="1" w:styleId="34">
    <w:name w:val="已导入的样式“34”"/>
  </w:style>
  <w:style w:type="numbering" w:customStyle="1" w:styleId="List27">
    <w:name w:val="List 27"/>
    <w:basedOn w:val="410"/>
    <w:pPr>
      <w:numPr>
        <w:numId w:val="109"/>
      </w:numPr>
    </w:pPr>
  </w:style>
  <w:style w:type="numbering" w:customStyle="1" w:styleId="410">
    <w:name w:val="已导入的样式“41”"/>
  </w:style>
  <w:style w:type="character" w:customStyle="1" w:styleId="a9">
    <w:name w:val="无"/>
  </w:style>
  <w:style w:type="character" w:customStyle="1" w:styleId="Hyperlink2">
    <w:name w:val="Hyperlink.2"/>
    <w:basedOn w:val="a9"/>
    <w:rPr>
      <w:rFonts w:ascii="Calibri" w:eastAsia="Calibri" w:hAnsi="Calibri" w:cs="Calibri"/>
      <w:color w:val="800080"/>
      <w:sz w:val="24"/>
      <w:szCs w:val="24"/>
      <w:u w:val="single" w:color="800080"/>
    </w:rPr>
  </w:style>
  <w:style w:type="character" w:customStyle="1" w:styleId="Hyperlink3">
    <w:name w:val="Hyperlink.3"/>
    <w:basedOn w:val="a9"/>
    <w:rPr>
      <w:rFonts w:ascii="Calibri" w:eastAsia="Calibri" w:hAnsi="Calibri" w:cs="Calibri"/>
      <w:color w:val="0000FF"/>
      <w:sz w:val="24"/>
      <w:szCs w:val="24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ivrpaywg.bestpay.com.cn/services/divDetailsRefund?wsd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ivrpaywg.bestpay.com.cn/services/refundV2?wsd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ebpaywg.bestpay.com.cn/order.a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2510</Words>
  <Characters>14307</Characters>
  <Application>Microsoft Office Word</Application>
  <DocSecurity>0</DocSecurity>
  <Lines>119</Lines>
  <Paragraphs>33</Paragraphs>
  <ScaleCrop>false</ScaleCrop>
  <Company/>
  <LinksUpToDate>false</LinksUpToDate>
  <CharactersWithSpaces>16784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thank_wd</cp:lastModifiedBy>
  <cp:revision>2</cp:revision>
  <dcterms:created xsi:type="dcterms:W3CDTF">2015-09-09T09:49:00Z</dcterms:created>
  <dcterms:modified xsi:type="dcterms:W3CDTF">2015-09-09T09:51:00Z</dcterms:modified>
</cp:coreProperties>
</file>